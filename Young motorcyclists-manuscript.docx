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9BA" w:rsidRPr="00FB40B5" w:rsidRDefault="00CD15D2" w:rsidP="00385D45">
      <w:pPr>
        <w:spacing w:line="480" w:lineRule="auto"/>
        <w:jc w:val="center"/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</w:pPr>
      <w:r w:rsidRPr="00FB40B5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Road crashes among u</w:t>
      </w:r>
      <w:r w:rsidR="005159BA" w:rsidRPr="00FB40B5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nderage </w:t>
      </w:r>
      <w:r w:rsidR="00A9434D" w:rsidRPr="00FB40B5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motorcyclists</w:t>
      </w:r>
      <w:r w:rsidRPr="00FB40B5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’</w:t>
      </w:r>
      <w:r w:rsidR="005159BA" w:rsidRPr="00FB40B5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 </w:t>
      </w:r>
      <w:r w:rsidR="007579F0" w:rsidRPr="00FB40B5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compared with </w:t>
      </w:r>
      <w:r w:rsidR="00A9434D" w:rsidRPr="00FB40B5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motorcyclists</w:t>
      </w:r>
      <w:r w:rsidR="00084F2C" w:rsidRPr="00FB40B5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 </w:t>
      </w:r>
      <w:r w:rsidR="00504089" w:rsidRPr="00FB40B5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of legal driving age</w:t>
      </w:r>
      <w:r w:rsidR="00084F2C" w:rsidRPr="00FB40B5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:</w:t>
      </w:r>
      <w:r w:rsidR="00504089" w:rsidRPr="00FB40B5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 </w:t>
      </w:r>
      <w:r w:rsidR="00084F2C" w:rsidRPr="00FB40B5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A Cross-Sectional Study from an Urban Setting in Low-Middle Income Country</w:t>
      </w:r>
      <w:r w:rsidR="005159BA" w:rsidRPr="00FB40B5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, Karachi, Pakistan</w:t>
      </w:r>
    </w:p>
    <w:p w:rsidR="00630BDF" w:rsidRPr="00FB40B5" w:rsidRDefault="00CA264C" w:rsidP="00385D45">
      <w:pPr>
        <w:spacing w:line="480" w:lineRule="auto"/>
        <w:ind w:firstLine="720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FB40B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Adolescents have the highest burden of road traffic</w:t>
      </w:r>
      <w:r w:rsidR="00677625" w:rsidRPr="00FB40B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deaths.</w:t>
      </w:r>
      <w:r w:rsidR="004762FC" w:rsidRPr="00FB40B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fldChar w:fldCharType="begin"/>
      </w:r>
      <w:r w:rsidR="004762FC" w:rsidRPr="00FB40B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instrText xml:space="preserve"> ADDIN EN.CITE &lt;EndNote&gt;&lt;Cite&gt;&lt;Author&gt;Li&lt;/Author&gt;&lt;Year&gt;2016&lt;/Year&gt;&lt;RecNum&gt;17&lt;/RecNum&gt;&lt;DisplayText&gt;[1]&lt;/DisplayText&gt;&lt;record&gt;&lt;rec-number&gt;17&lt;/rec-number&gt;&lt;foreign-keys&gt;&lt;key app="EN" db-id="9pexzrwd6vtz2wepzzqxz9p7adx2etvt9rfx" timestamp="1613769378"&gt;17&lt;/key&gt;&lt;/foreign-keys&gt;&lt;ref-type name="Journal Article"&gt;17&lt;/ref-type&gt;&lt;contributors&gt;&lt;authors&gt;&lt;author&gt;Li, Qingfeng&lt;/author&gt;&lt;author&gt;Alonge, Olakunle&lt;/author&gt;&lt;author&gt;Hyder, Adnan A&lt;/author&gt;&lt;/authors&gt;&lt;/contributors&gt;&lt;titles&gt;&lt;title&gt;Children and road traffic injuries: can&amp;apos;t the world do better?&lt;/title&gt;&lt;secondary-title&gt;Archives of disease in childhood&lt;/secondary-title&gt;&lt;/titles&gt;&lt;periodical&gt;&lt;full-title&gt;Archives of disease in childhood&lt;/full-title&gt;&lt;/periodical&gt;&lt;pages&gt;1063-1070&lt;/pages&gt;&lt;volume&gt;101&lt;/volume&gt;&lt;number&gt;11&lt;/number&gt;&lt;dates&gt;&lt;year&gt;2016&lt;/year&gt;&lt;/dates&gt;&lt;isbn&gt;0003-9888&lt;/isbn&gt;&lt;urls&gt;&lt;/urls&gt;&lt;/record&gt;&lt;/Cite&gt;&lt;/EndNote&gt;</w:instrText>
      </w:r>
      <w:r w:rsidR="004762FC" w:rsidRPr="00FB40B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fldChar w:fldCharType="separate"/>
      </w:r>
      <w:r w:rsidR="004762FC" w:rsidRPr="00FB40B5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[1]</w:t>
      </w:r>
      <w:r w:rsidR="004762FC" w:rsidRPr="00FB40B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fldChar w:fldCharType="end"/>
      </w:r>
      <w:r w:rsidR="00677625" w:rsidRPr="00FB40B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="005159BA" w:rsidRPr="00FB40B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Underage adolescents’ drivers are involved in fatal crashes three times more often compared with adults.</w:t>
      </w:r>
      <w:r w:rsidR="005159BA" w:rsidRPr="00FB40B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fldChar w:fldCharType="begin"/>
      </w:r>
      <w:r w:rsidR="004762FC" w:rsidRPr="00FB40B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instrText xml:space="preserve"> ADDIN EN.CITE &lt;EndNote&gt;&lt;Cite&gt;&lt;Author&gt;Walshe&lt;/Author&gt;&lt;Year&gt;2017&lt;/Year&gt;&lt;RecNum&gt;1&lt;/RecNum&gt;&lt;DisplayText&gt;[2]&lt;/DisplayText&gt;&lt;record&gt;&lt;rec-number&gt;1&lt;/rec-number&gt;&lt;foreign-keys&gt;&lt;key app="EN" db-id="9pexzrwd6vtz2wepzzqxz9p7adx2etvt9rfx" timestamp="1612559218"&gt;1&lt;/key&gt;&lt;/foreign-keys&gt;&lt;ref-type name="Journal Article"&gt;17&lt;/ref-type&gt;&lt;contributors&gt;&lt;authors&gt;&lt;author&gt;Walshe, Elizabeth A&lt;/author&gt;&lt;author&gt;Ward McIntosh, Chelsea&lt;/author&gt;&lt;author&gt;Romer, Daniel&lt;/author&gt;&lt;author&gt;Winston, Flaura K&lt;/author&gt;&lt;/authors&gt;&lt;/contributors&gt;&lt;titles&gt;&lt;title&gt;Executive function capacities, negative driving behavior and crashes in young drivers&lt;/title&gt;&lt;secondary-title&gt;International journal of environmental research and public health&lt;/secondary-title&gt;&lt;/titles&gt;&lt;periodical&gt;&lt;full-title&gt;International journal of environmental research and public health&lt;/full-title&gt;&lt;/periodical&gt;&lt;pages&gt;1314&lt;/pages&gt;&lt;volume&gt;14&lt;/volume&gt;&lt;number&gt;11&lt;/number&gt;&lt;dates&gt;&lt;year&gt;2017&lt;/year&gt;&lt;/dates&gt;&lt;urls&gt;&lt;/urls&gt;&lt;/record&gt;&lt;/Cite&gt;&lt;/EndNote&gt;</w:instrText>
      </w:r>
      <w:r w:rsidR="005159BA" w:rsidRPr="00FB40B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fldChar w:fldCharType="separate"/>
      </w:r>
      <w:r w:rsidR="004762FC" w:rsidRPr="00FB40B5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[2]</w:t>
      </w:r>
      <w:r w:rsidR="005159BA" w:rsidRPr="00FB40B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fldChar w:fldCharType="end"/>
      </w:r>
      <w:r w:rsidR="005159BA" w:rsidRPr="00FB40B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="007579F0" w:rsidRPr="00FB40B5">
        <w:rPr>
          <w:rFonts w:ascii="Times New Roman" w:hAnsi="Times New Roman" w:cs="Times New Roman"/>
          <w:sz w:val="24"/>
          <w:szCs w:val="24"/>
        </w:rPr>
        <w:t xml:space="preserve">The number of road traffic crashes per million miles driven is six times higher in </w:t>
      </w:r>
      <w:r w:rsidR="005159BA" w:rsidRPr="00FB40B5">
        <w:rPr>
          <w:rFonts w:ascii="Times New Roman" w:hAnsi="Times New Roman" w:cs="Times New Roman"/>
          <w:sz w:val="24"/>
          <w:szCs w:val="24"/>
        </w:rPr>
        <w:t xml:space="preserve">adolescents </w:t>
      </w:r>
      <w:r w:rsidR="00084F2C" w:rsidRPr="00FB40B5">
        <w:rPr>
          <w:rFonts w:ascii="Times New Roman" w:hAnsi="Times New Roman" w:cs="Times New Roman"/>
          <w:sz w:val="24"/>
          <w:szCs w:val="24"/>
        </w:rPr>
        <w:t xml:space="preserve">compared </w:t>
      </w:r>
      <w:r w:rsidR="007579F0" w:rsidRPr="00FB40B5">
        <w:rPr>
          <w:rFonts w:ascii="Times New Roman" w:hAnsi="Times New Roman" w:cs="Times New Roman"/>
          <w:sz w:val="24"/>
          <w:szCs w:val="24"/>
        </w:rPr>
        <w:t xml:space="preserve">with </w:t>
      </w:r>
      <w:r w:rsidR="00084F2C" w:rsidRPr="00FB40B5">
        <w:rPr>
          <w:rFonts w:ascii="Times New Roman" w:hAnsi="Times New Roman" w:cs="Times New Roman"/>
          <w:sz w:val="24"/>
          <w:szCs w:val="24"/>
        </w:rPr>
        <w:t>adult drivers</w:t>
      </w:r>
      <w:r w:rsidR="005159BA" w:rsidRPr="00FB40B5">
        <w:rPr>
          <w:rFonts w:ascii="Times New Roman" w:hAnsi="Times New Roman" w:cs="Times New Roman"/>
          <w:sz w:val="24"/>
          <w:szCs w:val="24"/>
        </w:rPr>
        <w:t>.</w:t>
      </w:r>
      <w:r w:rsidR="005159BA" w:rsidRPr="00FB40B5">
        <w:rPr>
          <w:rFonts w:ascii="Times New Roman" w:hAnsi="Times New Roman" w:cs="Times New Roman"/>
          <w:sz w:val="24"/>
          <w:szCs w:val="24"/>
        </w:rPr>
        <w:fldChar w:fldCharType="begin"/>
      </w:r>
      <w:r w:rsidR="00141838" w:rsidRPr="00FB40B5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&lt;EndNote&gt;&lt;Cite&gt;&lt;Author&gt;Banz&lt;/Author&gt;&lt;Year&gt;2019&lt;/Year&gt;&lt;RecNum&gt;2&lt;/RecNum&gt;&lt;DisplayText&gt;[3]&lt;/DisplayText&gt;&lt;record&gt;&lt;rec-number&gt;2&lt;/rec-number&gt;&lt;foreign-keys&gt;&lt;key app="EN" db-id="9pexzrwd6vtz2wepzzqxz9p7adx2etvt9rfx" timestamp="1612559572"&gt;2&lt;/key&gt;&lt;/foreign-keys&gt;&lt;ref-type name="Journal Article"&gt;17&lt;/ref-type&gt;&lt;contributors&gt;&lt;authors&gt;&lt;author&gt;Banz, Barbara C&lt;/author&gt;&lt;author&gt;Fell, James C&lt;/author&gt;&lt;author&gt;Vaca, Federico E&lt;/author&gt;&lt;/authors&gt;&lt;/contributors&gt;&lt;titles&gt;&lt;title&gt;Focus: Death: Complexities of Young Driver Injury and Fatal Motor Vehicle Crashes&lt;/title&gt;&lt;secondary-title&gt;The Yale journal of biology and medicine&lt;/secondary-title&gt;&lt;/titles&gt;&lt;periodical&gt;&lt;full-title&gt;The Yale journal of biology and medicine&lt;/full-title&gt;&lt;/periodical&gt;&lt;pages&gt;725&lt;/pages&gt;&lt;volume&gt;92&lt;/volume&gt;&lt;number&gt;4&lt;/number&gt;&lt;dates&gt;&lt;year&gt;2019&lt;/year&gt;&lt;/dates&gt;&lt;urls&gt;&lt;/urls&gt;&lt;/record&gt;&lt;/Cite&gt;&lt;/EndNote&gt;</w:instrText>
      </w:r>
      <w:r w:rsidR="005159BA" w:rsidRPr="00FB40B5">
        <w:rPr>
          <w:rFonts w:ascii="Times New Roman" w:hAnsi="Times New Roman" w:cs="Times New Roman"/>
          <w:sz w:val="24"/>
          <w:szCs w:val="24"/>
        </w:rPr>
        <w:fldChar w:fldCharType="separate"/>
      </w:r>
      <w:r w:rsidR="00141838" w:rsidRPr="00FB40B5">
        <w:rPr>
          <w:rFonts w:ascii="Times New Roman" w:hAnsi="Times New Roman" w:cs="Times New Roman"/>
          <w:noProof/>
          <w:sz w:val="24"/>
          <w:szCs w:val="24"/>
        </w:rPr>
        <w:t>[3]</w:t>
      </w:r>
      <w:r w:rsidR="005159BA" w:rsidRPr="00FB40B5">
        <w:rPr>
          <w:rFonts w:ascii="Times New Roman" w:hAnsi="Times New Roman" w:cs="Times New Roman"/>
          <w:sz w:val="24"/>
          <w:szCs w:val="24"/>
        </w:rPr>
        <w:fldChar w:fldCharType="end"/>
      </w:r>
      <w:r w:rsidR="005159BA" w:rsidRPr="00FB40B5">
        <w:rPr>
          <w:rFonts w:ascii="Times New Roman" w:hAnsi="Times New Roman" w:cs="Times New Roman"/>
          <w:sz w:val="24"/>
          <w:szCs w:val="24"/>
        </w:rPr>
        <w:t xml:space="preserve"> </w:t>
      </w:r>
      <w:r w:rsidR="005159BA" w:rsidRPr="00FB40B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Adolescents are vulnerable to road traffic crashes due to limited experience and risky </w:t>
      </w:r>
      <w:r w:rsidR="00084F2C" w:rsidRPr="00FB40B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taking </w:t>
      </w:r>
      <w:r w:rsidR="0012070B" w:rsidRPr="00FB40B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behaviors</w:t>
      </w:r>
      <w:r w:rsidR="00084F2C" w:rsidRPr="00FB40B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.</w:t>
      </w:r>
      <w:r w:rsidR="00141838" w:rsidRPr="00FB40B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fldChar w:fldCharType="begin"/>
      </w:r>
      <w:r w:rsidR="00C92096" w:rsidRPr="00FB40B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instrText xml:space="preserve"> ADDIN EN.CITE &lt;EndNote&gt;&lt;Cite&gt;&lt;Author&gt;Sarkar&lt;/Author&gt;&lt;Year&gt;2004&lt;/Year&gt;&lt;RecNum&gt;27&lt;/RecNum&gt;&lt;DisplayText&gt;[4,5]&lt;/DisplayText&gt;&lt;record&gt;&lt;rec-number&gt;27&lt;/rec-number&gt;&lt;foreign-keys&gt;&lt;key app="EN" db-id="9pexzrwd6vtz2wepzzqxz9p7adx2etvt9rfx" timestamp="1615716149"&gt;27&lt;/key&gt;&lt;/foreign-keys&gt;&lt;ref-type name="Journal Article"&gt;17&lt;/ref-type&gt;&lt;contributors&gt;&lt;authors&gt;&lt;author&gt;Sarkar, Sheila&lt;/author&gt;&lt;author&gt;Andreas, Marie&lt;/author&gt;&lt;/authors&gt;&lt;/contributors&gt;&lt;titles&gt;&lt;title&gt;Acceptance of and engagement in risky driving behaviors by teenagers&lt;/title&gt;&lt;secondary-title&gt;Adolescence&lt;/secondary-title&gt;&lt;/titles&gt;&lt;periodical&gt;&lt;full-title&gt;Adolescence&lt;/full-title&gt;&lt;/periodical&gt;&lt;pages&gt;687&lt;/pages&gt;&lt;volume&gt;39&lt;/volume&gt;&lt;number&gt;156&lt;/number&gt;&lt;dates&gt;&lt;year&gt;2004&lt;/year&gt;&lt;/dates&gt;&lt;isbn&gt;0001-8449&lt;/isbn&gt;&lt;urls&gt;&lt;/urls&gt;&lt;/record&gt;&lt;/Cite&gt;&lt;Cite&gt;&lt;Author&gt;Gershon&lt;/Author&gt;&lt;Year&gt;2018&lt;/Year&gt;&lt;RecNum&gt;18&lt;/RecNum&gt;&lt;record&gt;&lt;rec-number&gt;18&lt;/rec-number&gt;&lt;foreign-keys&gt;&lt;key app="EN" db-id="9pexzrwd6vtz2wepzzqxz9p7adx2etvt9rfx" timestamp="1614974474"&gt;18&lt;/key&gt;&lt;/foreign-keys&gt;&lt;ref-type name="Journal Article"&gt;17&lt;/ref-type&gt;&lt;contributors&gt;&lt;authors&gt;&lt;author&gt;Gershon, Pnina&lt;/author&gt;&lt;author&gt;Ehsani, Johnathon P&lt;/author&gt;&lt;author&gt;Zhu, Chunming&lt;/author&gt;&lt;author&gt;Sita, Kellienne R&lt;/author&gt;&lt;author&gt;Klauer, Sheila&lt;/author&gt;&lt;author&gt;Dingus, Tom&lt;/author&gt;&lt;author&gt;Simons-Morton, Bruce&lt;/author&gt;&lt;/authors&gt;&lt;/contributors&gt;&lt;titles&gt;&lt;title&gt;Crash risk and risky driving behavior among adolescents during learner and independent driving periods&lt;/title&gt;&lt;secondary-title&gt;Journal of Adolescent Health&lt;/secondary-title&gt;&lt;/titles&gt;&lt;periodical&gt;&lt;full-title&gt;Journal of Adolescent Health&lt;/full-title&gt;&lt;/periodical&gt;&lt;pages&gt;568-574&lt;/pages&gt;&lt;volume&gt;63&lt;/volume&gt;&lt;number&gt;5&lt;/number&gt;&lt;dates&gt;&lt;year&gt;2018&lt;/year&gt;&lt;/dates&gt;&lt;isbn&gt;1054-139X&lt;/isbn&gt;&lt;urls&gt;&lt;/urls&gt;&lt;/record&gt;&lt;/Cite&gt;&lt;/EndNote&gt;</w:instrText>
      </w:r>
      <w:r w:rsidR="00141838" w:rsidRPr="00FB40B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fldChar w:fldCharType="separate"/>
      </w:r>
      <w:r w:rsidR="00C92096" w:rsidRPr="00FB40B5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[4,5]</w:t>
      </w:r>
      <w:r w:rsidR="00141838" w:rsidRPr="00FB40B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fldChar w:fldCharType="end"/>
      </w:r>
    </w:p>
    <w:p w:rsidR="0080547C" w:rsidRPr="00FB40B5" w:rsidRDefault="001D6F5B" w:rsidP="00385D45">
      <w:pPr>
        <w:spacing w:line="480" w:lineRule="auto"/>
        <w:ind w:firstLine="720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FB40B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In most countries the minimum driving age is 18 years but many adolescents start to drive earlier than the </w:t>
      </w:r>
      <w:r w:rsidRPr="00385D45">
        <w:rPr>
          <w:rFonts w:ascii="Times New Roman" w:hAnsi="Times New Roman" w:cs="Times New Roman"/>
          <w:sz w:val="24"/>
          <w:szCs w:val="24"/>
        </w:rPr>
        <w:t>legal</w:t>
      </w:r>
      <w:r w:rsidRPr="00FB40B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age if they have access to vehicle in the household. Underage driving is linked to adolescents’ aspiration of becoming indep</w:t>
      </w:r>
      <w:r w:rsidR="00C92096" w:rsidRPr="00FB40B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endent and experience adventure, </w:t>
      </w:r>
      <w:r w:rsidRPr="00FB40B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augmented with peer pressure.</w:t>
      </w:r>
      <w:r w:rsidRPr="00FB40B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fldChar w:fldCharType="begin"/>
      </w:r>
      <w:r w:rsidR="00C92096" w:rsidRPr="00FB40B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instrText xml:space="preserve"> ADDIN EN.CITE &lt;EndNote&gt;&lt;Cite&gt;&lt;Author&gt;Alderman&lt;/Author&gt;&lt;Year&gt;2018&lt;/Year&gt;&lt;RecNum&gt;4&lt;/RecNum&gt;&lt;DisplayText&gt;[6]&lt;/DisplayText&gt;&lt;record&gt;&lt;rec-number&gt;4&lt;/rec-number&gt;&lt;foreign-keys&gt;&lt;key app="EN" db-id="9pexzrwd6vtz2wepzzqxz9p7adx2etvt9rfx" timestamp="1612559928"&gt;4&lt;/key&gt;&lt;/foreign-keys&gt;&lt;ref-type name="Journal Article"&gt;17&lt;/ref-type&gt;&lt;contributors&gt;&lt;authors&gt;&lt;author&gt;Alderman, Elizabeth M&lt;/author&gt;&lt;author&gt;Johnston, Brian D&lt;/author&gt;&lt;/authors&gt;&lt;/contributors&gt;&lt;titles&gt;&lt;title&gt;The teen driver&lt;/title&gt;&lt;secondary-title&gt;Pediatrics&lt;/secondary-title&gt;&lt;/titles&gt;&lt;periodical&gt;&lt;full-title&gt;Pediatrics&lt;/full-title&gt;&lt;/periodical&gt;&lt;volume&gt;142&lt;/volume&gt;&lt;number&gt;4&lt;/number&gt;&lt;dates&gt;&lt;year&gt;2018&lt;/year&gt;&lt;/dates&gt;&lt;isbn&gt;0031-4005&lt;/isbn&gt;&lt;urls&gt;&lt;/urls&gt;&lt;/record&gt;&lt;/Cite&gt;&lt;/EndNote&gt;</w:instrText>
      </w:r>
      <w:r w:rsidRPr="00FB40B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fldChar w:fldCharType="separate"/>
      </w:r>
      <w:r w:rsidR="00C92096" w:rsidRPr="00FB40B5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[6]</w:t>
      </w:r>
      <w:r w:rsidRPr="00FB40B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fldChar w:fldCharType="end"/>
      </w:r>
    </w:p>
    <w:p w:rsidR="005159BA" w:rsidRPr="00FB40B5" w:rsidRDefault="004A49F1" w:rsidP="00385D45">
      <w:pPr>
        <w:spacing w:line="480" w:lineRule="auto"/>
        <w:ind w:firstLine="720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FB40B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Demographics, socioeconomic factors, behaviours and consequences related to road crashes by adolescent drivers </w:t>
      </w:r>
      <w:r w:rsidR="007579F0" w:rsidRPr="00FB40B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have been </w:t>
      </w:r>
      <w:r w:rsidRPr="00FB40B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studied in high- income countries (HICs) </w:t>
      </w:r>
      <w:r w:rsidR="00630BDF" w:rsidRPr="00FB40B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fldChar w:fldCharType="begin"/>
      </w:r>
      <w:r w:rsidR="00C92096" w:rsidRPr="00FB40B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instrText xml:space="preserve"> ADDIN EN.CITE &lt;EndNote&gt;&lt;Cite&gt;&lt;Author&gt;Hanna&lt;/Author&gt;&lt;Year&gt;2010&lt;/Year&gt;&lt;RecNum&gt;5&lt;/RecNum&gt;&lt;DisplayText&gt;[7,8]&lt;/DisplayText&gt;&lt;record&gt;&lt;rec-number&gt;5&lt;/rec-number&gt;&lt;foreign-keys&gt;&lt;key app="EN" db-id="9pexzrwd6vtz2wepzzqxz9p7adx2etvt9rfx" timestamp="1612559989"&gt;5&lt;/key&gt;&lt;/foreign-keys&gt;&lt;ref-type name="Journal Article"&gt;17&lt;/ref-type&gt;&lt;contributors&gt;&lt;authors&gt;&lt;author&gt;Hanna, Christina L&lt;/author&gt;&lt;author&gt;Hasselberg, Marie&lt;/author&gt;&lt;author&gt;Laflamme, Lucie&lt;/author&gt;&lt;author&gt;Möller, Jette&lt;/author&gt;&lt;/authors&gt;&lt;/contributors&gt;&lt;titles&gt;&lt;title&gt;Road traffic crash circumstances and consequences among young unlicensed drivers: a Swedish cohort study on socioeconomic disparities&lt;/title&gt;&lt;secondary-title&gt;BMC Public Health&lt;/secondary-title&gt;&lt;/titles&gt;&lt;periodical&gt;&lt;full-title&gt;BMC Public Health&lt;/full-title&gt;&lt;/periodical&gt;&lt;pages&gt;1-8&lt;/pages&gt;&lt;volume&gt;10&lt;/volume&gt;&lt;number&gt;1&lt;/number&gt;&lt;dates&gt;&lt;year&gt;2010&lt;/year&gt;&lt;/dates&gt;&lt;isbn&gt;1471-2458&lt;/isbn&gt;&lt;urls&gt;&lt;/urls&gt;&lt;/record&gt;&lt;/Cite&gt;&lt;Cite&gt;&lt;Author&gt;Bates&lt;/Author&gt;&lt;Year&gt;2014&lt;/Year&gt;&lt;RecNum&gt;7&lt;/RecNum&gt;&lt;record&gt;&lt;rec-number&gt;7&lt;/rec-number&gt;&lt;foreign-keys&gt;&lt;key app="EN" db-id="9pexzrwd6vtz2wepzzqxz9p7adx2etvt9rfx" timestamp="1612560759"&gt;7&lt;/key&gt;&lt;/foreign-keys&gt;&lt;ref-type name="Journal Article"&gt;17&lt;/ref-type&gt;&lt;contributors&gt;&lt;authors&gt;&lt;author&gt;Bates, Lyndel J&lt;/author&gt;&lt;author&gt;Davey, Jeremy&lt;/author&gt;&lt;author&gt;Watson, Barry&lt;/author&gt;&lt;author&gt;King, Mark J&lt;/author&gt;&lt;author&gt;Armstrong, Kerry&lt;/author&gt;&lt;/authors&gt;&lt;/contributors&gt;&lt;titles&gt;&lt;title&gt;Factors contributing to crashes among young drivers&lt;/title&gt;&lt;secondary-title&gt;Sultan Qaboos university medical journal&lt;/secondary-title&gt;&lt;/titles&gt;&lt;periodical&gt;&lt;full-title&gt;Sultan Qaboos university medical journal&lt;/full-title&gt;&lt;/periodical&gt;&lt;pages&gt;e297&lt;/pages&gt;&lt;volume&gt;14&lt;/volume&gt;&lt;number&gt;3&lt;/number&gt;&lt;dates&gt;&lt;year&gt;2014&lt;/year&gt;&lt;/dates&gt;&lt;urls&gt;&lt;/urls&gt;&lt;/record&gt;&lt;/Cite&gt;&lt;/EndNote&gt;</w:instrText>
      </w:r>
      <w:r w:rsidR="00630BDF" w:rsidRPr="00FB40B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fldChar w:fldCharType="separate"/>
      </w:r>
      <w:r w:rsidR="00C92096" w:rsidRPr="00FB40B5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[7,8]</w:t>
      </w:r>
      <w:r w:rsidR="00630BDF" w:rsidRPr="00FB40B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fldChar w:fldCharType="end"/>
      </w:r>
      <w:r w:rsidR="00630BDF" w:rsidRPr="00FB40B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="00C92096" w:rsidRPr="00FB40B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where at least one </w:t>
      </w:r>
      <w:r w:rsidR="00C92096" w:rsidRPr="00385D45">
        <w:rPr>
          <w:rFonts w:ascii="Times New Roman" w:hAnsi="Times New Roman" w:cs="Times New Roman"/>
          <w:sz w:val="24"/>
          <w:szCs w:val="24"/>
        </w:rPr>
        <w:t>vehicle</w:t>
      </w:r>
      <w:r w:rsidR="00C92096" w:rsidRPr="00FB40B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is available for every two persons. </w:t>
      </w:r>
      <w:r w:rsidR="005070CC" w:rsidRPr="00FB40B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</w:t>
      </w:r>
      <w:r w:rsidR="00050265" w:rsidRPr="00FB40B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he common crash risks in</w:t>
      </w:r>
      <w:r w:rsidR="005070CC" w:rsidRPr="00FB40B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HICs among</w:t>
      </w:r>
      <w:r w:rsidR="00050265" w:rsidRPr="00FB40B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adolescent drivers are</w:t>
      </w:r>
      <w:r w:rsidR="00084F2C" w:rsidRPr="00FB40B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="005159BA" w:rsidRPr="00FB40B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speeding, violation of safety rules, drink driving and use of cell phones</w:t>
      </w:r>
      <w:r w:rsidR="00630BDF" w:rsidRPr="00FB40B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.</w:t>
      </w:r>
      <w:r w:rsidR="005159BA" w:rsidRPr="00FB40B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="005159BA" w:rsidRPr="00FB40B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fldChar w:fldCharType="begin">
          <w:fldData xml:space="preserve">PEVuZE5vdGU+PENpdGU+PEF1dGhvcj5Cb3VsYWdvdWFzPC9BdXRob3I+PFllYXI+MjAyMDwvWWVh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</w:fldData>
        </w:fldChar>
      </w:r>
      <w:r w:rsidR="00C92096" w:rsidRPr="00FB40B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instrText xml:space="preserve"> ADDIN EN.CITE </w:instrText>
      </w:r>
      <w:r w:rsidR="00C92096" w:rsidRPr="00FB40B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fldChar w:fldCharType="begin">
          <w:fldData xml:space="preserve">PEVuZE5vdGU+PENpdGU+PEF1dGhvcj5Cb3VsYWdvdWFzPC9BdXRob3I+PFllYXI+MjAyMDwvWWVh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</w:fldData>
        </w:fldChar>
      </w:r>
      <w:r w:rsidR="00C92096" w:rsidRPr="00FB40B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instrText xml:space="preserve"> ADDIN EN.CITE.DATA </w:instrText>
      </w:r>
      <w:r w:rsidR="00C92096" w:rsidRPr="00FB40B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r>
      <w:r w:rsidR="00C92096" w:rsidRPr="00FB40B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fldChar w:fldCharType="end"/>
      </w:r>
      <w:r w:rsidR="005159BA" w:rsidRPr="00FB40B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r>
      <w:r w:rsidR="005159BA" w:rsidRPr="00FB40B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fldChar w:fldCharType="separate"/>
      </w:r>
      <w:r w:rsidR="00C92096" w:rsidRPr="00FB40B5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[8-10]</w:t>
      </w:r>
      <w:r w:rsidR="005159BA" w:rsidRPr="00FB40B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fldChar w:fldCharType="end"/>
      </w:r>
      <w:r w:rsidR="00630BDF" w:rsidRPr="00FB40B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="00717150" w:rsidRPr="00FB40B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Graduate driving license </w:t>
      </w:r>
      <w:r w:rsidR="005159BA" w:rsidRPr="00FB40B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program </w:t>
      </w:r>
      <w:r w:rsidR="00717150" w:rsidRPr="00FB40B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in some high income countries</w:t>
      </w:r>
      <w:r w:rsidR="001D6F5B" w:rsidRPr="00FB40B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="005070CC" w:rsidRPr="00FB40B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aims to </w:t>
      </w:r>
      <w:r w:rsidR="001D6F5B" w:rsidRPr="00FB40B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restrict the road </w:t>
      </w:r>
      <w:r w:rsidR="005159BA" w:rsidRPr="00FB40B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traffic exposure</w:t>
      </w:r>
      <w:r w:rsidR="001D6F5B" w:rsidRPr="00FB40B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of adolescent drivers; </w:t>
      </w:r>
      <w:r w:rsidR="007579F0" w:rsidRPr="00FB40B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and have been shown to </w:t>
      </w:r>
      <w:r w:rsidR="001D6F5B" w:rsidRPr="00FB40B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successful in reducing fatal crashes in young drivers</w:t>
      </w:r>
      <w:r w:rsidR="005159BA" w:rsidRPr="00FB40B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.</w:t>
      </w:r>
      <w:r w:rsidR="005159BA" w:rsidRPr="00FB40B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fldChar w:fldCharType="begin"/>
      </w:r>
      <w:r w:rsidR="00C92096" w:rsidRPr="00FB40B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instrText xml:space="preserve"> ADDIN EN.CITE &lt;EndNote&gt;&lt;Cite&gt;&lt;Author&gt;Tefft&lt;/Author&gt;&lt;Year&gt;2014&lt;/Year&gt;&lt;RecNum&gt;6&lt;/RecNum&gt;&lt;DisplayText&gt;[11]&lt;/DisplayText&gt;&lt;record&gt;&lt;rec-number&gt;6&lt;/rec-number&gt;&lt;foreign-keys&gt;&lt;key app="EN" db-id="9pexzrwd6vtz2wepzzqxz9p7adx2etvt9rfx" timestamp="1612560587"&gt;6&lt;/key&gt;&lt;/foreign-keys&gt;&lt;ref-type name="Journal Article"&gt;17&lt;/ref-type&gt;&lt;contributors&gt;&lt;authors&gt;&lt;author&gt;Tefft, Brian C&lt;/author&gt;&lt;author&gt;Williams, Allan F&lt;/author&gt;&lt;author&gt;Grabowski, Jurek G&lt;/author&gt;&lt;/authors&gt;&lt;/contributors&gt;&lt;titles&gt;&lt;title&gt;Driver licensing and reasons for delaying licensure among young adults ages 18-20, United States, 2012&lt;/title&gt;&lt;secondary-title&gt;Injury epidemiology&lt;/secondary-title&gt;&lt;/titles&gt;&lt;periodical&gt;&lt;full-title&gt;Injury epidemiology&lt;/full-title&gt;&lt;/periodical&gt;&lt;pages&gt;1-8&lt;/pages&gt;&lt;volume&gt;1&lt;/volume&gt;&lt;number&gt;1&lt;/number&gt;&lt;dates&gt;&lt;year&gt;2014&lt;/year&gt;&lt;/dates&gt;&lt;isbn&gt;2197-1714&lt;/isbn&gt;&lt;urls&gt;&lt;/urls&gt;&lt;/record&gt;&lt;/Cite&gt;&lt;/EndNote&gt;</w:instrText>
      </w:r>
      <w:r w:rsidR="005159BA" w:rsidRPr="00FB40B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fldChar w:fldCharType="separate"/>
      </w:r>
      <w:r w:rsidR="00C92096" w:rsidRPr="00FB40B5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[11]</w:t>
      </w:r>
      <w:r w:rsidR="005159BA" w:rsidRPr="00FB40B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fldChar w:fldCharType="end"/>
      </w:r>
    </w:p>
    <w:p w:rsidR="00102DB0" w:rsidRPr="00FB40B5" w:rsidRDefault="0080547C" w:rsidP="00385D45">
      <w:pPr>
        <w:spacing w:line="480" w:lineRule="auto"/>
        <w:ind w:firstLine="720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FB40B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It is unclear how </w:t>
      </w:r>
      <w:r w:rsidR="005070CC" w:rsidRPr="00FB40B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underage drivers are contributing </w:t>
      </w:r>
      <w:r w:rsidR="007579F0" w:rsidRPr="00FB40B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to the </w:t>
      </w:r>
      <w:r w:rsidR="005070CC" w:rsidRPr="00FB40B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crash burden in low-income settings</w:t>
      </w:r>
      <w:r w:rsidR="00102DB0" w:rsidRPr="00FB40B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where the</w:t>
      </w:r>
      <w:r w:rsidR="005070CC" w:rsidRPr="00FB40B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="00102DB0" w:rsidRPr="00FB40B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number of vehicles per population is </w:t>
      </w:r>
      <w:r w:rsidR="005070CC" w:rsidRPr="00FB40B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lower. Understanding underage driving can be critical in suggesting preventive measures in low-income settings, as these countries account for about 90% of road deaths in adolescents globally</w:t>
      </w:r>
      <w:r w:rsidR="00683626" w:rsidRPr="00FB40B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.</w:t>
      </w:r>
      <w:r w:rsidR="0012070B" w:rsidRPr="00FB40B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fldChar w:fldCharType="begin"/>
      </w:r>
      <w:r w:rsidR="0012070B" w:rsidRPr="00FB40B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instrText xml:space="preserve"> ADDIN EN.CITE &lt;EndNote&gt;&lt;Cite&gt;&lt;Author&gt;Nantulya&lt;/Author&gt;&lt;Year&gt;2003&lt;/Year&gt;&lt;RecNum&gt;28&lt;/RecNum&gt;&lt;DisplayText&gt;[12]&lt;/DisplayText&gt;&lt;record&gt;&lt;rec-number&gt;28&lt;/rec-number&gt;&lt;foreign-keys&gt;&lt;key app="EN" db-id="9pexzrwd6vtz2wepzzqxz9p7adx2etvt9rfx" timestamp="1615717868"&gt;28&lt;/key&gt;&lt;/foreign-keys&gt;&lt;ref-type name="Journal Article"&gt;17&lt;/ref-type&gt;&lt;contributors&gt;&lt;authors&gt;&lt;author&gt;Nantulya, Vinand M&lt;/author&gt;&lt;author&gt;Reich, Michael R&lt;/author&gt;&lt;/authors&gt;&lt;/contributors&gt;&lt;titles&gt;&lt;title&gt;Equity dimensions of road traffic injuries in low-and middle-income countries&lt;/title&gt;&lt;secondary-title&gt;Injury control and safety promotion&lt;/secondary-title&gt;&lt;/titles&gt;&lt;periodical&gt;&lt;full-title&gt;Injury control and safety promotion&lt;/full-title&gt;&lt;/periodical&gt;&lt;pages&gt;13-20&lt;/pages&gt;&lt;volume&gt;10&lt;/volume&gt;&lt;number&gt;1-2&lt;/number&gt;&lt;dates&gt;&lt;year&gt;2003&lt;/year&gt;&lt;/dates&gt;&lt;isbn&gt;1566-0974&lt;/isbn&gt;&lt;urls&gt;&lt;/urls&gt;&lt;/record&gt;&lt;/Cite&gt;&lt;/EndNote&gt;</w:instrText>
      </w:r>
      <w:r w:rsidR="0012070B" w:rsidRPr="00FB40B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fldChar w:fldCharType="separate"/>
      </w:r>
      <w:r w:rsidR="0012070B" w:rsidRPr="00FB40B5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[12]</w:t>
      </w:r>
      <w:r w:rsidR="0012070B" w:rsidRPr="00FB40B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fldChar w:fldCharType="end"/>
      </w:r>
    </w:p>
    <w:p w:rsidR="009925A3" w:rsidRPr="00FB40B5" w:rsidRDefault="005070CC" w:rsidP="00385D45">
      <w:pPr>
        <w:spacing w:line="480" w:lineRule="auto"/>
        <w:ind w:firstLine="720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FB40B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lastRenderedPageBreak/>
        <w:t xml:space="preserve">Unlike high-income </w:t>
      </w:r>
      <w:r w:rsidRPr="00385D45">
        <w:rPr>
          <w:rFonts w:ascii="Times New Roman" w:hAnsi="Times New Roman" w:cs="Times New Roman"/>
          <w:sz w:val="24"/>
          <w:szCs w:val="24"/>
        </w:rPr>
        <w:t>countries</w:t>
      </w:r>
      <w:r w:rsidRPr="00FB40B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, </w:t>
      </w:r>
      <w:r w:rsidR="00102DB0" w:rsidRPr="00FB40B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many </w:t>
      </w:r>
      <w:r w:rsidRPr="00FB40B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low-income settings </w:t>
      </w:r>
      <w:r w:rsidR="00102DB0" w:rsidRPr="00FB40B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lack</w:t>
      </w:r>
      <w:r w:rsidRPr="00FB40B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stringent rules for obtaining driving license.</w:t>
      </w:r>
      <w:r w:rsidR="00183E41" w:rsidRPr="00FB40B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Previous studies</w:t>
      </w:r>
      <w:r w:rsidR="00B87D99" w:rsidRPr="00FB40B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report high cras</w:t>
      </w:r>
      <w:r w:rsidR="00183E41" w:rsidRPr="00FB40B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h rates in early licensure period</w:t>
      </w:r>
      <w:r w:rsidR="00B87D99" w:rsidRPr="00FB40B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regardless of age of licensure compared to adults.</w:t>
      </w:r>
      <w:r w:rsidR="00183E41" w:rsidRPr="00FB40B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="0071289F" w:rsidRPr="00FB40B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fldChar w:fldCharType="begin">
          <w:fldData xml:space="preserve">PEVuZE5vdGU+PENpdGU+PEF1dGhvcj5HZXJzaG9uPC9BdXRob3I+PFllYXI+MjAxODwvWWVhcj48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</w:fldData>
        </w:fldChar>
      </w:r>
      <w:r w:rsidR="0012070B" w:rsidRPr="00FB40B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instrText xml:space="preserve"> ADDIN EN.CITE </w:instrText>
      </w:r>
      <w:r w:rsidR="0012070B" w:rsidRPr="00FB40B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fldChar w:fldCharType="begin">
          <w:fldData xml:space="preserve">PEVuZE5vdGU+PENpdGU+PEF1dGhvcj5HZXJzaG9uPC9BdXRob3I+PFllYXI+MjAxODwvWWVhcj48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</w:fldData>
        </w:fldChar>
      </w:r>
      <w:r w:rsidR="0012070B" w:rsidRPr="00FB40B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instrText xml:space="preserve"> ADDIN EN.CITE.DATA </w:instrText>
      </w:r>
      <w:r w:rsidR="0012070B" w:rsidRPr="00FB40B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r>
      <w:r w:rsidR="0012070B" w:rsidRPr="00FB40B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fldChar w:fldCharType="end"/>
      </w:r>
      <w:r w:rsidR="0071289F" w:rsidRPr="00FB40B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r>
      <w:r w:rsidR="0071289F" w:rsidRPr="00FB40B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fldChar w:fldCharType="separate"/>
      </w:r>
      <w:r w:rsidR="0012070B" w:rsidRPr="00FB40B5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[5,13-18]</w:t>
      </w:r>
      <w:r w:rsidR="0071289F" w:rsidRPr="00FB40B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fldChar w:fldCharType="end"/>
      </w:r>
      <w:r w:rsidR="00102DB0" w:rsidRPr="00FB40B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="00183E41" w:rsidRPr="00FB40B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The risk of crashes is particularly high in first 12 to 18 months of independent driving after obtaining license which eventually decline.</w:t>
      </w:r>
      <w:r w:rsidR="0071289F" w:rsidRPr="00FB40B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="0071289F" w:rsidRPr="00FB40B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fldChar w:fldCharType="begin"/>
      </w:r>
      <w:r w:rsidR="0012070B" w:rsidRPr="00FB40B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instrText xml:space="preserve"> ADDIN EN.CITE &lt;EndNote&gt;&lt;Cite&gt;&lt;Author&gt;Curry&lt;/Author&gt;&lt;Year&gt;2017&lt;/Year&gt;&lt;RecNum&gt;19&lt;/RecNum&gt;&lt;DisplayText&gt;[19]&lt;/DisplayText&gt;&lt;record&gt;&lt;rec-number&gt;19&lt;/rec-number&gt;&lt;foreign-keys&gt;&lt;key app="EN" db-id="9pexzrwd6vtz2wepzzqxz9p7adx2etvt9rfx" timestamp="1614974773"&gt;19&lt;/key&gt;&lt;/foreign-keys&gt;&lt;ref-type name="Journal Article"&gt;17&lt;/ref-type&gt;&lt;contributors&gt;&lt;authors&gt;&lt;author&gt;Curry, Allison E&lt;/author&gt;&lt;author&gt;Metzger, Kristina B&lt;/author&gt;&lt;author&gt;Williams, Allan F&lt;/author&gt;&lt;author&gt;Tefft, Brian C&lt;/author&gt;&lt;/authors&gt;&lt;/contributors&gt;&lt;titles&gt;&lt;title&gt;Comparison of older and younger novice driver crash rates: Informing the need for extended Graduated Driver Licensing restrictions&lt;/title&gt;&lt;secondary-title&gt;Accident Analysis &amp;amp; Prevention&lt;/secondary-title&gt;&lt;/titles&gt;&lt;periodical&gt;&lt;full-title&gt;Accident Analysis &amp;amp; Prevention&lt;/full-title&gt;&lt;/periodical&gt;&lt;pages&gt;66-73&lt;/pages&gt;&lt;volume&gt;108&lt;/volume&gt;&lt;dates&gt;&lt;year&gt;2017&lt;/year&gt;&lt;/dates&gt;&lt;isbn&gt;0001-4575&lt;/isbn&gt;&lt;urls&gt;&lt;/urls&gt;&lt;/record&gt;&lt;/Cite&gt;&lt;/EndNote&gt;</w:instrText>
      </w:r>
      <w:r w:rsidR="0071289F" w:rsidRPr="00FB40B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fldChar w:fldCharType="separate"/>
      </w:r>
      <w:r w:rsidR="0012070B" w:rsidRPr="00FB40B5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[19]</w:t>
      </w:r>
      <w:r w:rsidR="0071289F" w:rsidRPr="00FB40B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fldChar w:fldCharType="end"/>
      </w:r>
    </w:p>
    <w:p w:rsidR="009925A3" w:rsidRPr="00FB40B5" w:rsidRDefault="005070CC" w:rsidP="00385D45">
      <w:pPr>
        <w:spacing w:line="480" w:lineRule="auto"/>
        <w:ind w:firstLine="720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FB40B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Our aim is to </w:t>
      </w:r>
      <w:r w:rsidRPr="00FB40B5">
        <w:rPr>
          <w:rFonts w:ascii="Times New Roman" w:hAnsi="Times New Roman" w:cs="Times New Roman"/>
          <w:sz w:val="24"/>
          <w:szCs w:val="24"/>
        </w:rPr>
        <w:t>determine</w:t>
      </w:r>
      <w:r w:rsidR="00140884" w:rsidRPr="00FB40B5">
        <w:rPr>
          <w:rFonts w:ascii="Times New Roman" w:hAnsi="Times New Roman" w:cs="Times New Roman"/>
          <w:sz w:val="24"/>
          <w:szCs w:val="24"/>
        </w:rPr>
        <w:t xml:space="preserve"> and compare the</w:t>
      </w:r>
      <w:r w:rsidRPr="00FB40B5">
        <w:rPr>
          <w:rFonts w:ascii="Times New Roman" w:hAnsi="Times New Roman" w:cs="Times New Roman"/>
          <w:sz w:val="24"/>
          <w:szCs w:val="24"/>
        </w:rPr>
        <w:t xml:space="preserve"> </w:t>
      </w:r>
      <w:r w:rsidR="00B87D99" w:rsidRPr="00FB40B5">
        <w:rPr>
          <w:rFonts w:ascii="Times New Roman" w:hAnsi="Times New Roman" w:cs="Times New Roman"/>
          <w:sz w:val="24"/>
          <w:szCs w:val="24"/>
        </w:rPr>
        <w:t>burden</w:t>
      </w:r>
      <w:r w:rsidR="00140884" w:rsidRPr="00FB40B5">
        <w:rPr>
          <w:rFonts w:ascii="Times New Roman" w:hAnsi="Times New Roman" w:cs="Times New Roman"/>
          <w:sz w:val="24"/>
          <w:szCs w:val="24"/>
        </w:rPr>
        <w:t xml:space="preserve"> and </w:t>
      </w:r>
      <w:r w:rsidRPr="00FB40B5">
        <w:rPr>
          <w:rFonts w:ascii="Times New Roman" w:hAnsi="Times New Roman" w:cs="Times New Roman"/>
          <w:sz w:val="24"/>
          <w:szCs w:val="24"/>
        </w:rPr>
        <w:t xml:space="preserve">characteristics of underage adolescent </w:t>
      </w:r>
      <w:r w:rsidR="001C504D" w:rsidRPr="00FB40B5">
        <w:rPr>
          <w:rFonts w:ascii="Times New Roman" w:hAnsi="Times New Roman" w:cs="Times New Roman"/>
          <w:sz w:val="24"/>
          <w:szCs w:val="24"/>
        </w:rPr>
        <w:t>drivers’</w:t>
      </w:r>
      <w:r w:rsidR="00140884" w:rsidRPr="00FB40B5">
        <w:rPr>
          <w:rFonts w:ascii="Times New Roman" w:hAnsi="Times New Roman" w:cs="Times New Roman"/>
          <w:sz w:val="24"/>
          <w:szCs w:val="24"/>
        </w:rPr>
        <w:t xml:space="preserve"> age</w:t>
      </w:r>
      <w:r w:rsidRPr="00FB40B5">
        <w:rPr>
          <w:rFonts w:ascii="Times New Roman" w:hAnsi="Times New Roman" w:cs="Times New Roman"/>
          <w:sz w:val="24"/>
          <w:szCs w:val="24"/>
        </w:rPr>
        <w:t xml:space="preserve"> 1</w:t>
      </w:r>
      <w:r w:rsidR="008E0831" w:rsidRPr="00FB40B5">
        <w:rPr>
          <w:rFonts w:ascii="Times New Roman" w:hAnsi="Times New Roman" w:cs="Times New Roman"/>
          <w:sz w:val="24"/>
          <w:szCs w:val="24"/>
        </w:rPr>
        <w:t>5</w:t>
      </w:r>
      <w:r w:rsidRPr="00FB40B5">
        <w:rPr>
          <w:rFonts w:ascii="Times New Roman" w:hAnsi="Times New Roman" w:cs="Times New Roman"/>
          <w:sz w:val="24"/>
          <w:szCs w:val="24"/>
        </w:rPr>
        <w:t xml:space="preserve"> to 1</w:t>
      </w:r>
      <w:r w:rsidR="00140884" w:rsidRPr="00FB40B5">
        <w:rPr>
          <w:rFonts w:ascii="Times New Roman" w:hAnsi="Times New Roman" w:cs="Times New Roman"/>
          <w:sz w:val="24"/>
          <w:szCs w:val="24"/>
        </w:rPr>
        <w:t>7</w:t>
      </w:r>
      <w:r w:rsidRPr="00FB40B5">
        <w:rPr>
          <w:rFonts w:ascii="Times New Roman" w:hAnsi="Times New Roman" w:cs="Times New Roman"/>
          <w:sz w:val="24"/>
          <w:szCs w:val="24"/>
        </w:rPr>
        <w:t xml:space="preserve"> years</w:t>
      </w:r>
      <w:r w:rsidR="00140884" w:rsidRPr="00FB40B5">
        <w:rPr>
          <w:rFonts w:ascii="Times New Roman" w:hAnsi="Times New Roman" w:cs="Times New Roman"/>
          <w:sz w:val="24"/>
          <w:szCs w:val="24"/>
        </w:rPr>
        <w:t>, 18-19 years, young drivers 20-24 years and adults 25-35 years involved</w:t>
      </w:r>
      <w:r w:rsidR="008E0831" w:rsidRPr="00FB40B5">
        <w:rPr>
          <w:rFonts w:ascii="Times New Roman" w:hAnsi="Times New Roman" w:cs="Times New Roman"/>
          <w:sz w:val="24"/>
          <w:szCs w:val="24"/>
        </w:rPr>
        <w:t xml:space="preserve"> in road</w:t>
      </w:r>
      <w:r w:rsidRPr="00FB40B5">
        <w:rPr>
          <w:rFonts w:ascii="Times New Roman" w:hAnsi="Times New Roman" w:cs="Times New Roman"/>
          <w:sz w:val="24"/>
          <w:szCs w:val="24"/>
        </w:rPr>
        <w:t xml:space="preserve"> crashes </w:t>
      </w:r>
      <w:r w:rsidR="008E0831" w:rsidRPr="00FB40B5">
        <w:rPr>
          <w:rFonts w:ascii="Times New Roman" w:hAnsi="Times New Roman" w:cs="Times New Roman"/>
          <w:sz w:val="24"/>
          <w:szCs w:val="24"/>
        </w:rPr>
        <w:t>in Karachi, Pakistan.</w:t>
      </w:r>
    </w:p>
    <w:p w:rsidR="00B802DC" w:rsidRPr="00FB40B5" w:rsidRDefault="00B802DC" w:rsidP="00EE308D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B40B5">
        <w:rPr>
          <w:rFonts w:ascii="Times New Roman" w:hAnsi="Times New Roman" w:cs="Times New Roman"/>
          <w:b/>
          <w:sz w:val="24"/>
          <w:szCs w:val="24"/>
        </w:rPr>
        <w:t>Methods</w:t>
      </w:r>
    </w:p>
    <w:p w:rsidR="00AF3D6D" w:rsidRPr="00385D45" w:rsidRDefault="00AF3D6D" w:rsidP="005C37B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85D45">
        <w:rPr>
          <w:rFonts w:ascii="Times New Roman" w:hAnsi="Times New Roman" w:cs="Times New Roman"/>
          <w:b/>
          <w:sz w:val="24"/>
          <w:szCs w:val="24"/>
        </w:rPr>
        <w:t>Design</w:t>
      </w:r>
    </w:p>
    <w:p w:rsidR="005C37B0" w:rsidRPr="00FB40B5" w:rsidRDefault="00CC4A7E" w:rsidP="00385D45">
      <w:pPr>
        <w:spacing w:line="48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B40B5">
        <w:rPr>
          <w:rFonts w:ascii="Times New Roman" w:hAnsi="Times New Roman" w:cs="Times New Roman"/>
          <w:sz w:val="24"/>
          <w:szCs w:val="24"/>
        </w:rPr>
        <w:t xml:space="preserve">The study is cross-sectional design </w:t>
      </w:r>
      <w:r w:rsidR="005C37B0" w:rsidRPr="00FB40B5">
        <w:rPr>
          <w:rFonts w:ascii="Times New Roman" w:hAnsi="Times New Roman" w:cs="Times New Roman"/>
          <w:sz w:val="24"/>
          <w:szCs w:val="24"/>
        </w:rPr>
        <w:t>during</w:t>
      </w:r>
      <w:r w:rsidR="008E0831" w:rsidRPr="00FB40B5">
        <w:rPr>
          <w:rFonts w:ascii="Times New Roman" w:hAnsi="Times New Roman" w:cs="Times New Roman"/>
          <w:sz w:val="24"/>
          <w:szCs w:val="24"/>
        </w:rPr>
        <w:t xml:space="preserve"> the period</w:t>
      </w:r>
      <w:r w:rsidR="00AA4070" w:rsidRPr="00FB40B5">
        <w:rPr>
          <w:rFonts w:ascii="Times New Roman" w:hAnsi="Times New Roman" w:cs="Times New Roman"/>
          <w:sz w:val="24"/>
          <w:szCs w:val="24"/>
        </w:rPr>
        <w:t xml:space="preserve"> 2007-2014</w:t>
      </w:r>
      <w:r w:rsidR="005C37B0" w:rsidRPr="00FB40B5">
        <w:rPr>
          <w:rFonts w:ascii="Times New Roman" w:hAnsi="Times New Roman" w:cs="Times New Roman"/>
          <w:sz w:val="24"/>
          <w:szCs w:val="24"/>
        </w:rPr>
        <w:t>.</w:t>
      </w:r>
      <w:r w:rsidRPr="00FB40B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3D6D" w:rsidRPr="00385D45" w:rsidRDefault="005C37B0" w:rsidP="005C37B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85D45">
        <w:rPr>
          <w:rFonts w:ascii="Times New Roman" w:hAnsi="Times New Roman" w:cs="Times New Roman"/>
          <w:b/>
          <w:sz w:val="24"/>
          <w:szCs w:val="24"/>
        </w:rPr>
        <w:t>S</w:t>
      </w:r>
      <w:r w:rsidR="00AF3D6D" w:rsidRPr="00385D45">
        <w:rPr>
          <w:rFonts w:ascii="Times New Roman" w:hAnsi="Times New Roman" w:cs="Times New Roman"/>
          <w:b/>
          <w:sz w:val="24"/>
          <w:szCs w:val="24"/>
        </w:rPr>
        <w:t>etting</w:t>
      </w:r>
    </w:p>
    <w:p w:rsidR="005C37B0" w:rsidRPr="00FB40B5" w:rsidRDefault="00CC4A7E" w:rsidP="00385D45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B40B5">
        <w:rPr>
          <w:rFonts w:ascii="Times New Roman" w:hAnsi="Times New Roman" w:cs="Times New Roman"/>
          <w:sz w:val="24"/>
          <w:szCs w:val="24"/>
        </w:rPr>
        <w:t>The study setting is Karachi, a large urban area of Pakistan (about 3,530 square kilometers), with an estimated population of 18 million and a total length of the road network of over 8,000 kilometers.</w:t>
      </w:r>
    </w:p>
    <w:p w:rsidR="00EA5BC5" w:rsidRPr="00FB40B5" w:rsidRDefault="00EA5BC5" w:rsidP="00385D45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B40B5">
        <w:rPr>
          <w:rFonts w:ascii="Times New Roman" w:hAnsi="Times New Roman" w:cs="Times New Roman"/>
          <w:sz w:val="24"/>
          <w:szCs w:val="24"/>
        </w:rPr>
        <w:t>Injury data were extracted from an ongoing road traffic injury surveillance project based on emergency department</w:t>
      </w:r>
      <w:r w:rsidR="00102DB0" w:rsidRPr="00FB40B5">
        <w:rPr>
          <w:rFonts w:ascii="Times New Roman" w:hAnsi="Times New Roman" w:cs="Times New Roman"/>
          <w:sz w:val="24"/>
          <w:szCs w:val="24"/>
        </w:rPr>
        <w:t>s</w:t>
      </w:r>
      <w:r w:rsidRPr="00FB40B5">
        <w:rPr>
          <w:rFonts w:ascii="Times New Roman" w:hAnsi="Times New Roman" w:cs="Times New Roman"/>
          <w:sz w:val="24"/>
          <w:szCs w:val="24"/>
        </w:rPr>
        <w:t xml:space="preserve"> (ED) </w:t>
      </w:r>
      <w:r w:rsidR="00102DB0" w:rsidRPr="00FB40B5">
        <w:rPr>
          <w:rFonts w:ascii="Times New Roman" w:hAnsi="Times New Roman" w:cs="Times New Roman"/>
          <w:sz w:val="24"/>
          <w:szCs w:val="24"/>
        </w:rPr>
        <w:t xml:space="preserve">in </w:t>
      </w:r>
      <w:r w:rsidRPr="00FB40B5">
        <w:rPr>
          <w:rFonts w:ascii="Times New Roman" w:hAnsi="Times New Roman" w:cs="Times New Roman"/>
          <w:sz w:val="24"/>
          <w:szCs w:val="24"/>
        </w:rPr>
        <w:t>all of the three government trauma centers in the city, and the two</w:t>
      </w:r>
      <w:r w:rsidR="00F27DCC" w:rsidRPr="00FB40B5">
        <w:rPr>
          <w:rFonts w:ascii="Times New Roman" w:hAnsi="Times New Roman" w:cs="Times New Roman"/>
          <w:sz w:val="24"/>
          <w:szCs w:val="24"/>
        </w:rPr>
        <w:t xml:space="preserve"> private tertiary care hospitals</w:t>
      </w:r>
      <w:r w:rsidRPr="00FB40B5">
        <w:rPr>
          <w:rFonts w:ascii="Times New Roman" w:hAnsi="Times New Roman" w:cs="Times New Roman"/>
          <w:sz w:val="24"/>
          <w:szCs w:val="24"/>
        </w:rPr>
        <w:t>. The detailed methods have been described previously.</w:t>
      </w:r>
      <w:r w:rsidR="00F27DCC" w:rsidRPr="00FB40B5">
        <w:rPr>
          <w:rFonts w:ascii="Times New Roman" w:hAnsi="Times New Roman" w:cs="Times New Roman"/>
          <w:sz w:val="24"/>
          <w:szCs w:val="24"/>
        </w:rPr>
        <w:fldChar w:fldCharType="begin"/>
      </w:r>
      <w:r w:rsidR="0012070B" w:rsidRPr="00FB40B5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&lt;EndNote&gt;&lt;Cite&gt;&lt;Author&gt;Razzak&lt;/Author&gt;&lt;Year&gt;2012&lt;/Year&gt;&lt;RecNum&gt;10&lt;/RecNum&gt;&lt;DisplayText&gt;[20]&lt;/DisplayText&gt;&lt;record&gt;&lt;rec-number&gt;10&lt;/rec-number&gt;&lt;foreign-keys&gt;&lt;key app="EN" db-id="9pexzrwd6vtz2wepzzqxz9p7adx2etvt9rfx" timestamp="1613159710"&gt;10&lt;/key&gt;&lt;/foreign-keys&gt;&lt;ref-type name="Journal Article"&gt;17&lt;/ref-type&gt;&lt;contributors&gt;&lt;authors&gt;&lt;author&gt;Razzak, Junaid Abdul&lt;/author&gt;&lt;author&gt;Shamim, Muhammad Shahzad&lt;/author&gt;&lt;author&gt;Mehmood, Amber&lt;/author&gt;&lt;author&gt;Hussain, Syed Ameer&lt;/author&gt;&lt;author&gt;Ali, Mir Shabbar&lt;/author&gt;&lt;author&gt;Jooma, Rashid&lt;/author&gt;&lt;/authors&gt;&lt;/contributors&gt;&lt;titles&gt;&lt;title&gt;A successful model of road traffic injury surveillance in a developing country: process and lessons learnt&lt;/title&gt;&lt;secondary-title&gt;BMC public health&lt;/secondary-title&gt;&lt;/titles&gt;&lt;periodical&gt;&lt;full-title&gt;BMC Public Health&lt;/full-title&gt;&lt;/periodical&gt;&lt;pages&gt;1-5&lt;/pages&gt;&lt;volume&gt;12&lt;/volume&gt;&lt;number&gt;1&lt;/number&gt;&lt;dates&gt;&lt;year&gt;2012&lt;/year&gt;&lt;/dates&gt;&lt;isbn&gt;1471-2458&lt;/isbn&gt;&lt;urls&gt;&lt;/urls&gt;&lt;/record&gt;&lt;/Cite&gt;&lt;/EndNote&gt;</w:instrText>
      </w:r>
      <w:r w:rsidR="00F27DCC" w:rsidRPr="00FB40B5">
        <w:rPr>
          <w:rFonts w:ascii="Times New Roman" w:hAnsi="Times New Roman" w:cs="Times New Roman"/>
          <w:sz w:val="24"/>
          <w:szCs w:val="24"/>
        </w:rPr>
        <w:fldChar w:fldCharType="separate"/>
      </w:r>
      <w:r w:rsidR="0012070B" w:rsidRPr="00FB40B5">
        <w:rPr>
          <w:rFonts w:ascii="Times New Roman" w:hAnsi="Times New Roman" w:cs="Times New Roman"/>
          <w:noProof/>
          <w:sz w:val="24"/>
          <w:szCs w:val="24"/>
        </w:rPr>
        <w:t>[20]</w:t>
      </w:r>
      <w:r w:rsidR="00F27DCC" w:rsidRPr="00FB40B5">
        <w:rPr>
          <w:rFonts w:ascii="Times New Roman" w:hAnsi="Times New Roman" w:cs="Times New Roman"/>
          <w:sz w:val="24"/>
          <w:szCs w:val="24"/>
        </w:rPr>
        <w:fldChar w:fldCharType="end"/>
      </w:r>
    </w:p>
    <w:p w:rsidR="007128F9" w:rsidRPr="00FB40B5" w:rsidRDefault="00EA5BC5" w:rsidP="00385D45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B40B5">
        <w:rPr>
          <w:rFonts w:ascii="Times New Roman" w:hAnsi="Times New Roman" w:cs="Times New Roman"/>
          <w:sz w:val="24"/>
          <w:szCs w:val="24"/>
        </w:rPr>
        <w:t xml:space="preserve">These hospitals receive nearly all major trauma cases from the city. The data collectors of the surveillance project gather demographic information on the injured patients and details of the </w:t>
      </w:r>
      <w:r w:rsidR="007128F9" w:rsidRPr="00FB40B5">
        <w:rPr>
          <w:rFonts w:ascii="Times New Roman" w:hAnsi="Times New Roman" w:cs="Times New Roman"/>
          <w:sz w:val="24"/>
          <w:szCs w:val="24"/>
        </w:rPr>
        <w:t>crash</w:t>
      </w:r>
      <w:r w:rsidR="00894F07" w:rsidRPr="00FB40B5">
        <w:rPr>
          <w:rFonts w:ascii="Times New Roman" w:hAnsi="Times New Roman" w:cs="Times New Roman"/>
          <w:sz w:val="24"/>
          <w:szCs w:val="24"/>
        </w:rPr>
        <w:t xml:space="preserve"> by asking victims, their relat</w:t>
      </w:r>
      <w:r w:rsidR="00683626" w:rsidRPr="00FB40B5">
        <w:rPr>
          <w:rFonts w:ascii="Times New Roman" w:hAnsi="Times New Roman" w:cs="Times New Roman"/>
          <w:sz w:val="24"/>
          <w:szCs w:val="24"/>
        </w:rPr>
        <w:t>i</w:t>
      </w:r>
      <w:r w:rsidR="00894F07" w:rsidRPr="00FB40B5">
        <w:rPr>
          <w:rFonts w:ascii="Times New Roman" w:hAnsi="Times New Roman" w:cs="Times New Roman"/>
          <w:sz w:val="24"/>
          <w:szCs w:val="24"/>
        </w:rPr>
        <w:t>ves, ambulance drivers or any eyewitnesses.</w:t>
      </w:r>
      <w:r w:rsidR="00F27DCC" w:rsidRPr="00FB40B5">
        <w:rPr>
          <w:rFonts w:ascii="Times New Roman" w:hAnsi="Times New Roman" w:cs="Times New Roman"/>
          <w:sz w:val="24"/>
          <w:szCs w:val="24"/>
        </w:rPr>
        <w:t xml:space="preserve"> </w:t>
      </w:r>
      <w:r w:rsidR="00B802DC" w:rsidRPr="00FB40B5">
        <w:rPr>
          <w:rFonts w:ascii="Times New Roman" w:hAnsi="Times New Roman" w:cs="Times New Roman"/>
          <w:sz w:val="24"/>
          <w:szCs w:val="24"/>
        </w:rPr>
        <w:t>The system was piloted in late 2006 and formally launched in 2007.</w:t>
      </w:r>
    </w:p>
    <w:p w:rsidR="00B647B9" w:rsidRPr="00FB40B5" w:rsidRDefault="00B647B9" w:rsidP="005C37B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F3D6D" w:rsidRPr="00385D45" w:rsidRDefault="00AF3D6D" w:rsidP="005C37B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85D45">
        <w:rPr>
          <w:rFonts w:ascii="Times New Roman" w:hAnsi="Times New Roman" w:cs="Times New Roman"/>
          <w:b/>
          <w:sz w:val="24"/>
          <w:szCs w:val="24"/>
        </w:rPr>
        <w:t>Participants</w:t>
      </w:r>
    </w:p>
    <w:p w:rsidR="005C37B0" w:rsidRPr="00FB40B5" w:rsidRDefault="00E75E18" w:rsidP="00385D45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B40B5">
        <w:rPr>
          <w:rFonts w:ascii="Times New Roman" w:hAnsi="Times New Roman" w:cs="Times New Roman"/>
          <w:sz w:val="24"/>
          <w:szCs w:val="24"/>
        </w:rPr>
        <w:t>Road traffic crash victims</w:t>
      </w:r>
      <w:r w:rsidR="00A53945" w:rsidRPr="00FB40B5">
        <w:rPr>
          <w:rFonts w:ascii="Times New Roman" w:hAnsi="Times New Roman" w:cs="Times New Roman"/>
          <w:sz w:val="24"/>
          <w:szCs w:val="24"/>
        </w:rPr>
        <w:t xml:space="preserve"> </w:t>
      </w:r>
      <w:r w:rsidR="00683626" w:rsidRPr="00FB40B5">
        <w:rPr>
          <w:rFonts w:ascii="Times New Roman" w:hAnsi="Times New Roman" w:cs="Times New Roman"/>
          <w:sz w:val="24"/>
          <w:szCs w:val="24"/>
        </w:rPr>
        <w:t>of age 13</w:t>
      </w:r>
      <w:r w:rsidR="008E0831" w:rsidRPr="00FB40B5">
        <w:rPr>
          <w:rFonts w:ascii="Times New Roman" w:hAnsi="Times New Roman" w:cs="Times New Roman"/>
          <w:sz w:val="24"/>
          <w:szCs w:val="24"/>
        </w:rPr>
        <w:t>-24</w:t>
      </w:r>
      <w:r w:rsidR="00A53945" w:rsidRPr="00FB40B5">
        <w:rPr>
          <w:rFonts w:ascii="Times New Roman" w:hAnsi="Times New Roman" w:cs="Times New Roman"/>
          <w:sz w:val="24"/>
          <w:szCs w:val="24"/>
        </w:rPr>
        <w:t xml:space="preserve"> years</w:t>
      </w:r>
      <w:r w:rsidR="007D0606" w:rsidRPr="00FB40B5">
        <w:rPr>
          <w:rFonts w:ascii="Times New Roman" w:hAnsi="Times New Roman" w:cs="Times New Roman"/>
          <w:sz w:val="24"/>
          <w:szCs w:val="24"/>
        </w:rPr>
        <w:t xml:space="preserve"> categorized in 13-17 years, 18-19 years and 20-24 years who wer</w:t>
      </w:r>
      <w:r w:rsidRPr="00FB40B5">
        <w:rPr>
          <w:rFonts w:ascii="Times New Roman" w:hAnsi="Times New Roman" w:cs="Times New Roman"/>
          <w:sz w:val="24"/>
          <w:szCs w:val="24"/>
        </w:rPr>
        <w:t xml:space="preserve">e </w:t>
      </w:r>
      <w:r w:rsidR="00680F76" w:rsidRPr="00FB40B5">
        <w:rPr>
          <w:rFonts w:ascii="Times New Roman" w:hAnsi="Times New Roman" w:cs="Times New Roman"/>
          <w:sz w:val="24"/>
          <w:szCs w:val="24"/>
        </w:rPr>
        <w:t xml:space="preserve">drivers </w:t>
      </w:r>
      <w:r w:rsidR="00A53945" w:rsidRPr="00FB40B5">
        <w:rPr>
          <w:rFonts w:ascii="Times New Roman" w:hAnsi="Times New Roman" w:cs="Times New Roman"/>
          <w:sz w:val="24"/>
          <w:szCs w:val="24"/>
        </w:rPr>
        <w:t>of motorcycles</w:t>
      </w:r>
      <w:r w:rsidR="008E0831" w:rsidRPr="00FB40B5">
        <w:rPr>
          <w:rFonts w:ascii="Times New Roman" w:hAnsi="Times New Roman" w:cs="Times New Roman"/>
          <w:sz w:val="24"/>
          <w:szCs w:val="24"/>
        </w:rPr>
        <w:t xml:space="preserve"> or any other vehicle</w:t>
      </w:r>
      <w:r w:rsidR="007D0606" w:rsidRPr="00FB40B5">
        <w:rPr>
          <w:rFonts w:ascii="Times New Roman" w:hAnsi="Times New Roman" w:cs="Times New Roman"/>
          <w:sz w:val="24"/>
          <w:szCs w:val="24"/>
        </w:rPr>
        <w:t xml:space="preserve"> and reported</w:t>
      </w:r>
      <w:r w:rsidR="0009781A" w:rsidRPr="00FB40B5">
        <w:rPr>
          <w:rFonts w:ascii="Times New Roman" w:hAnsi="Times New Roman" w:cs="Times New Roman"/>
          <w:sz w:val="24"/>
          <w:szCs w:val="24"/>
        </w:rPr>
        <w:t xml:space="preserve"> to </w:t>
      </w:r>
      <w:r w:rsidRPr="00FB40B5">
        <w:rPr>
          <w:rFonts w:ascii="Times New Roman" w:hAnsi="Times New Roman" w:cs="Times New Roman"/>
          <w:sz w:val="24"/>
          <w:szCs w:val="24"/>
        </w:rPr>
        <w:t>emergency departments</w:t>
      </w:r>
      <w:r w:rsidR="00477242" w:rsidRPr="00FB40B5">
        <w:rPr>
          <w:rFonts w:ascii="Times New Roman" w:hAnsi="Times New Roman" w:cs="Times New Roman"/>
          <w:sz w:val="24"/>
          <w:szCs w:val="24"/>
        </w:rPr>
        <w:t xml:space="preserve"> of participating hospitals</w:t>
      </w:r>
      <w:r w:rsidRPr="00FB40B5">
        <w:rPr>
          <w:rFonts w:ascii="Times New Roman" w:hAnsi="Times New Roman" w:cs="Times New Roman"/>
          <w:sz w:val="24"/>
          <w:szCs w:val="24"/>
        </w:rPr>
        <w:t xml:space="preserve"> with injuries.</w:t>
      </w:r>
    </w:p>
    <w:p w:rsidR="00BB3E25" w:rsidRPr="00385D45" w:rsidRDefault="005159BA" w:rsidP="00AF468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85D45">
        <w:rPr>
          <w:rFonts w:ascii="Times New Roman" w:hAnsi="Times New Roman" w:cs="Times New Roman"/>
          <w:b/>
          <w:sz w:val="24"/>
          <w:szCs w:val="24"/>
        </w:rPr>
        <w:t>Outcome</w:t>
      </w:r>
      <w:r w:rsidR="00B647B9" w:rsidRPr="00385D45">
        <w:rPr>
          <w:rFonts w:ascii="Times New Roman" w:hAnsi="Times New Roman" w:cs="Times New Roman"/>
          <w:b/>
          <w:sz w:val="24"/>
          <w:szCs w:val="24"/>
        </w:rPr>
        <w:t>s</w:t>
      </w:r>
    </w:p>
    <w:p w:rsidR="00BE2E66" w:rsidRPr="00FB40B5" w:rsidRDefault="00683626" w:rsidP="00385D45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B40B5">
        <w:rPr>
          <w:rFonts w:ascii="Times New Roman" w:hAnsi="Times New Roman" w:cs="Times New Roman"/>
          <w:sz w:val="24"/>
          <w:szCs w:val="24"/>
        </w:rPr>
        <w:t>IS</w:t>
      </w:r>
      <w:r w:rsidR="007D0606" w:rsidRPr="00FB40B5">
        <w:rPr>
          <w:rFonts w:ascii="Times New Roman" w:hAnsi="Times New Roman" w:cs="Times New Roman"/>
          <w:sz w:val="24"/>
          <w:szCs w:val="24"/>
        </w:rPr>
        <w:t xml:space="preserve">S &gt;= 16 </w:t>
      </w:r>
      <w:r w:rsidR="00BE2E66" w:rsidRPr="00FB40B5">
        <w:rPr>
          <w:rFonts w:ascii="Times New Roman" w:hAnsi="Times New Roman" w:cs="Times New Roman"/>
          <w:sz w:val="24"/>
          <w:szCs w:val="24"/>
        </w:rPr>
        <w:t>and death</w:t>
      </w:r>
    </w:p>
    <w:p w:rsidR="00AF3D6D" w:rsidRPr="00385D45" w:rsidRDefault="00BE6C40" w:rsidP="00AF3D6D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85D45">
        <w:rPr>
          <w:rFonts w:ascii="Times New Roman" w:hAnsi="Times New Roman" w:cs="Times New Roman"/>
          <w:b/>
          <w:sz w:val="24"/>
          <w:szCs w:val="24"/>
        </w:rPr>
        <w:t>Exposure</w:t>
      </w:r>
      <w:r w:rsidR="00BE2E66" w:rsidRPr="00385D4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235AC" w:rsidRPr="00FB40B5" w:rsidRDefault="00BE6C40" w:rsidP="00385D45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B40B5">
        <w:rPr>
          <w:rFonts w:ascii="Times New Roman" w:hAnsi="Times New Roman" w:cs="Times New Roman"/>
          <w:sz w:val="24"/>
          <w:szCs w:val="24"/>
        </w:rPr>
        <w:t>Age</w:t>
      </w:r>
      <w:r w:rsidR="005F2AAC" w:rsidRPr="00FB40B5">
        <w:rPr>
          <w:rFonts w:ascii="Times New Roman" w:hAnsi="Times New Roman" w:cs="Times New Roman"/>
          <w:sz w:val="24"/>
          <w:szCs w:val="24"/>
        </w:rPr>
        <w:t xml:space="preserve"> groups 13-17</w:t>
      </w:r>
      <w:r w:rsidR="0009781A" w:rsidRPr="00FB40B5">
        <w:rPr>
          <w:rFonts w:ascii="Times New Roman" w:hAnsi="Times New Roman" w:cs="Times New Roman"/>
          <w:sz w:val="24"/>
          <w:szCs w:val="24"/>
        </w:rPr>
        <w:t xml:space="preserve"> years</w:t>
      </w:r>
      <w:r w:rsidR="005F2AAC" w:rsidRPr="00FB40B5">
        <w:rPr>
          <w:rFonts w:ascii="Times New Roman" w:hAnsi="Times New Roman" w:cs="Times New Roman"/>
          <w:sz w:val="24"/>
          <w:szCs w:val="24"/>
        </w:rPr>
        <w:t xml:space="preserve"> (underage), 18-19 years (early licensure period) and 20</w:t>
      </w:r>
      <w:r w:rsidR="0009781A" w:rsidRPr="00FB40B5">
        <w:rPr>
          <w:rFonts w:ascii="Times New Roman" w:hAnsi="Times New Roman" w:cs="Times New Roman"/>
          <w:sz w:val="24"/>
          <w:szCs w:val="24"/>
        </w:rPr>
        <w:t>-24</w:t>
      </w:r>
      <w:r w:rsidR="004235AC" w:rsidRPr="00FB40B5">
        <w:rPr>
          <w:rFonts w:ascii="Times New Roman" w:hAnsi="Times New Roman" w:cs="Times New Roman"/>
          <w:sz w:val="24"/>
          <w:szCs w:val="24"/>
        </w:rPr>
        <w:t xml:space="preserve"> years</w:t>
      </w:r>
      <w:r w:rsidR="005F2AAC" w:rsidRPr="00FB40B5">
        <w:rPr>
          <w:rFonts w:ascii="Times New Roman" w:hAnsi="Times New Roman" w:cs="Times New Roman"/>
          <w:sz w:val="24"/>
          <w:szCs w:val="24"/>
        </w:rPr>
        <w:t xml:space="preserve"> (experienced young </w:t>
      </w:r>
      <w:r w:rsidR="001547CE" w:rsidRPr="00FB40B5">
        <w:rPr>
          <w:rFonts w:ascii="Times New Roman" w:hAnsi="Times New Roman" w:cs="Times New Roman"/>
          <w:sz w:val="24"/>
          <w:szCs w:val="24"/>
        </w:rPr>
        <w:t>drivers)</w:t>
      </w:r>
    </w:p>
    <w:p w:rsidR="004235AC" w:rsidRPr="00385D45" w:rsidRDefault="00475EE9" w:rsidP="00AF3D6D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85D45">
        <w:rPr>
          <w:rFonts w:ascii="Times New Roman" w:hAnsi="Times New Roman" w:cs="Times New Roman"/>
          <w:b/>
          <w:sz w:val="24"/>
          <w:szCs w:val="24"/>
        </w:rPr>
        <w:t xml:space="preserve">Study </w:t>
      </w:r>
      <w:r w:rsidR="004235AC" w:rsidRPr="00385D45">
        <w:rPr>
          <w:rFonts w:ascii="Times New Roman" w:hAnsi="Times New Roman" w:cs="Times New Roman"/>
          <w:b/>
          <w:sz w:val="24"/>
          <w:szCs w:val="24"/>
        </w:rPr>
        <w:t xml:space="preserve">variables </w:t>
      </w:r>
    </w:p>
    <w:p w:rsidR="00AF3D6D" w:rsidRPr="00FB40B5" w:rsidRDefault="00475EE9" w:rsidP="00385D45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B40B5">
        <w:rPr>
          <w:rFonts w:ascii="Times New Roman" w:hAnsi="Times New Roman" w:cs="Times New Roman"/>
          <w:sz w:val="24"/>
          <w:szCs w:val="24"/>
        </w:rPr>
        <w:t>G</w:t>
      </w:r>
      <w:r w:rsidR="00BE6C40" w:rsidRPr="00FB40B5">
        <w:rPr>
          <w:rFonts w:ascii="Times New Roman" w:hAnsi="Times New Roman" w:cs="Times New Roman"/>
          <w:sz w:val="24"/>
          <w:szCs w:val="24"/>
        </w:rPr>
        <w:t>ender,</w:t>
      </w:r>
      <w:r w:rsidR="0065418B" w:rsidRPr="00FB40B5">
        <w:rPr>
          <w:rFonts w:ascii="Times New Roman" w:hAnsi="Times New Roman" w:cs="Times New Roman"/>
          <w:sz w:val="24"/>
          <w:szCs w:val="24"/>
        </w:rPr>
        <w:t xml:space="preserve"> injured body type,</w:t>
      </w:r>
      <w:r w:rsidR="00BE6C40" w:rsidRPr="00FB40B5">
        <w:rPr>
          <w:rFonts w:ascii="Times New Roman" w:hAnsi="Times New Roman" w:cs="Times New Roman"/>
          <w:sz w:val="24"/>
          <w:szCs w:val="24"/>
        </w:rPr>
        <w:t xml:space="preserve"> vehicle</w:t>
      </w:r>
      <w:r w:rsidR="0065418B" w:rsidRPr="00FB40B5">
        <w:rPr>
          <w:rFonts w:ascii="Times New Roman" w:hAnsi="Times New Roman" w:cs="Times New Roman"/>
          <w:sz w:val="24"/>
          <w:szCs w:val="24"/>
        </w:rPr>
        <w:t xml:space="preserve"> involved in crash, time </w:t>
      </w:r>
      <w:r w:rsidR="00AF3D6D" w:rsidRPr="00FB40B5">
        <w:rPr>
          <w:rFonts w:ascii="Times New Roman" w:hAnsi="Times New Roman" w:cs="Times New Roman"/>
          <w:sz w:val="24"/>
          <w:szCs w:val="24"/>
        </w:rPr>
        <w:t xml:space="preserve"> of the crash, </w:t>
      </w:r>
      <w:r w:rsidR="00BB3E25" w:rsidRPr="00FB40B5">
        <w:rPr>
          <w:rFonts w:ascii="Times New Roman" w:hAnsi="Times New Roman" w:cs="Times New Roman"/>
          <w:sz w:val="24"/>
          <w:szCs w:val="24"/>
        </w:rPr>
        <w:t xml:space="preserve">days of the week, </w:t>
      </w:r>
      <w:r w:rsidRPr="00FB40B5">
        <w:rPr>
          <w:rFonts w:ascii="Times New Roman" w:hAnsi="Times New Roman" w:cs="Times New Roman"/>
          <w:sz w:val="24"/>
          <w:szCs w:val="24"/>
        </w:rPr>
        <w:t>helmet use and</w:t>
      </w:r>
      <w:r w:rsidR="00AF3D6D" w:rsidRPr="00FB40B5">
        <w:rPr>
          <w:rFonts w:ascii="Times New Roman" w:hAnsi="Times New Roman" w:cs="Times New Roman"/>
          <w:sz w:val="24"/>
          <w:szCs w:val="24"/>
        </w:rPr>
        <w:t xml:space="preserve"> type of locat</w:t>
      </w:r>
      <w:r w:rsidRPr="00FB40B5">
        <w:rPr>
          <w:rFonts w:ascii="Times New Roman" w:hAnsi="Times New Roman" w:cs="Times New Roman"/>
          <w:sz w:val="24"/>
          <w:szCs w:val="24"/>
        </w:rPr>
        <w:t>ion (intersection or midblock)</w:t>
      </w:r>
      <w:r w:rsidR="00C0526A" w:rsidRPr="00FB40B5">
        <w:rPr>
          <w:rFonts w:ascii="Times New Roman" w:hAnsi="Times New Roman" w:cs="Times New Roman"/>
          <w:sz w:val="24"/>
          <w:szCs w:val="24"/>
        </w:rPr>
        <w:t>.</w:t>
      </w:r>
    </w:p>
    <w:p w:rsidR="008E0831" w:rsidRPr="00385D45" w:rsidRDefault="008E0831" w:rsidP="00AF3D6D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85D45">
        <w:rPr>
          <w:rFonts w:ascii="Times New Roman" w:hAnsi="Times New Roman" w:cs="Times New Roman"/>
          <w:b/>
          <w:sz w:val="24"/>
          <w:szCs w:val="24"/>
        </w:rPr>
        <w:t>Ethics approval</w:t>
      </w:r>
    </w:p>
    <w:p w:rsidR="008E0831" w:rsidRPr="00FB40B5" w:rsidRDefault="008E0831" w:rsidP="00385D45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B40B5">
        <w:rPr>
          <w:rFonts w:ascii="Times New Roman" w:hAnsi="Times New Roman" w:cs="Times New Roman"/>
          <w:sz w:val="24"/>
          <w:szCs w:val="24"/>
        </w:rPr>
        <w:t>Ethics of study methods were approved from the Institutional Review Board of the Jinnah Post Graduate Medical Center, which is coordinating site of this road surveillance project.</w:t>
      </w:r>
    </w:p>
    <w:p w:rsidR="007E47F3" w:rsidRPr="00385D45" w:rsidRDefault="007E47F3" w:rsidP="007E47F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85D45">
        <w:rPr>
          <w:rFonts w:ascii="Times New Roman" w:hAnsi="Times New Roman" w:cs="Times New Roman"/>
          <w:b/>
          <w:sz w:val="24"/>
          <w:szCs w:val="24"/>
        </w:rPr>
        <w:t xml:space="preserve">Data </w:t>
      </w:r>
      <w:r w:rsidR="00477242" w:rsidRPr="00385D45">
        <w:rPr>
          <w:rFonts w:ascii="Times New Roman" w:hAnsi="Times New Roman" w:cs="Times New Roman"/>
          <w:b/>
          <w:sz w:val="24"/>
          <w:szCs w:val="24"/>
        </w:rPr>
        <w:t>analysis</w:t>
      </w:r>
    </w:p>
    <w:p w:rsidR="00A72276" w:rsidRPr="00FB40B5" w:rsidRDefault="00C61896" w:rsidP="00385D45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B40B5">
        <w:rPr>
          <w:rFonts w:ascii="Times New Roman" w:hAnsi="Times New Roman" w:cs="Times New Roman"/>
          <w:sz w:val="24"/>
          <w:szCs w:val="24"/>
        </w:rPr>
        <w:t>We performed the analysis using R.</w:t>
      </w:r>
      <w:r w:rsidR="00910EAC" w:rsidRPr="00FB40B5">
        <w:rPr>
          <w:rFonts w:ascii="Times New Roman" w:hAnsi="Times New Roman" w:cs="Times New Roman"/>
          <w:sz w:val="24"/>
          <w:szCs w:val="24"/>
        </w:rPr>
        <w:fldChar w:fldCharType="begin"/>
      </w:r>
      <w:r w:rsidR="0012070B" w:rsidRPr="00FB40B5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&lt;EndNote&gt;&lt;Cite&gt;&lt;Author&gt;Team R Core&lt;/Author&gt;&lt;Year&gt;2017&lt;/Year&gt;&lt;RecNum&gt;11&lt;/RecNum&gt;&lt;DisplayText&gt;[21]&lt;/DisplayText&gt;&lt;record&gt;&lt;rec-number&gt;11&lt;/rec-number&gt;&lt;foreign-keys&gt;&lt;key app="EN" db-id="9pexzrwd6vtz2wepzzqxz9p7adx2etvt9rfx" timestamp="1613159898"&gt;11&lt;/key&gt;&lt;/foreign-keys&gt;&lt;ref-type name="Generic"&gt;13&lt;/ref-type&gt;&lt;contributors&gt;&lt;authors&gt;&lt;author&gt;Team R Core,&lt;/author&gt;&lt;/authors&gt;&lt;/contributors&gt;&lt;titles&gt;&lt;title&gt;R: a language and environment for statistical computing [Internet]. Vienna, Austria: R Foundation for Statistical Computing; 2020&lt;/title&gt;&lt;/titles&gt;&lt;dates&gt;&lt;year&gt;2017&lt;/year&gt;&lt;/dates&gt;&lt;urls&gt;&lt;/urls&gt;&lt;/record&gt;&lt;/Cite&gt;&lt;/EndNote&gt;</w:instrText>
      </w:r>
      <w:r w:rsidR="00910EAC" w:rsidRPr="00FB40B5">
        <w:rPr>
          <w:rFonts w:ascii="Times New Roman" w:hAnsi="Times New Roman" w:cs="Times New Roman"/>
          <w:sz w:val="24"/>
          <w:szCs w:val="24"/>
        </w:rPr>
        <w:fldChar w:fldCharType="separate"/>
      </w:r>
      <w:r w:rsidR="0012070B" w:rsidRPr="00FB40B5">
        <w:rPr>
          <w:rFonts w:ascii="Times New Roman" w:hAnsi="Times New Roman" w:cs="Times New Roman"/>
          <w:noProof/>
          <w:sz w:val="24"/>
          <w:szCs w:val="24"/>
        </w:rPr>
        <w:t>[21]</w:t>
      </w:r>
      <w:r w:rsidR="00910EAC" w:rsidRPr="00FB40B5">
        <w:rPr>
          <w:rFonts w:ascii="Times New Roman" w:hAnsi="Times New Roman" w:cs="Times New Roman"/>
          <w:sz w:val="24"/>
          <w:szCs w:val="24"/>
        </w:rPr>
        <w:fldChar w:fldCharType="end"/>
      </w:r>
      <w:r w:rsidRPr="00FB40B5">
        <w:rPr>
          <w:rFonts w:ascii="Times New Roman" w:hAnsi="Times New Roman" w:cs="Times New Roman"/>
          <w:sz w:val="24"/>
          <w:szCs w:val="24"/>
        </w:rPr>
        <w:t xml:space="preserve"> The categorical variables are described using frequencies and percentages (age, gender, injury patterns, vehicle type etc). Chi-square tests were used to assess crash characteristics associated with </w:t>
      </w:r>
      <w:r w:rsidR="00AF3D6D" w:rsidRPr="00FB40B5">
        <w:rPr>
          <w:rFonts w:ascii="Times New Roman" w:hAnsi="Times New Roman" w:cs="Times New Roman"/>
          <w:sz w:val="24"/>
          <w:szCs w:val="24"/>
        </w:rPr>
        <w:t xml:space="preserve">drivers of motorcycles versus </w:t>
      </w:r>
      <w:r w:rsidR="00BE6C40" w:rsidRPr="00FB40B5">
        <w:rPr>
          <w:rFonts w:ascii="Times New Roman" w:hAnsi="Times New Roman" w:cs="Times New Roman"/>
          <w:sz w:val="24"/>
          <w:szCs w:val="24"/>
        </w:rPr>
        <w:t xml:space="preserve">other </w:t>
      </w:r>
      <w:r w:rsidR="00AF3D6D" w:rsidRPr="00FB40B5">
        <w:rPr>
          <w:rFonts w:ascii="Times New Roman" w:hAnsi="Times New Roman" w:cs="Times New Roman"/>
          <w:sz w:val="24"/>
          <w:szCs w:val="24"/>
        </w:rPr>
        <w:lastRenderedPageBreak/>
        <w:t>drivers.</w:t>
      </w:r>
      <w:r w:rsidR="00BE2E66" w:rsidRPr="00FB40B5">
        <w:rPr>
          <w:rFonts w:ascii="Times New Roman" w:hAnsi="Times New Roman" w:cs="Times New Roman"/>
          <w:sz w:val="24"/>
          <w:szCs w:val="24"/>
        </w:rPr>
        <w:t xml:space="preserve"> </w:t>
      </w:r>
      <w:r w:rsidR="00435765" w:rsidRPr="00FB40B5">
        <w:rPr>
          <w:rFonts w:ascii="Times New Roman" w:hAnsi="Times New Roman" w:cs="Times New Roman"/>
          <w:sz w:val="24"/>
          <w:szCs w:val="24"/>
        </w:rPr>
        <w:t>We used l</w:t>
      </w:r>
      <w:r w:rsidR="00475EE9" w:rsidRPr="00FB40B5">
        <w:rPr>
          <w:rFonts w:ascii="Times New Roman" w:hAnsi="Times New Roman" w:cs="Times New Roman"/>
          <w:sz w:val="24"/>
          <w:szCs w:val="24"/>
        </w:rPr>
        <w:t xml:space="preserve">ogistic regression </w:t>
      </w:r>
      <w:r w:rsidR="004429A0" w:rsidRPr="00FB40B5">
        <w:rPr>
          <w:rFonts w:ascii="Times New Roman" w:hAnsi="Times New Roman" w:cs="Times New Roman"/>
          <w:sz w:val="24"/>
          <w:szCs w:val="24"/>
        </w:rPr>
        <w:t xml:space="preserve">to </w:t>
      </w:r>
      <w:r w:rsidR="0009781A" w:rsidRPr="00FB40B5">
        <w:rPr>
          <w:rFonts w:ascii="Times New Roman" w:hAnsi="Times New Roman" w:cs="Times New Roman"/>
          <w:sz w:val="24"/>
          <w:szCs w:val="24"/>
        </w:rPr>
        <w:t xml:space="preserve">assess </w:t>
      </w:r>
      <w:r w:rsidR="00435765" w:rsidRPr="00FB40B5">
        <w:rPr>
          <w:rFonts w:ascii="Times New Roman" w:hAnsi="Times New Roman" w:cs="Times New Roman"/>
          <w:sz w:val="24"/>
          <w:szCs w:val="24"/>
        </w:rPr>
        <w:t>the association of age group</w:t>
      </w:r>
      <w:r w:rsidR="007D0606" w:rsidRPr="00FB40B5">
        <w:rPr>
          <w:rFonts w:ascii="Times New Roman" w:hAnsi="Times New Roman" w:cs="Times New Roman"/>
          <w:sz w:val="24"/>
          <w:szCs w:val="24"/>
        </w:rPr>
        <w:t>s (13-17</w:t>
      </w:r>
      <w:r w:rsidR="00435765" w:rsidRPr="00FB40B5">
        <w:rPr>
          <w:rFonts w:ascii="Times New Roman" w:hAnsi="Times New Roman" w:cs="Times New Roman"/>
          <w:sz w:val="24"/>
          <w:szCs w:val="24"/>
        </w:rPr>
        <w:t xml:space="preserve"> </w:t>
      </w:r>
      <w:r w:rsidR="007D0606" w:rsidRPr="00FB40B5">
        <w:rPr>
          <w:rFonts w:ascii="Times New Roman" w:hAnsi="Times New Roman" w:cs="Times New Roman"/>
          <w:sz w:val="24"/>
          <w:szCs w:val="24"/>
        </w:rPr>
        <w:t>years, 18-19 years compared with 20</w:t>
      </w:r>
      <w:r w:rsidR="00435765" w:rsidRPr="00FB40B5">
        <w:rPr>
          <w:rFonts w:ascii="Times New Roman" w:hAnsi="Times New Roman" w:cs="Times New Roman"/>
          <w:sz w:val="24"/>
          <w:szCs w:val="24"/>
        </w:rPr>
        <w:t>-24 years) and the outcomes</w:t>
      </w:r>
      <w:r w:rsidR="004429A0" w:rsidRPr="00FB40B5">
        <w:rPr>
          <w:rFonts w:ascii="Times New Roman" w:hAnsi="Times New Roman" w:cs="Times New Roman"/>
          <w:sz w:val="24"/>
          <w:szCs w:val="24"/>
        </w:rPr>
        <w:t xml:space="preserve"> </w:t>
      </w:r>
      <w:r w:rsidR="00475EE9" w:rsidRPr="00FB40B5">
        <w:rPr>
          <w:rFonts w:ascii="Times New Roman" w:hAnsi="Times New Roman" w:cs="Times New Roman"/>
          <w:sz w:val="24"/>
          <w:szCs w:val="24"/>
        </w:rPr>
        <w:t>severe in</w:t>
      </w:r>
      <w:r w:rsidR="007D0606" w:rsidRPr="00FB40B5">
        <w:rPr>
          <w:rFonts w:ascii="Times New Roman" w:hAnsi="Times New Roman" w:cs="Times New Roman"/>
          <w:sz w:val="24"/>
          <w:szCs w:val="24"/>
        </w:rPr>
        <w:t>jury (ISS ≥ 16</w:t>
      </w:r>
      <w:r w:rsidR="00475EE9" w:rsidRPr="00FB40B5">
        <w:rPr>
          <w:rFonts w:ascii="Times New Roman" w:hAnsi="Times New Roman" w:cs="Times New Roman"/>
          <w:sz w:val="24"/>
          <w:szCs w:val="24"/>
        </w:rPr>
        <w:t xml:space="preserve">) </w:t>
      </w:r>
      <w:r w:rsidR="00435765" w:rsidRPr="00FB40B5">
        <w:rPr>
          <w:rFonts w:ascii="Times New Roman" w:hAnsi="Times New Roman" w:cs="Times New Roman"/>
          <w:sz w:val="24"/>
          <w:szCs w:val="24"/>
        </w:rPr>
        <w:t>and death</w:t>
      </w:r>
      <w:r w:rsidR="004429A0" w:rsidRPr="00FB40B5">
        <w:rPr>
          <w:rFonts w:ascii="Times New Roman" w:hAnsi="Times New Roman" w:cs="Times New Roman"/>
          <w:sz w:val="24"/>
          <w:szCs w:val="24"/>
        </w:rPr>
        <w:t>.</w:t>
      </w:r>
    </w:p>
    <w:p w:rsidR="00A72276" w:rsidRPr="00385D45" w:rsidRDefault="00A72276" w:rsidP="00A7227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85D45">
        <w:rPr>
          <w:rFonts w:ascii="Times New Roman" w:hAnsi="Times New Roman" w:cs="Times New Roman"/>
          <w:b/>
          <w:sz w:val="24"/>
          <w:szCs w:val="24"/>
        </w:rPr>
        <w:t>Results:</w:t>
      </w:r>
    </w:p>
    <w:p w:rsidR="00526B96" w:rsidRPr="00FB40B5" w:rsidRDefault="00FB40B5" w:rsidP="00385D45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B40B5">
        <w:rPr>
          <w:rFonts w:ascii="Times New Roman" w:hAnsi="Times New Roman" w:cs="Times New Roman"/>
          <w:sz w:val="24"/>
          <w:szCs w:val="24"/>
        </w:rPr>
        <w:t xml:space="preserve">Table 1 shows descriptive characteristics of young motorcyclists in three age groups underage driving age 13-17 years, early driving age18-19 years and post two years of legal driving age 20-24 years. </w:t>
      </w:r>
      <w:r w:rsidR="000266D1" w:rsidRPr="00FB40B5">
        <w:rPr>
          <w:rFonts w:ascii="Times New Roman" w:hAnsi="Times New Roman" w:cs="Times New Roman"/>
          <w:sz w:val="24"/>
          <w:szCs w:val="24"/>
        </w:rPr>
        <w:t xml:space="preserve">There were total of 46155 motorcyclists; out of which 9800 (21.2%) were of age 13-17 years, 9859 (21.4%) </w:t>
      </w:r>
      <w:r w:rsidR="00526B96" w:rsidRPr="00FB40B5">
        <w:rPr>
          <w:rFonts w:ascii="Times New Roman" w:hAnsi="Times New Roman" w:cs="Times New Roman"/>
          <w:sz w:val="24"/>
          <w:szCs w:val="24"/>
        </w:rPr>
        <w:t>of 18-19 years and 26496 (57.4%) of age 20-14 years.</w:t>
      </w:r>
      <w:r w:rsidR="00CD2D35" w:rsidRPr="00FB40B5">
        <w:rPr>
          <w:rFonts w:ascii="Times New Roman" w:hAnsi="Times New Roman" w:cs="Times New Roman"/>
          <w:sz w:val="24"/>
          <w:szCs w:val="24"/>
        </w:rPr>
        <w:t xml:space="preserve"> Almost all were males (99%).</w:t>
      </w:r>
      <w:r w:rsidR="001E6F9D" w:rsidRPr="00FB40B5">
        <w:rPr>
          <w:rFonts w:ascii="Times New Roman" w:hAnsi="Times New Roman" w:cs="Times New Roman"/>
          <w:sz w:val="24"/>
          <w:szCs w:val="24"/>
        </w:rPr>
        <w:t>Helmet use was high in 20-24 years of age (5%)  as compared to 13-17 years of age (2%) and 18-19 years of age (3%).</w:t>
      </w:r>
      <w:r w:rsidR="00962BC6" w:rsidRPr="00FB40B5">
        <w:rPr>
          <w:rFonts w:ascii="Times New Roman" w:hAnsi="Times New Roman" w:cs="Times New Roman"/>
          <w:sz w:val="24"/>
          <w:szCs w:val="24"/>
        </w:rPr>
        <w:t xml:space="preserve"> </w:t>
      </w:r>
      <w:r w:rsidR="002A12B5" w:rsidRPr="00FB40B5">
        <w:rPr>
          <w:rFonts w:ascii="Times New Roman" w:hAnsi="Times New Roman" w:cs="Times New Roman"/>
          <w:sz w:val="24"/>
          <w:szCs w:val="24"/>
        </w:rPr>
        <w:t xml:space="preserve">They had similar distribution with respect to other variables of interest. </w:t>
      </w:r>
      <w:r w:rsidR="00962BC6" w:rsidRPr="00FB40B5">
        <w:rPr>
          <w:rFonts w:ascii="Times New Roman" w:hAnsi="Times New Roman" w:cs="Times New Roman"/>
          <w:sz w:val="24"/>
          <w:szCs w:val="24"/>
        </w:rPr>
        <w:t>Midblock was location of crash</w:t>
      </w:r>
      <w:r w:rsidR="002A12B5" w:rsidRPr="00FB40B5">
        <w:rPr>
          <w:rFonts w:ascii="Times New Roman" w:hAnsi="Times New Roman" w:cs="Times New Roman"/>
          <w:sz w:val="24"/>
          <w:szCs w:val="24"/>
        </w:rPr>
        <w:t>es in almost 70% among</w:t>
      </w:r>
      <w:r w:rsidR="00962BC6" w:rsidRPr="00FB40B5">
        <w:rPr>
          <w:rFonts w:ascii="Times New Roman" w:hAnsi="Times New Roman" w:cs="Times New Roman"/>
          <w:sz w:val="24"/>
          <w:szCs w:val="24"/>
        </w:rPr>
        <w:t xml:space="preserve"> three age groups. </w:t>
      </w:r>
      <w:r w:rsidR="002A12B5" w:rsidRPr="00FB40B5">
        <w:rPr>
          <w:rFonts w:ascii="Times New Roman" w:hAnsi="Times New Roman" w:cs="Times New Roman"/>
          <w:sz w:val="24"/>
          <w:szCs w:val="24"/>
        </w:rPr>
        <w:t>More than half of m</w:t>
      </w:r>
      <w:r w:rsidR="00DF5B93" w:rsidRPr="00FB40B5">
        <w:rPr>
          <w:rFonts w:ascii="Times New Roman" w:hAnsi="Times New Roman" w:cs="Times New Roman"/>
          <w:sz w:val="24"/>
          <w:szCs w:val="24"/>
        </w:rPr>
        <w:t>otorcyclists had external injuries and about half had injuries on extremities while 30% had head injuries in th</w:t>
      </w:r>
      <w:r w:rsidR="002A12B5" w:rsidRPr="00FB40B5">
        <w:rPr>
          <w:rFonts w:ascii="Times New Roman" w:hAnsi="Times New Roman" w:cs="Times New Roman"/>
          <w:sz w:val="24"/>
          <w:szCs w:val="24"/>
        </w:rPr>
        <w:t>e three age groups. More than 2</w:t>
      </w:r>
      <w:r w:rsidR="00DF5B93" w:rsidRPr="00FB40B5">
        <w:rPr>
          <w:rFonts w:ascii="Times New Roman" w:hAnsi="Times New Roman" w:cs="Times New Roman"/>
          <w:sz w:val="24"/>
          <w:szCs w:val="24"/>
        </w:rPr>
        <w:t>% had severe injuries while less than 2% died in these age groups.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415"/>
        <w:gridCol w:w="1800"/>
        <w:gridCol w:w="1890"/>
        <w:gridCol w:w="1911"/>
      </w:tblGrid>
      <w:tr w:rsidR="00606EEB" w:rsidRPr="00FB40B5" w:rsidTr="00606E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06EEB" w:rsidRPr="00606EEB" w:rsidRDefault="00606EEB" w:rsidP="00C93A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Table 1: Characteristics of underage motorcyclists versus young motorcyclists of legal age (n=46, 155)</w:t>
            </w:r>
          </w:p>
        </w:tc>
      </w:tr>
      <w:tr w:rsidR="0023010E" w:rsidRPr="00FB40B5" w:rsidTr="00606E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23010E" w:rsidRPr="00FB40B5" w:rsidRDefault="0023010E" w:rsidP="00C93A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auto"/>
          </w:tcPr>
          <w:p w:rsidR="0023010E" w:rsidRPr="00FB40B5" w:rsidRDefault="0023010E" w:rsidP="00C93A2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13-17 years</w:t>
            </w:r>
          </w:p>
          <w:p w:rsidR="0023010E" w:rsidRPr="00FB40B5" w:rsidRDefault="0023010E" w:rsidP="00C93A2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n=9800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shd w:val="clear" w:color="auto" w:fill="auto"/>
          </w:tcPr>
          <w:p w:rsidR="0023010E" w:rsidRPr="00FB40B5" w:rsidRDefault="0023010E" w:rsidP="00C93A2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18-19 years</w:t>
            </w:r>
          </w:p>
          <w:p w:rsidR="0023010E" w:rsidRPr="00FB40B5" w:rsidRDefault="0023010E" w:rsidP="00C93A2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n=9859</w:t>
            </w:r>
          </w:p>
        </w:tc>
        <w:tc>
          <w:tcPr>
            <w:tcW w:w="191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23010E" w:rsidRPr="00FB40B5" w:rsidRDefault="0023010E" w:rsidP="00C93A2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20-24 years</w:t>
            </w:r>
          </w:p>
          <w:p w:rsidR="0023010E" w:rsidRPr="00FB40B5" w:rsidRDefault="0023010E" w:rsidP="00C93A2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n=26496</w:t>
            </w:r>
          </w:p>
        </w:tc>
      </w:tr>
      <w:tr w:rsidR="0023010E" w:rsidRPr="00FB40B5" w:rsidTr="00606E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tcBorders>
              <w:left w:val="single" w:sz="4" w:space="0" w:color="auto"/>
            </w:tcBorders>
            <w:shd w:val="clear" w:color="auto" w:fill="auto"/>
          </w:tcPr>
          <w:p w:rsidR="0023010E" w:rsidRPr="00FB40B5" w:rsidRDefault="0023010E" w:rsidP="00C93A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b w:val="0"/>
                <w:sz w:val="24"/>
                <w:szCs w:val="24"/>
              </w:rPr>
              <w:t>Gender</w:t>
            </w:r>
          </w:p>
          <w:p w:rsidR="0023010E" w:rsidRPr="00FB40B5" w:rsidRDefault="0023010E" w:rsidP="00C93A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Male</w:t>
            </w:r>
          </w:p>
        </w:tc>
        <w:tc>
          <w:tcPr>
            <w:tcW w:w="1800" w:type="dxa"/>
            <w:shd w:val="clear" w:color="auto" w:fill="auto"/>
          </w:tcPr>
          <w:p w:rsidR="0023010E" w:rsidRPr="00FB40B5" w:rsidRDefault="0023010E" w:rsidP="00C93A2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3010E" w:rsidRPr="00FB40B5" w:rsidRDefault="00526B96" w:rsidP="00C93A2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9780 (</w:t>
            </w:r>
            <w:r w:rsidR="0023010E" w:rsidRPr="00FB40B5">
              <w:rPr>
                <w:rFonts w:ascii="Times New Roman" w:hAnsi="Times New Roman" w:cs="Times New Roman"/>
                <w:sz w:val="24"/>
                <w:szCs w:val="24"/>
              </w:rPr>
              <w:t>99.8)</w:t>
            </w:r>
          </w:p>
        </w:tc>
        <w:tc>
          <w:tcPr>
            <w:tcW w:w="1890" w:type="dxa"/>
            <w:shd w:val="clear" w:color="auto" w:fill="auto"/>
          </w:tcPr>
          <w:p w:rsidR="0023010E" w:rsidRPr="00FB40B5" w:rsidRDefault="0023010E" w:rsidP="00C93A2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010E" w:rsidRPr="00FB40B5" w:rsidRDefault="00526B96" w:rsidP="00C93A2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9837 (</w:t>
            </w:r>
            <w:r w:rsidR="0023010E" w:rsidRPr="00FB40B5">
              <w:rPr>
                <w:rFonts w:ascii="Times New Roman" w:hAnsi="Times New Roman" w:cs="Times New Roman"/>
                <w:sz w:val="24"/>
                <w:szCs w:val="24"/>
              </w:rPr>
              <w:t>99.8)</w:t>
            </w:r>
          </w:p>
        </w:tc>
        <w:tc>
          <w:tcPr>
            <w:tcW w:w="1911" w:type="dxa"/>
            <w:tcBorders>
              <w:right w:val="single" w:sz="4" w:space="0" w:color="auto"/>
            </w:tcBorders>
            <w:shd w:val="clear" w:color="auto" w:fill="auto"/>
          </w:tcPr>
          <w:p w:rsidR="0023010E" w:rsidRPr="00FB40B5" w:rsidRDefault="0023010E" w:rsidP="00C93A2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010E" w:rsidRPr="00FB40B5" w:rsidRDefault="00526B96" w:rsidP="00C93A2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26435 (</w:t>
            </w:r>
            <w:r w:rsidR="0023010E" w:rsidRPr="00FB40B5">
              <w:rPr>
                <w:rFonts w:ascii="Times New Roman" w:hAnsi="Times New Roman" w:cs="Times New Roman"/>
                <w:sz w:val="24"/>
                <w:szCs w:val="24"/>
              </w:rPr>
              <w:t>99.8)</w:t>
            </w:r>
          </w:p>
        </w:tc>
      </w:tr>
      <w:tr w:rsidR="0023010E" w:rsidRPr="00FB40B5" w:rsidTr="00606E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tcBorders>
              <w:left w:val="single" w:sz="4" w:space="0" w:color="auto"/>
            </w:tcBorders>
            <w:shd w:val="clear" w:color="auto" w:fill="auto"/>
          </w:tcPr>
          <w:p w:rsidR="0023010E" w:rsidRPr="00FB40B5" w:rsidRDefault="0023010E" w:rsidP="00C93A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b w:val="0"/>
                <w:sz w:val="24"/>
                <w:szCs w:val="24"/>
              </w:rPr>
              <w:t>Time of crash</w:t>
            </w:r>
          </w:p>
          <w:p w:rsidR="0023010E" w:rsidRPr="00FB40B5" w:rsidRDefault="0023010E" w:rsidP="00C93A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Daylight</w:t>
            </w:r>
          </w:p>
          <w:p w:rsidR="0023010E" w:rsidRPr="00FB40B5" w:rsidRDefault="0023010E" w:rsidP="00C93A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Dark</w:t>
            </w:r>
          </w:p>
        </w:tc>
        <w:tc>
          <w:tcPr>
            <w:tcW w:w="1800" w:type="dxa"/>
            <w:shd w:val="clear" w:color="auto" w:fill="auto"/>
          </w:tcPr>
          <w:p w:rsidR="0023010E" w:rsidRPr="00FB40B5" w:rsidRDefault="0023010E" w:rsidP="00C93A2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010E" w:rsidRPr="00FB40B5" w:rsidRDefault="0023010E" w:rsidP="00C93A2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5400 ( 55.1)</w:t>
            </w:r>
          </w:p>
          <w:p w:rsidR="0023010E" w:rsidRPr="00FB40B5" w:rsidRDefault="0023010E" w:rsidP="00C93A2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4400 ( 44.9)</w:t>
            </w:r>
          </w:p>
        </w:tc>
        <w:tc>
          <w:tcPr>
            <w:tcW w:w="1890" w:type="dxa"/>
            <w:shd w:val="clear" w:color="auto" w:fill="auto"/>
          </w:tcPr>
          <w:p w:rsidR="0023010E" w:rsidRPr="00FB40B5" w:rsidRDefault="0023010E" w:rsidP="00C93A2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010E" w:rsidRPr="00FB40B5" w:rsidRDefault="00526B96" w:rsidP="00C93A2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4791 (</w:t>
            </w:r>
            <w:r w:rsidR="0023010E" w:rsidRPr="00FB40B5">
              <w:rPr>
                <w:rFonts w:ascii="Times New Roman" w:hAnsi="Times New Roman" w:cs="Times New Roman"/>
                <w:sz w:val="24"/>
                <w:szCs w:val="24"/>
              </w:rPr>
              <w:t>48.6)</w:t>
            </w:r>
          </w:p>
          <w:p w:rsidR="0023010E" w:rsidRPr="00FB40B5" w:rsidRDefault="00526B96" w:rsidP="00C93A2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5068 (</w:t>
            </w:r>
            <w:r w:rsidR="0023010E" w:rsidRPr="00FB40B5">
              <w:rPr>
                <w:rFonts w:ascii="Times New Roman" w:hAnsi="Times New Roman" w:cs="Times New Roman"/>
                <w:sz w:val="24"/>
                <w:szCs w:val="24"/>
              </w:rPr>
              <w:t>51.4)</w:t>
            </w:r>
          </w:p>
        </w:tc>
        <w:tc>
          <w:tcPr>
            <w:tcW w:w="1911" w:type="dxa"/>
            <w:tcBorders>
              <w:right w:val="single" w:sz="4" w:space="0" w:color="auto"/>
            </w:tcBorders>
            <w:shd w:val="clear" w:color="auto" w:fill="auto"/>
          </w:tcPr>
          <w:p w:rsidR="0023010E" w:rsidRPr="00FB40B5" w:rsidRDefault="0023010E" w:rsidP="00C93A2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010E" w:rsidRPr="00FB40B5" w:rsidRDefault="0023010E" w:rsidP="00C93A2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13860 ( 52.3)</w:t>
            </w:r>
          </w:p>
          <w:p w:rsidR="0023010E" w:rsidRPr="00FB40B5" w:rsidRDefault="0023010E" w:rsidP="00C93A2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12636 ( 47.7)</w:t>
            </w:r>
          </w:p>
        </w:tc>
      </w:tr>
      <w:tr w:rsidR="0023010E" w:rsidRPr="00FB40B5" w:rsidTr="00606E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tcBorders>
              <w:left w:val="single" w:sz="4" w:space="0" w:color="auto"/>
            </w:tcBorders>
            <w:shd w:val="clear" w:color="auto" w:fill="auto"/>
          </w:tcPr>
          <w:p w:rsidR="0023010E" w:rsidRPr="00FB40B5" w:rsidRDefault="0023010E" w:rsidP="00C93A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b w:val="0"/>
                <w:sz w:val="24"/>
                <w:szCs w:val="24"/>
              </w:rPr>
              <w:t>Day of the week</w:t>
            </w:r>
          </w:p>
          <w:p w:rsidR="0023010E" w:rsidRPr="00FB40B5" w:rsidRDefault="0023010E" w:rsidP="00C93A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Weekday</w:t>
            </w:r>
          </w:p>
          <w:p w:rsidR="0023010E" w:rsidRPr="00FB40B5" w:rsidRDefault="0023010E" w:rsidP="00C93A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Weekend</w:t>
            </w:r>
          </w:p>
        </w:tc>
        <w:tc>
          <w:tcPr>
            <w:tcW w:w="1800" w:type="dxa"/>
            <w:shd w:val="clear" w:color="auto" w:fill="auto"/>
          </w:tcPr>
          <w:p w:rsidR="0023010E" w:rsidRPr="00FB40B5" w:rsidRDefault="0023010E" w:rsidP="00C93A2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010E" w:rsidRPr="00FB40B5" w:rsidRDefault="0023010E" w:rsidP="00C93A2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6346 ( 64.8)</w:t>
            </w:r>
          </w:p>
          <w:p w:rsidR="0023010E" w:rsidRPr="00FB40B5" w:rsidRDefault="0023010E" w:rsidP="00C93A2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3454 ( 35.2)</w:t>
            </w:r>
          </w:p>
        </w:tc>
        <w:tc>
          <w:tcPr>
            <w:tcW w:w="1890" w:type="dxa"/>
            <w:shd w:val="clear" w:color="auto" w:fill="auto"/>
          </w:tcPr>
          <w:p w:rsidR="0023010E" w:rsidRPr="00FB40B5" w:rsidRDefault="0023010E" w:rsidP="00C93A2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010E" w:rsidRPr="00FB40B5" w:rsidRDefault="0023010E" w:rsidP="00C93A2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6393 ( 64.8)</w:t>
            </w:r>
          </w:p>
          <w:p w:rsidR="0023010E" w:rsidRPr="00FB40B5" w:rsidRDefault="0023010E" w:rsidP="00C93A2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3466 ( 35.2)</w:t>
            </w:r>
          </w:p>
        </w:tc>
        <w:tc>
          <w:tcPr>
            <w:tcW w:w="1911" w:type="dxa"/>
            <w:tcBorders>
              <w:right w:val="single" w:sz="4" w:space="0" w:color="auto"/>
            </w:tcBorders>
            <w:shd w:val="clear" w:color="auto" w:fill="auto"/>
          </w:tcPr>
          <w:p w:rsidR="0023010E" w:rsidRPr="00FB40B5" w:rsidRDefault="0023010E" w:rsidP="00C93A2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010E" w:rsidRPr="00FB40B5" w:rsidRDefault="00526B96" w:rsidP="00C93A2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17794 (</w:t>
            </w:r>
            <w:r w:rsidR="0023010E" w:rsidRPr="00FB40B5">
              <w:rPr>
                <w:rFonts w:ascii="Times New Roman" w:hAnsi="Times New Roman" w:cs="Times New Roman"/>
                <w:sz w:val="24"/>
                <w:szCs w:val="24"/>
              </w:rPr>
              <w:t>67.2)</w:t>
            </w:r>
          </w:p>
          <w:p w:rsidR="0023010E" w:rsidRPr="00FB40B5" w:rsidRDefault="00526B96" w:rsidP="00C93A2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8702 (</w:t>
            </w:r>
            <w:r w:rsidR="0023010E" w:rsidRPr="00FB40B5">
              <w:rPr>
                <w:rFonts w:ascii="Times New Roman" w:hAnsi="Times New Roman" w:cs="Times New Roman"/>
                <w:sz w:val="24"/>
                <w:szCs w:val="24"/>
              </w:rPr>
              <w:t>32.8)</w:t>
            </w:r>
          </w:p>
        </w:tc>
      </w:tr>
      <w:tr w:rsidR="0023010E" w:rsidRPr="00FB40B5" w:rsidTr="00606E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tcBorders>
              <w:left w:val="single" w:sz="4" w:space="0" w:color="auto"/>
            </w:tcBorders>
            <w:shd w:val="clear" w:color="auto" w:fill="auto"/>
          </w:tcPr>
          <w:p w:rsidR="0023010E" w:rsidRPr="00FB40B5" w:rsidRDefault="0023010E" w:rsidP="00C93A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b w:val="0"/>
                <w:sz w:val="24"/>
                <w:szCs w:val="24"/>
              </w:rPr>
              <w:t>Helmet use</w:t>
            </w:r>
          </w:p>
          <w:p w:rsidR="0023010E" w:rsidRPr="00FB40B5" w:rsidRDefault="0023010E" w:rsidP="00C93A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Yes</w:t>
            </w:r>
          </w:p>
          <w:p w:rsidR="0023010E" w:rsidRPr="00FB40B5" w:rsidRDefault="0023010E" w:rsidP="00C93A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No</w:t>
            </w:r>
          </w:p>
        </w:tc>
        <w:tc>
          <w:tcPr>
            <w:tcW w:w="1800" w:type="dxa"/>
            <w:shd w:val="clear" w:color="auto" w:fill="auto"/>
          </w:tcPr>
          <w:p w:rsidR="0023010E" w:rsidRPr="00FB40B5" w:rsidRDefault="0023010E" w:rsidP="00C93A2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010E" w:rsidRPr="00FB40B5" w:rsidRDefault="0023010E" w:rsidP="00C93A2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188 (2.0)</w:t>
            </w:r>
          </w:p>
          <w:p w:rsidR="0023010E" w:rsidRPr="00FB40B5" w:rsidRDefault="0023010E" w:rsidP="00C93A2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9027 (98.0)</w:t>
            </w:r>
          </w:p>
        </w:tc>
        <w:tc>
          <w:tcPr>
            <w:tcW w:w="1890" w:type="dxa"/>
            <w:shd w:val="clear" w:color="auto" w:fill="auto"/>
          </w:tcPr>
          <w:p w:rsidR="0023010E" w:rsidRPr="00FB40B5" w:rsidRDefault="0023010E" w:rsidP="00C93A2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010E" w:rsidRPr="00FB40B5" w:rsidRDefault="0023010E" w:rsidP="00C93A2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241 (2.6)</w:t>
            </w:r>
          </w:p>
          <w:p w:rsidR="0023010E" w:rsidRPr="00FB40B5" w:rsidRDefault="0023010E" w:rsidP="00C93A2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9165 (97.4)</w:t>
            </w:r>
          </w:p>
        </w:tc>
        <w:tc>
          <w:tcPr>
            <w:tcW w:w="1911" w:type="dxa"/>
            <w:tcBorders>
              <w:right w:val="single" w:sz="4" w:space="0" w:color="auto"/>
            </w:tcBorders>
            <w:shd w:val="clear" w:color="auto" w:fill="auto"/>
          </w:tcPr>
          <w:p w:rsidR="0023010E" w:rsidRPr="00FB40B5" w:rsidRDefault="0023010E" w:rsidP="00C93A2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010E" w:rsidRPr="00FB40B5" w:rsidRDefault="0023010E" w:rsidP="00C93A2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1301 (5.1)</w:t>
            </w:r>
          </w:p>
          <w:p w:rsidR="0023010E" w:rsidRPr="00FB40B5" w:rsidRDefault="0023010E" w:rsidP="00C93A2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24038 (94.9)</w:t>
            </w:r>
          </w:p>
        </w:tc>
      </w:tr>
      <w:tr w:rsidR="0023010E" w:rsidRPr="00FB40B5" w:rsidTr="00606E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tcBorders>
              <w:left w:val="single" w:sz="4" w:space="0" w:color="auto"/>
            </w:tcBorders>
            <w:shd w:val="clear" w:color="auto" w:fill="auto"/>
          </w:tcPr>
          <w:p w:rsidR="0023010E" w:rsidRPr="00FB40B5" w:rsidRDefault="0023010E" w:rsidP="00C93A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b w:val="0"/>
                <w:sz w:val="24"/>
                <w:szCs w:val="24"/>
              </w:rPr>
              <w:t>Crash Location</w:t>
            </w:r>
          </w:p>
          <w:p w:rsidR="0023010E" w:rsidRPr="00FB40B5" w:rsidRDefault="0023010E" w:rsidP="00C93A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Intersection</w:t>
            </w:r>
          </w:p>
          <w:p w:rsidR="0023010E" w:rsidRPr="00FB40B5" w:rsidRDefault="0023010E" w:rsidP="00C93A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Midblock</w:t>
            </w:r>
          </w:p>
        </w:tc>
        <w:tc>
          <w:tcPr>
            <w:tcW w:w="1800" w:type="dxa"/>
            <w:shd w:val="clear" w:color="auto" w:fill="auto"/>
          </w:tcPr>
          <w:p w:rsidR="0023010E" w:rsidRPr="00FB40B5" w:rsidRDefault="0023010E" w:rsidP="00C93A2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010E" w:rsidRPr="00FB40B5" w:rsidRDefault="0023010E" w:rsidP="00C93A2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2491 ( 26.2)</w:t>
            </w:r>
          </w:p>
          <w:p w:rsidR="0023010E" w:rsidRPr="00FB40B5" w:rsidRDefault="0023010E" w:rsidP="00C93A2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7003 ( 73.8)</w:t>
            </w:r>
          </w:p>
        </w:tc>
        <w:tc>
          <w:tcPr>
            <w:tcW w:w="1890" w:type="dxa"/>
            <w:shd w:val="clear" w:color="auto" w:fill="auto"/>
          </w:tcPr>
          <w:p w:rsidR="0023010E" w:rsidRPr="00FB40B5" w:rsidRDefault="0023010E" w:rsidP="00C93A2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010E" w:rsidRPr="00FB40B5" w:rsidRDefault="0023010E" w:rsidP="00C93A2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2739 ( 28.8)</w:t>
            </w:r>
          </w:p>
          <w:p w:rsidR="0023010E" w:rsidRPr="00FB40B5" w:rsidRDefault="0023010E" w:rsidP="00C93A2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6758 ( 71.2)</w:t>
            </w:r>
          </w:p>
        </w:tc>
        <w:tc>
          <w:tcPr>
            <w:tcW w:w="1911" w:type="dxa"/>
            <w:tcBorders>
              <w:right w:val="single" w:sz="4" w:space="0" w:color="auto"/>
            </w:tcBorders>
            <w:shd w:val="clear" w:color="auto" w:fill="auto"/>
          </w:tcPr>
          <w:p w:rsidR="0023010E" w:rsidRPr="00FB40B5" w:rsidRDefault="0023010E" w:rsidP="00C93A2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010E" w:rsidRPr="00FB40B5" w:rsidRDefault="0023010E" w:rsidP="00C93A2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7690 ( 30.3)</w:t>
            </w:r>
          </w:p>
          <w:p w:rsidR="0023010E" w:rsidRPr="00FB40B5" w:rsidRDefault="0023010E" w:rsidP="00C93A2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17676 ( 69.7)</w:t>
            </w:r>
          </w:p>
        </w:tc>
      </w:tr>
      <w:tr w:rsidR="0023010E" w:rsidRPr="00FB40B5" w:rsidTr="00606E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tcBorders>
              <w:left w:val="single" w:sz="4" w:space="0" w:color="auto"/>
            </w:tcBorders>
            <w:shd w:val="clear" w:color="auto" w:fill="auto"/>
          </w:tcPr>
          <w:p w:rsidR="0023010E" w:rsidRPr="00FB40B5" w:rsidRDefault="0023010E" w:rsidP="00C93A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b w:val="0"/>
                <w:sz w:val="24"/>
                <w:szCs w:val="24"/>
              </w:rPr>
              <w:t>Patient transfer</w:t>
            </w:r>
          </w:p>
          <w:p w:rsidR="0023010E" w:rsidRPr="00FB40B5" w:rsidRDefault="0023010E" w:rsidP="00C93A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Private</w:t>
            </w:r>
          </w:p>
          <w:p w:rsidR="0023010E" w:rsidRPr="00FB40B5" w:rsidRDefault="0023010E" w:rsidP="00C93A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Ambulance</w:t>
            </w:r>
          </w:p>
          <w:p w:rsidR="0023010E" w:rsidRPr="00FB40B5" w:rsidRDefault="0023010E" w:rsidP="00C93A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</w:t>
            </w:r>
          </w:p>
          <w:p w:rsidR="0023010E" w:rsidRPr="00FB40B5" w:rsidRDefault="0023010E" w:rsidP="00C93A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Police</w:t>
            </w:r>
          </w:p>
          <w:p w:rsidR="0023010E" w:rsidRPr="00FB40B5" w:rsidRDefault="0023010E" w:rsidP="00C93A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 xml:space="preserve">    Others</w:t>
            </w:r>
          </w:p>
        </w:tc>
        <w:tc>
          <w:tcPr>
            <w:tcW w:w="1800" w:type="dxa"/>
            <w:shd w:val="clear" w:color="auto" w:fill="auto"/>
          </w:tcPr>
          <w:p w:rsidR="0023010E" w:rsidRPr="00FB40B5" w:rsidRDefault="0023010E" w:rsidP="00C93A2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010E" w:rsidRPr="00FB40B5" w:rsidRDefault="0023010E" w:rsidP="00C93A2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7314 ( 76.1)</w:t>
            </w:r>
          </w:p>
          <w:p w:rsidR="0023010E" w:rsidRPr="00FB40B5" w:rsidRDefault="0023010E" w:rsidP="00C93A2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2127 ( 22.1)</w:t>
            </w:r>
          </w:p>
          <w:p w:rsidR="0023010E" w:rsidRPr="00FB40B5" w:rsidRDefault="0023010E" w:rsidP="00C93A2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134 ( 1.4)</w:t>
            </w:r>
          </w:p>
          <w:p w:rsidR="0023010E" w:rsidRPr="00FB40B5" w:rsidRDefault="0023010E" w:rsidP="00C93A2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20 (0.2)</w:t>
            </w:r>
          </w:p>
          <w:p w:rsidR="0023010E" w:rsidRPr="00FB40B5" w:rsidRDefault="0023010E" w:rsidP="00C93A2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13 (0.1)</w:t>
            </w:r>
          </w:p>
        </w:tc>
        <w:tc>
          <w:tcPr>
            <w:tcW w:w="1890" w:type="dxa"/>
            <w:shd w:val="clear" w:color="auto" w:fill="auto"/>
          </w:tcPr>
          <w:p w:rsidR="0023010E" w:rsidRPr="00FB40B5" w:rsidRDefault="0023010E" w:rsidP="00C93A2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010E" w:rsidRPr="00FB40B5" w:rsidRDefault="0023010E" w:rsidP="00C93A2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7300 ( 75.6)</w:t>
            </w:r>
          </w:p>
          <w:p w:rsidR="0023010E" w:rsidRPr="00FB40B5" w:rsidRDefault="0023010E" w:rsidP="00C93A2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2166 ( 22.4)</w:t>
            </w:r>
          </w:p>
          <w:p w:rsidR="0023010E" w:rsidRPr="00FB40B5" w:rsidRDefault="0023010E" w:rsidP="00C93A2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133 ( 1.4)</w:t>
            </w:r>
          </w:p>
          <w:p w:rsidR="0023010E" w:rsidRPr="00FB40B5" w:rsidRDefault="0023010E" w:rsidP="00C93A2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31 (0.3)</w:t>
            </w:r>
          </w:p>
          <w:p w:rsidR="0023010E" w:rsidRPr="00FB40B5" w:rsidRDefault="0023010E" w:rsidP="00C93A2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27 (0.3)</w:t>
            </w:r>
          </w:p>
        </w:tc>
        <w:tc>
          <w:tcPr>
            <w:tcW w:w="1911" w:type="dxa"/>
            <w:tcBorders>
              <w:right w:val="single" w:sz="4" w:space="0" w:color="auto"/>
            </w:tcBorders>
            <w:shd w:val="clear" w:color="auto" w:fill="auto"/>
          </w:tcPr>
          <w:p w:rsidR="0023010E" w:rsidRPr="00FB40B5" w:rsidRDefault="0023010E" w:rsidP="00C93A2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010E" w:rsidRPr="00FB40B5" w:rsidRDefault="0023010E" w:rsidP="00C93A2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18841 ( 72.6)</w:t>
            </w:r>
          </w:p>
          <w:p w:rsidR="0023010E" w:rsidRPr="00FB40B5" w:rsidRDefault="0023010E" w:rsidP="00C93A2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6572 ( 25.3)</w:t>
            </w:r>
          </w:p>
          <w:p w:rsidR="0023010E" w:rsidRPr="00FB40B5" w:rsidRDefault="0023010E" w:rsidP="00C93A2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411 ( 1.6)</w:t>
            </w:r>
          </w:p>
          <w:p w:rsidR="0023010E" w:rsidRPr="00FB40B5" w:rsidRDefault="0023010E" w:rsidP="00C93A2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71 (0.3)</w:t>
            </w:r>
          </w:p>
          <w:p w:rsidR="0023010E" w:rsidRPr="00FB40B5" w:rsidRDefault="0023010E" w:rsidP="00C93A2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52 (0.2)</w:t>
            </w:r>
          </w:p>
        </w:tc>
      </w:tr>
      <w:tr w:rsidR="0023010E" w:rsidRPr="00FB40B5" w:rsidTr="00606E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tcBorders>
              <w:left w:val="single" w:sz="4" w:space="0" w:color="auto"/>
            </w:tcBorders>
            <w:shd w:val="clear" w:color="auto" w:fill="auto"/>
          </w:tcPr>
          <w:p w:rsidR="0023010E" w:rsidRPr="00FB40B5" w:rsidRDefault="0023010E" w:rsidP="00C93A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Body region Injured (multi response variable)</w:t>
            </w:r>
          </w:p>
          <w:p w:rsidR="0023010E" w:rsidRPr="00FB40B5" w:rsidRDefault="0023010E" w:rsidP="00C93A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Head</w:t>
            </w:r>
          </w:p>
          <w:p w:rsidR="0023010E" w:rsidRPr="00FB40B5" w:rsidRDefault="0023010E" w:rsidP="00C93A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Face</w:t>
            </w:r>
          </w:p>
          <w:p w:rsidR="0023010E" w:rsidRPr="00FB40B5" w:rsidRDefault="0023010E" w:rsidP="00C93A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Chest</w:t>
            </w:r>
          </w:p>
          <w:p w:rsidR="0023010E" w:rsidRPr="00FB40B5" w:rsidRDefault="0023010E" w:rsidP="00C93A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Abdomen</w:t>
            </w:r>
          </w:p>
          <w:p w:rsidR="0023010E" w:rsidRPr="00FB40B5" w:rsidRDefault="0023010E" w:rsidP="00C93A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Extremities</w:t>
            </w:r>
          </w:p>
          <w:p w:rsidR="0023010E" w:rsidRPr="00FB40B5" w:rsidRDefault="0023010E" w:rsidP="00C93A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External</w:t>
            </w:r>
          </w:p>
        </w:tc>
        <w:tc>
          <w:tcPr>
            <w:tcW w:w="1800" w:type="dxa"/>
            <w:shd w:val="clear" w:color="auto" w:fill="auto"/>
          </w:tcPr>
          <w:p w:rsidR="0023010E" w:rsidRPr="00FB40B5" w:rsidRDefault="0023010E" w:rsidP="00C93A2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010E" w:rsidRPr="00FB40B5" w:rsidRDefault="0023010E" w:rsidP="00C93A2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010E" w:rsidRPr="00FB40B5" w:rsidRDefault="0023010E" w:rsidP="00C93A2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2940 (30.0)</w:t>
            </w:r>
          </w:p>
          <w:p w:rsidR="0023010E" w:rsidRPr="00FB40B5" w:rsidRDefault="0023010E" w:rsidP="00C93A2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 xml:space="preserve">2778 (28.3)   </w:t>
            </w:r>
          </w:p>
          <w:p w:rsidR="0023010E" w:rsidRPr="00FB40B5" w:rsidRDefault="0023010E" w:rsidP="00C93A2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118 (1.2)</w:t>
            </w:r>
          </w:p>
          <w:p w:rsidR="0023010E" w:rsidRPr="00FB40B5" w:rsidRDefault="0023010E" w:rsidP="00C93A2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395 (4.0)</w:t>
            </w:r>
          </w:p>
          <w:p w:rsidR="0023010E" w:rsidRPr="00FB40B5" w:rsidRDefault="0023010E" w:rsidP="00C93A2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5079(51.8)</w:t>
            </w:r>
          </w:p>
          <w:p w:rsidR="0023010E" w:rsidRPr="00FB40B5" w:rsidRDefault="0023010E" w:rsidP="00C93A2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5453 (55.6)</w:t>
            </w:r>
          </w:p>
        </w:tc>
        <w:tc>
          <w:tcPr>
            <w:tcW w:w="1890" w:type="dxa"/>
            <w:shd w:val="clear" w:color="auto" w:fill="auto"/>
          </w:tcPr>
          <w:p w:rsidR="0023010E" w:rsidRPr="00FB40B5" w:rsidRDefault="0023010E" w:rsidP="00C93A2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010E" w:rsidRPr="00FB40B5" w:rsidRDefault="0023010E" w:rsidP="00C93A2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010E" w:rsidRPr="00FB40B5" w:rsidRDefault="0023010E" w:rsidP="00C93A2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3170 (32.2)</w:t>
            </w:r>
          </w:p>
          <w:p w:rsidR="0023010E" w:rsidRPr="00FB40B5" w:rsidRDefault="0023010E" w:rsidP="00C93A2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3061 (31.0)</w:t>
            </w:r>
          </w:p>
          <w:p w:rsidR="0023010E" w:rsidRPr="00FB40B5" w:rsidRDefault="0023010E" w:rsidP="00C93A2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89    (0.9)</w:t>
            </w:r>
          </w:p>
          <w:p w:rsidR="0023010E" w:rsidRPr="00FB40B5" w:rsidRDefault="0023010E" w:rsidP="00C93A2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380  (3.9)</w:t>
            </w:r>
          </w:p>
          <w:p w:rsidR="0023010E" w:rsidRPr="00FB40B5" w:rsidRDefault="0023010E" w:rsidP="00C93A2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5119 (51.9)</w:t>
            </w:r>
          </w:p>
          <w:p w:rsidR="0023010E" w:rsidRPr="00FB40B5" w:rsidRDefault="0023010E" w:rsidP="00C93A2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5777 (58.6)</w:t>
            </w:r>
          </w:p>
        </w:tc>
        <w:tc>
          <w:tcPr>
            <w:tcW w:w="1911" w:type="dxa"/>
            <w:tcBorders>
              <w:right w:val="single" w:sz="4" w:space="0" w:color="auto"/>
            </w:tcBorders>
            <w:shd w:val="clear" w:color="auto" w:fill="auto"/>
          </w:tcPr>
          <w:p w:rsidR="0023010E" w:rsidRPr="00FB40B5" w:rsidRDefault="0023010E" w:rsidP="00C93A2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010E" w:rsidRPr="00FB40B5" w:rsidRDefault="0023010E" w:rsidP="00C93A2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010E" w:rsidRPr="00FB40B5" w:rsidRDefault="0023010E" w:rsidP="00C93A2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8439 (31.9)</w:t>
            </w:r>
          </w:p>
          <w:p w:rsidR="0023010E" w:rsidRPr="00FB40B5" w:rsidRDefault="0023010E" w:rsidP="00C93A2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7852 (29.6)</w:t>
            </w:r>
          </w:p>
          <w:p w:rsidR="0023010E" w:rsidRPr="00FB40B5" w:rsidRDefault="0023010E" w:rsidP="00C93A2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325  (1.2)</w:t>
            </w:r>
          </w:p>
          <w:p w:rsidR="0023010E" w:rsidRPr="00FB40B5" w:rsidRDefault="0023010E" w:rsidP="00C93A2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1092 (4.1)</w:t>
            </w:r>
          </w:p>
          <w:p w:rsidR="0023010E" w:rsidRPr="00FB40B5" w:rsidRDefault="0023010E" w:rsidP="00C93A2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13592 (51.3)</w:t>
            </w:r>
          </w:p>
          <w:p w:rsidR="0023010E" w:rsidRPr="00FB40B5" w:rsidRDefault="0023010E" w:rsidP="00C93A2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15243 (57.5)</w:t>
            </w:r>
          </w:p>
        </w:tc>
      </w:tr>
      <w:tr w:rsidR="0023010E" w:rsidRPr="00FB40B5" w:rsidTr="00606E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tcBorders>
              <w:left w:val="single" w:sz="4" w:space="0" w:color="auto"/>
            </w:tcBorders>
            <w:shd w:val="clear" w:color="auto" w:fill="auto"/>
          </w:tcPr>
          <w:p w:rsidR="0023010E" w:rsidRPr="00FB40B5" w:rsidRDefault="0023010E" w:rsidP="00C93A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b w:val="0"/>
                <w:sz w:val="24"/>
                <w:szCs w:val="24"/>
              </w:rPr>
              <w:t>Injury Severity score</w:t>
            </w:r>
          </w:p>
          <w:p w:rsidR="0023010E" w:rsidRPr="00FB40B5" w:rsidRDefault="0023010E" w:rsidP="00C93A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Less than 16</w:t>
            </w:r>
          </w:p>
          <w:p w:rsidR="0023010E" w:rsidRPr="00FB40B5" w:rsidRDefault="0023010E" w:rsidP="00C93A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More than or equal to 16</w:t>
            </w:r>
          </w:p>
        </w:tc>
        <w:tc>
          <w:tcPr>
            <w:tcW w:w="1800" w:type="dxa"/>
            <w:shd w:val="clear" w:color="auto" w:fill="auto"/>
          </w:tcPr>
          <w:p w:rsidR="0023010E" w:rsidRPr="00FB40B5" w:rsidRDefault="0023010E" w:rsidP="00C93A2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010E" w:rsidRPr="00FB40B5" w:rsidRDefault="0023010E" w:rsidP="00C93A2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9101 ( 97.6)</w:t>
            </w:r>
          </w:p>
          <w:p w:rsidR="0023010E" w:rsidRPr="00FB40B5" w:rsidRDefault="0023010E" w:rsidP="00C93A2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220 ( 2.4)</w:t>
            </w:r>
          </w:p>
        </w:tc>
        <w:tc>
          <w:tcPr>
            <w:tcW w:w="1890" w:type="dxa"/>
            <w:shd w:val="clear" w:color="auto" w:fill="auto"/>
          </w:tcPr>
          <w:p w:rsidR="0023010E" w:rsidRPr="00FB40B5" w:rsidRDefault="0023010E" w:rsidP="00C93A2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010E" w:rsidRPr="00FB40B5" w:rsidRDefault="0023010E" w:rsidP="00C93A2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9150 ( 97.1)</w:t>
            </w:r>
          </w:p>
          <w:p w:rsidR="0023010E" w:rsidRPr="00FB40B5" w:rsidRDefault="0023010E" w:rsidP="00C93A2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276 ( 2.9)</w:t>
            </w:r>
          </w:p>
        </w:tc>
        <w:tc>
          <w:tcPr>
            <w:tcW w:w="1911" w:type="dxa"/>
            <w:tcBorders>
              <w:right w:val="single" w:sz="4" w:space="0" w:color="auto"/>
            </w:tcBorders>
            <w:shd w:val="clear" w:color="auto" w:fill="auto"/>
          </w:tcPr>
          <w:p w:rsidR="0023010E" w:rsidRPr="00FB40B5" w:rsidRDefault="0023010E" w:rsidP="00C93A2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010E" w:rsidRPr="00FB40B5" w:rsidRDefault="0023010E" w:rsidP="00C93A2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24598 ( 97.6)</w:t>
            </w:r>
          </w:p>
          <w:p w:rsidR="0023010E" w:rsidRPr="00FB40B5" w:rsidRDefault="0023010E" w:rsidP="00C93A2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640 (2.4)</w:t>
            </w:r>
          </w:p>
        </w:tc>
      </w:tr>
      <w:tr w:rsidR="0023010E" w:rsidRPr="00FB40B5" w:rsidTr="00606E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3010E" w:rsidRPr="00FB40B5" w:rsidRDefault="0023010E" w:rsidP="00C93A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b w:val="0"/>
                <w:sz w:val="24"/>
                <w:szCs w:val="24"/>
              </w:rPr>
              <w:t>Deaths</w:t>
            </w:r>
          </w:p>
          <w:p w:rsidR="0023010E" w:rsidRPr="00FB40B5" w:rsidRDefault="0023010E" w:rsidP="00C93A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Yes</w:t>
            </w:r>
          </w:p>
          <w:p w:rsidR="0023010E" w:rsidRPr="00FB40B5" w:rsidRDefault="0023010E" w:rsidP="00C93A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No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:rsidR="0023010E" w:rsidRPr="00FB40B5" w:rsidRDefault="0023010E" w:rsidP="00C93A2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010E" w:rsidRPr="00FB40B5" w:rsidRDefault="000455D3" w:rsidP="00C93A2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177  (</w:t>
            </w:r>
            <w:r w:rsidR="0023010E" w:rsidRPr="00FB40B5">
              <w:rPr>
                <w:rFonts w:ascii="Times New Roman" w:hAnsi="Times New Roman" w:cs="Times New Roman"/>
                <w:sz w:val="24"/>
                <w:szCs w:val="24"/>
              </w:rPr>
              <w:t>1.8)</w:t>
            </w:r>
          </w:p>
          <w:p w:rsidR="0023010E" w:rsidRPr="00FB40B5" w:rsidRDefault="000455D3" w:rsidP="00C93A2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9595 (</w:t>
            </w:r>
            <w:r w:rsidR="0023010E" w:rsidRPr="00FB40B5">
              <w:rPr>
                <w:rFonts w:ascii="Times New Roman" w:hAnsi="Times New Roman" w:cs="Times New Roman"/>
                <w:sz w:val="24"/>
                <w:szCs w:val="24"/>
              </w:rPr>
              <w:t>98.2)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</w:tcPr>
          <w:p w:rsidR="0023010E" w:rsidRPr="00FB40B5" w:rsidRDefault="0023010E" w:rsidP="00C93A2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010E" w:rsidRPr="00FB40B5" w:rsidRDefault="000455D3" w:rsidP="00C93A2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191  (</w:t>
            </w:r>
            <w:r w:rsidR="0023010E" w:rsidRPr="00FB40B5">
              <w:rPr>
                <w:rFonts w:ascii="Times New Roman" w:hAnsi="Times New Roman" w:cs="Times New Roman"/>
                <w:sz w:val="24"/>
                <w:szCs w:val="24"/>
              </w:rPr>
              <w:t>1.9)</w:t>
            </w:r>
          </w:p>
          <w:p w:rsidR="0023010E" w:rsidRPr="00FB40B5" w:rsidRDefault="000455D3" w:rsidP="00C93A2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9640 (</w:t>
            </w:r>
            <w:r w:rsidR="0023010E" w:rsidRPr="00FB40B5">
              <w:rPr>
                <w:rFonts w:ascii="Times New Roman" w:hAnsi="Times New Roman" w:cs="Times New Roman"/>
                <w:sz w:val="24"/>
                <w:szCs w:val="24"/>
              </w:rPr>
              <w:t>98.1)</w:t>
            </w:r>
          </w:p>
        </w:tc>
        <w:tc>
          <w:tcPr>
            <w:tcW w:w="191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010E" w:rsidRPr="00FB40B5" w:rsidRDefault="0023010E" w:rsidP="00C93A2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010E" w:rsidRPr="00FB40B5" w:rsidRDefault="000455D3" w:rsidP="00C93A2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459  (</w:t>
            </w:r>
            <w:r w:rsidR="0023010E" w:rsidRPr="00FB40B5">
              <w:rPr>
                <w:rFonts w:ascii="Times New Roman" w:hAnsi="Times New Roman" w:cs="Times New Roman"/>
                <w:sz w:val="24"/>
                <w:szCs w:val="24"/>
              </w:rPr>
              <w:t>1.7)</w:t>
            </w:r>
          </w:p>
          <w:p w:rsidR="0023010E" w:rsidRPr="00FB40B5" w:rsidRDefault="000455D3" w:rsidP="00C93A2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25954  (</w:t>
            </w:r>
            <w:r w:rsidR="0023010E" w:rsidRPr="00FB40B5">
              <w:rPr>
                <w:rFonts w:ascii="Times New Roman" w:hAnsi="Times New Roman" w:cs="Times New Roman"/>
                <w:sz w:val="24"/>
                <w:szCs w:val="24"/>
              </w:rPr>
              <w:t>98.3)</w:t>
            </w:r>
          </w:p>
        </w:tc>
      </w:tr>
    </w:tbl>
    <w:p w:rsidR="00F52B7A" w:rsidRPr="00FB40B5" w:rsidRDefault="00F52B7A" w:rsidP="00F52B7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5D45" w:rsidRPr="00FB40B5" w:rsidRDefault="00385D45" w:rsidP="000279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044B2" w:rsidRDefault="00F52B7A" w:rsidP="00BE7B60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B40B5">
        <w:rPr>
          <w:rFonts w:ascii="Times New Roman" w:hAnsi="Times New Roman" w:cs="Times New Roman"/>
          <w:sz w:val="24"/>
          <w:szCs w:val="24"/>
        </w:rPr>
        <w:t xml:space="preserve">Table 2 shows univariate and multivariable analysis with road traffic deaths. </w:t>
      </w:r>
      <w:r w:rsidR="009A3D56" w:rsidRPr="00FB40B5">
        <w:rPr>
          <w:rFonts w:ascii="Times New Roman" w:hAnsi="Times New Roman" w:cs="Times New Roman"/>
          <w:sz w:val="24"/>
          <w:szCs w:val="24"/>
        </w:rPr>
        <w:t xml:space="preserve">Age group 13-17 years </w:t>
      </w:r>
      <w:r w:rsidR="00796F0B" w:rsidRPr="00FB40B5">
        <w:rPr>
          <w:rFonts w:ascii="Times New Roman" w:hAnsi="Times New Roman" w:cs="Times New Roman"/>
          <w:sz w:val="24"/>
          <w:szCs w:val="24"/>
        </w:rPr>
        <w:t>and 18-19 years showed higher odds of road traffic deaths in unadjusted model. Th</w:t>
      </w:r>
      <w:r w:rsidR="00BA00FD" w:rsidRPr="00FB40B5">
        <w:rPr>
          <w:rFonts w:ascii="Times New Roman" w:hAnsi="Times New Roman" w:cs="Times New Roman"/>
          <w:sz w:val="24"/>
          <w:szCs w:val="24"/>
        </w:rPr>
        <w:t>e odds ratio increased</w:t>
      </w:r>
      <w:r w:rsidR="00796F0B" w:rsidRPr="00FB40B5">
        <w:rPr>
          <w:rFonts w:ascii="Times New Roman" w:hAnsi="Times New Roman" w:cs="Times New Roman"/>
          <w:sz w:val="24"/>
          <w:szCs w:val="24"/>
        </w:rPr>
        <w:t xml:space="preserve"> for age 13-17 years in adjusted model while it became protective for 18-19 years. These results for main exposure were statistically not significant.</w:t>
      </w:r>
      <w:r w:rsidR="00BA00FD" w:rsidRPr="00FB40B5">
        <w:rPr>
          <w:rFonts w:ascii="Times New Roman" w:hAnsi="Times New Roman" w:cs="Times New Roman"/>
          <w:sz w:val="24"/>
          <w:szCs w:val="24"/>
        </w:rPr>
        <w:t xml:space="preserve"> Helmet non-use was associated</w:t>
      </w:r>
      <w:r w:rsidR="00130091" w:rsidRPr="00FB40B5">
        <w:rPr>
          <w:rFonts w:ascii="Times New Roman" w:hAnsi="Times New Roman" w:cs="Times New Roman"/>
          <w:sz w:val="24"/>
          <w:szCs w:val="24"/>
        </w:rPr>
        <w:t xml:space="preserve"> with odds of road traffic death (OR 3.04; 95%CI 1.67, 6.36) and (OR 4.57; 95% CIs 2.18, 11.20)</w:t>
      </w:r>
      <w:r w:rsidR="00912728" w:rsidRPr="00FB40B5">
        <w:rPr>
          <w:rFonts w:ascii="Times New Roman" w:hAnsi="Times New Roman" w:cs="Times New Roman"/>
          <w:sz w:val="24"/>
          <w:szCs w:val="24"/>
        </w:rPr>
        <w:t xml:space="preserve"> and the 95% CIs were compatible with effect size. Th</w:t>
      </w:r>
      <w:r w:rsidR="00BA00FD" w:rsidRPr="00FB40B5">
        <w:rPr>
          <w:rFonts w:ascii="Times New Roman" w:hAnsi="Times New Roman" w:cs="Times New Roman"/>
          <w:sz w:val="24"/>
          <w:szCs w:val="24"/>
        </w:rPr>
        <w:t xml:space="preserve">e effect size were in opposite </w:t>
      </w:r>
      <w:r w:rsidR="00912728" w:rsidRPr="00FB40B5">
        <w:rPr>
          <w:rFonts w:ascii="Times New Roman" w:hAnsi="Times New Roman" w:cs="Times New Roman"/>
          <w:sz w:val="24"/>
          <w:szCs w:val="24"/>
        </w:rPr>
        <w:t>direction</w:t>
      </w:r>
      <w:r w:rsidR="00BA00FD" w:rsidRPr="00FB40B5">
        <w:rPr>
          <w:rFonts w:ascii="Times New Roman" w:hAnsi="Times New Roman" w:cs="Times New Roman"/>
          <w:sz w:val="24"/>
          <w:szCs w:val="24"/>
        </w:rPr>
        <w:t>s</w:t>
      </w:r>
      <w:r w:rsidR="00912728" w:rsidRPr="00FB40B5">
        <w:rPr>
          <w:rFonts w:ascii="Times New Roman" w:hAnsi="Times New Roman" w:cs="Times New Roman"/>
          <w:sz w:val="24"/>
          <w:szCs w:val="24"/>
        </w:rPr>
        <w:t xml:space="preserve"> for midblock crash compared to crash on intersection in unadjusted model versus adjusted model</w:t>
      </w:r>
      <w:r w:rsidR="00BA00FD" w:rsidRPr="00FB40B5">
        <w:rPr>
          <w:rFonts w:ascii="Times New Roman" w:hAnsi="Times New Roman" w:cs="Times New Roman"/>
          <w:sz w:val="24"/>
          <w:szCs w:val="24"/>
        </w:rPr>
        <w:t xml:space="preserve">;  OR 1.25; 95% CIs 1.06, 1.49 and </w:t>
      </w:r>
      <w:r w:rsidR="00AF7F71" w:rsidRPr="00FB40B5">
        <w:rPr>
          <w:rFonts w:ascii="Times New Roman" w:hAnsi="Times New Roman" w:cs="Times New Roman"/>
          <w:sz w:val="24"/>
          <w:szCs w:val="24"/>
        </w:rPr>
        <w:t>OR 0.70; 95% CIs 0.55</w:t>
      </w:r>
      <w:r w:rsidR="00BA00FD" w:rsidRPr="00FB40B5">
        <w:rPr>
          <w:rFonts w:ascii="Times New Roman" w:hAnsi="Times New Roman" w:cs="Times New Roman"/>
          <w:sz w:val="24"/>
          <w:szCs w:val="24"/>
        </w:rPr>
        <w:t>, 0.90 respectively</w:t>
      </w:r>
      <w:r w:rsidR="007543C4" w:rsidRPr="00FB40B5">
        <w:rPr>
          <w:rFonts w:ascii="Times New Roman" w:hAnsi="Times New Roman" w:cs="Times New Roman"/>
          <w:sz w:val="24"/>
          <w:szCs w:val="24"/>
        </w:rPr>
        <w:t>. The transfer to hospital through private vehicles had protective unadjusted and adjusted odds ratio</w:t>
      </w:r>
      <w:r w:rsidR="00BA00FD" w:rsidRPr="00FB40B5">
        <w:rPr>
          <w:rFonts w:ascii="Times New Roman" w:hAnsi="Times New Roman" w:cs="Times New Roman"/>
          <w:sz w:val="24"/>
          <w:szCs w:val="24"/>
        </w:rPr>
        <w:t xml:space="preserve">s </w:t>
      </w:r>
      <w:r w:rsidR="00962BC6" w:rsidRPr="00FB40B5">
        <w:rPr>
          <w:rFonts w:ascii="Times New Roman" w:hAnsi="Times New Roman" w:cs="Times New Roman"/>
          <w:sz w:val="24"/>
          <w:szCs w:val="24"/>
        </w:rPr>
        <w:t>(</w:t>
      </w:r>
      <w:r w:rsidR="00BA00FD" w:rsidRPr="00FB40B5">
        <w:rPr>
          <w:rFonts w:ascii="Times New Roman" w:hAnsi="Times New Roman" w:cs="Times New Roman"/>
          <w:sz w:val="24"/>
          <w:szCs w:val="24"/>
        </w:rPr>
        <w:t xml:space="preserve">OR 0.07; 95% CIs 0.06, 0.09 and </w:t>
      </w:r>
      <w:r w:rsidR="00962BC6" w:rsidRPr="00FB40B5">
        <w:rPr>
          <w:rFonts w:ascii="Times New Roman" w:hAnsi="Times New Roman" w:cs="Times New Roman"/>
          <w:sz w:val="24"/>
          <w:szCs w:val="24"/>
        </w:rPr>
        <w:t>OR 0.28; 95% CIs 0.22, 0.36) compared to ambulances.</w:t>
      </w:r>
    </w:p>
    <w:p w:rsidR="00E044B2" w:rsidRDefault="00E044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1"/>
        <w:tblpPr w:leftFromText="180" w:rightFromText="180" w:vertAnchor="page" w:horzAnchor="margin" w:tblpY="1499"/>
        <w:tblW w:w="9625" w:type="dxa"/>
        <w:tblLayout w:type="fixed"/>
        <w:tblLook w:val="04A0" w:firstRow="1" w:lastRow="0" w:firstColumn="1" w:lastColumn="0" w:noHBand="0" w:noVBand="1"/>
      </w:tblPr>
      <w:tblGrid>
        <w:gridCol w:w="2245"/>
        <w:gridCol w:w="1715"/>
        <w:gridCol w:w="1885"/>
        <w:gridCol w:w="1890"/>
        <w:gridCol w:w="1890"/>
      </w:tblGrid>
      <w:tr w:rsidR="00E044B2" w:rsidRPr="00FB40B5" w:rsidTr="00E044B2">
        <w:tc>
          <w:tcPr>
            <w:tcW w:w="962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044B2" w:rsidRPr="00FB40B5" w:rsidRDefault="00E044B2" w:rsidP="00E044B2">
            <w:pPr>
              <w:contextualSpacing/>
              <w:rPr>
                <w:rFonts w:ascii="Times New Roman" w:eastAsia="Times New Roman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  <w:bookmarkStart w:id="0" w:name="_GoBack"/>
            <w:bookmarkEnd w:id="0"/>
            <w:r w:rsidRPr="00FB40B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Table 2: Univariate and multivariable association of Road traffic deaths with age of young motorcyclists</w:t>
            </w:r>
          </w:p>
        </w:tc>
      </w:tr>
      <w:tr w:rsidR="00E044B2" w:rsidRPr="00FB40B5" w:rsidTr="00E044B2">
        <w:tc>
          <w:tcPr>
            <w:tcW w:w="2245" w:type="dxa"/>
            <w:tcBorders>
              <w:top w:val="single" w:sz="4" w:space="0" w:color="auto"/>
            </w:tcBorders>
            <w:shd w:val="clear" w:color="auto" w:fill="auto"/>
          </w:tcPr>
          <w:p w:rsidR="00E044B2" w:rsidRPr="00FB40B5" w:rsidRDefault="00E044B2" w:rsidP="00E044B2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  <w:r w:rsidRPr="00FB40B5">
              <w:rPr>
                <w:rFonts w:ascii="Times New Roman" w:eastAsia="Times New Roman" w:hAnsi="Times New Roman" w:cs="Times New Roman"/>
                <w:b/>
                <w:spacing w:val="-10"/>
                <w:kern w:val="28"/>
                <w:sz w:val="24"/>
                <w:szCs w:val="24"/>
              </w:rPr>
              <w:t>Variables</w:t>
            </w:r>
          </w:p>
        </w:tc>
        <w:tc>
          <w:tcPr>
            <w:tcW w:w="1715" w:type="dxa"/>
            <w:tcBorders>
              <w:top w:val="single" w:sz="4" w:space="0" w:color="auto"/>
            </w:tcBorders>
            <w:shd w:val="clear" w:color="auto" w:fill="auto"/>
          </w:tcPr>
          <w:p w:rsidR="00E044B2" w:rsidRPr="00FB40B5" w:rsidRDefault="00E044B2" w:rsidP="00E044B2">
            <w:pPr>
              <w:contextualSpacing/>
              <w:rPr>
                <w:rFonts w:ascii="Times New Roman" w:eastAsia="Times New Roman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  <w:r w:rsidRPr="00FB40B5">
              <w:rPr>
                <w:rFonts w:ascii="Times New Roman" w:eastAsia="Times New Roman" w:hAnsi="Times New Roman" w:cs="Times New Roman"/>
                <w:b/>
                <w:spacing w:val="-10"/>
                <w:kern w:val="28"/>
                <w:sz w:val="24"/>
                <w:szCs w:val="24"/>
              </w:rPr>
              <w:t>No road traffic deaths</w:t>
            </w:r>
          </w:p>
          <w:p w:rsidR="00E044B2" w:rsidRPr="00FB40B5" w:rsidRDefault="00E044B2" w:rsidP="00E044B2">
            <w:pPr>
              <w:contextualSpacing/>
              <w:rPr>
                <w:rFonts w:ascii="Times New Roman" w:eastAsia="Times New Roman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  <w:r w:rsidRPr="00FB40B5">
              <w:rPr>
                <w:rFonts w:ascii="Times New Roman" w:eastAsia="Times New Roman" w:hAnsi="Times New Roman" w:cs="Times New Roman"/>
                <w:b/>
                <w:spacing w:val="-10"/>
                <w:kern w:val="28"/>
                <w:sz w:val="24"/>
                <w:szCs w:val="24"/>
              </w:rPr>
              <w:t>n=</w:t>
            </w: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45189</w:t>
            </w:r>
          </w:p>
        </w:tc>
        <w:tc>
          <w:tcPr>
            <w:tcW w:w="1885" w:type="dxa"/>
            <w:tcBorders>
              <w:top w:val="single" w:sz="4" w:space="0" w:color="auto"/>
            </w:tcBorders>
            <w:shd w:val="clear" w:color="auto" w:fill="auto"/>
          </w:tcPr>
          <w:p w:rsidR="00E044B2" w:rsidRPr="00FB40B5" w:rsidRDefault="00E044B2" w:rsidP="00E044B2">
            <w:pPr>
              <w:contextualSpacing/>
              <w:rPr>
                <w:rFonts w:ascii="Times New Roman" w:eastAsia="Times New Roman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  <w:r w:rsidRPr="00FB40B5">
              <w:rPr>
                <w:rFonts w:ascii="Times New Roman" w:eastAsia="Times New Roman" w:hAnsi="Times New Roman" w:cs="Times New Roman"/>
                <w:b/>
                <w:spacing w:val="-10"/>
                <w:kern w:val="28"/>
                <w:sz w:val="24"/>
                <w:szCs w:val="24"/>
              </w:rPr>
              <w:t>Road traffic deaths</w:t>
            </w:r>
          </w:p>
          <w:p w:rsidR="00E044B2" w:rsidRPr="00FB40B5" w:rsidRDefault="00E044B2" w:rsidP="00E044B2">
            <w:pPr>
              <w:contextualSpacing/>
              <w:rPr>
                <w:rFonts w:ascii="Times New Roman" w:eastAsia="Times New Roman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  <w:r w:rsidRPr="00FB40B5">
              <w:rPr>
                <w:rFonts w:ascii="Times New Roman" w:eastAsia="Times New Roman" w:hAnsi="Times New Roman" w:cs="Times New Roman"/>
                <w:b/>
                <w:spacing w:val="-10"/>
                <w:kern w:val="28"/>
                <w:sz w:val="24"/>
                <w:szCs w:val="24"/>
              </w:rPr>
              <w:t>n=</w:t>
            </w: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827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shd w:val="clear" w:color="auto" w:fill="auto"/>
          </w:tcPr>
          <w:p w:rsidR="00E044B2" w:rsidRPr="00FB40B5" w:rsidRDefault="00E044B2" w:rsidP="00E044B2">
            <w:pPr>
              <w:contextualSpacing/>
              <w:rPr>
                <w:rFonts w:ascii="Times New Roman" w:eastAsia="Times New Roman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  <w:r w:rsidRPr="00FB40B5">
              <w:rPr>
                <w:rFonts w:ascii="Times New Roman" w:eastAsia="Times New Roman" w:hAnsi="Times New Roman" w:cs="Times New Roman"/>
                <w:b/>
                <w:spacing w:val="-10"/>
                <w:kern w:val="28"/>
                <w:sz w:val="24"/>
                <w:szCs w:val="24"/>
              </w:rPr>
              <w:t>Unadjusted OR (95% CIs)</w:t>
            </w:r>
          </w:p>
        </w:tc>
        <w:tc>
          <w:tcPr>
            <w:tcW w:w="1890" w:type="dxa"/>
            <w:tcBorders>
              <w:top w:val="single" w:sz="4" w:space="0" w:color="auto"/>
            </w:tcBorders>
          </w:tcPr>
          <w:p w:rsidR="00E044B2" w:rsidRPr="00FB40B5" w:rsidRDefault="00E044B2" w:rsidP="00E044B2">
            <w:pPr>
              <w:contextualSpacing/>
              <w:rPr>
                <w:rFonts w:ascii="Times New Roman" w:eastAsia="Times New Roman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  <w:r w:rsidRPr="00FB40B5">
              <w:rPr>
                <w:rFonts w:ascii="Times New Roman" w:eastAsia="Times New Roman" w:hAnsi="Times New Roman" w:cs="Times New Roman"/>
                <w:b/>
                <w:spacing w:val="-10"/>
                <w:kern w:val="28"/>
                <w:sz w:val="24"/>
                <w:szCs w:val="24"/>
              </w:rPr>
              <w:t>Adjusted OR</w:t>
            </w:r>
          </w:p>
          <w:p w:rsidR="00E044B2" w:rsidRPr="00FB40B5" w:rsidRDefault="00E044B2" w:rsidP="00E044B2">
            <w:pPr>
              <w:contextualSpacing/>
              <w:rPr>
                <w:rFonts w:ascii="Times New Roman" w:eastAsia="Times New Roman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  <w:r w:rsidRPr="00FB40B5">
              <w:rPr>
                <w:rFonts w:ascii="Times New Roman" w:eastAsia="Times New Roman" w:hAnsi="Times New Roman" w:cs="Times New Roman"/>
                <w:b/>
                <w:spacing w:val="-10"/>
                <w:kern w:val="28"/>
                <w:sz w:val="24"/>
                <w:szCs w:val="24"/>
              </w:rPr>
              <w:t>(95% CIs)</w:t>
            </w:r>
          </w:p>
        </w:tc>
      </w:tr>
      <w:tr w:rsidR="00E044B2" w:rsidRPr="00FB40B5" w:rsidTr="00E044B2">
        <w:tc>
          <w:tcPr>
            <w:tcW w:w="2245" w:type="dxa"/>
          </w:tcPr>
          <w:p w:rsidR="00E044B2" w:rsidRPr="00FB40B5" w:rsidRDefault="00E044B2" w:rsidP="00E044B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eastAsia="Calibri" w:hAnsi="Times New Roman" w:cs="Times New Roman"/>
                <w:sz w:val="24"/>
                <w:szCs w:val="24"/>
              </w:rPr>
              <w:t>Age groups</w:t>
            </w:r>
          </w:p>
          <w:p w:rsidR="00E044B2" w:rsidRPr="00FB40B5" w:rsidRDefault="00E044B2" w:rsidP="00E044B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</w:t>
            </w:r>
            <w:r w:rsidRPr="00FB40B5">
              <w:rPr>
                <w:rFonts w:ascii="Times New Roman" w:eastAsia="Calibri" w:hAnsi="Times New Roman" w:cs="Times New Roman"/>
                <w:sz w:val="24"/>
                <w:szCs w:val="24"/>
              </w:rPr>
              <w:t>20-24 years</w:t>
            </w:r>
          </w:p>
          <w:p w:rsidR="00E044B2" w:rsidRPr="00FB40B5" w:rsidRDefault="00E044B2" w:rsidP="00E044B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18-19 years</w:t>
            </w:r>
          </w:p>
          <w:p w:rsidR="00E044B2" w:rsidRPr="00FB40B5" w:rsidRDefault="00E044B2" w:rsidP="00E044B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13-17 years</w:t>
            </w:r>
          </w:p>
        </w:tc>
        <w:tc>
          <w:tcPr>
            <w:tcW w:w="1715" w:type="dxa"/>
          </w:tcPr>
          <w:p w:rsidR="00E044B2" w:rsidRPr="00FB40B5" w:rsidRDefault="00E044B2" w:rsidP="00E044B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044B2" w:rsidRPr="00FB40B5" w:rsidRDefault="00E044B2" w:rsidP="00E044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25954 ( 57.4)</w:t>
            </w:r>
          </w:p>
          <w:p w:rsidR="00E044B2" w:rsidRPr="00FB40B5" w:rsidRDefault="00E044B2" w:rsidP="00E044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9640 ( 21.3)</w:t>
            </w:r>
          </w:p>
          <w:p w:rsidR="00E044B2" w:rsidRPr="00FB40B5" w:rsidRDefault="00E044B2" w:rsidP="00E044B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9595 ( 21.2)</w:t>
            </w:r>
          </w:p>
        </w:tc>
        <w:tc>
          <w:tcPr>
            <w:tcW w:w="1885" w:type="dxa"/>
          </w:tcPr>
          <w:p w:rsidR="00E044B2" w:rsidRPr="00FB40B5" w:rsidRDefault="00E044B2" w:rsidP="00E044B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044B2" w:rsidRPr="00FB40B5" w:rsidRDefault="00E044B2" w:rsidP="00E044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459 ( 55.5)</w:t>
            </w:r>
          </w:p>
          <w:p w:rsidR="00E044B2" w:rsidRPr="00FB40B5" w:rsidRDefault="00E044B2" w:rsidP="00E044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191 ( 23.1)</w:t>
            </w:r>
          </w:p>
          <w:p w:rsidR="00E044B2" w:rsidRPr="00FB40B5" w:rsidRDefault="00E044B2" w:rsidP="00E044B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177 ( 21.4)</w:t>
            </w:r>
          </w:p>
        </w:tc>
        <w:tc>
          <w:tcPr>
            <w:tcW w:w="1890" w:type="dxa"/>
          </w:tcPr>
          <w:p w:rsidR="00E044B2" w:rsidRPr="00FB40B5" w:rsidRDefault="00E044B2" w:rsidP="00E044B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044B2" w:rsidRPr="00FB40B5" w:rsidRDefault="00E044B2" w:rsidP="00E044B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  <w:p w:rsidR="00E044B2" w:rsidRPr="00FB40B5" w:rsidRDefault="00E044B2" w:rsidP="00E044B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eastAsia="Calibri" w:hAnsi="Times New Roman" w:cs="Times New Roman"/>
                <w:sz w:val="24"/>
                <w:szCs w:val="24"/>
              </w:rPr>
              <w:t>1.12 (0.94, 1.33)</w:t>
            </w:r>
          </w:p>
          <w:p w:rsidR="00E044B2" w:rsidRPr="00FB40B5" w:rsidRDefault="00E044B2" w:rsidP="00E044B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eastAsia="Calibri" w:hAnsi="Times New Roman" w:cs="Times New Roman"/>
                <w:sz w:val="24"/>
                <w:szCs w:val="24"/>
              </w:rPr>
              <w:t>1.04 (0.87, 1.24)</w:t>
            </w:r>
          </w:p>
        </w:tc>
        <w:tc>
          <w:tcPr>
            <w:tcW w:w="1890" w:type="dxa"/>
          </w:tcPr>
          <w:p w:rsidR="00E044B2" w:rsidRPr="00FB40B5" w:rsidRDefault="00E044B2" w:rsidP="00E044B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044B2" w:rsidRPr="00FB40B5" w:rsidRDefault="00E044B2" w:rsidP="00E044B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  <w:p w:rsidR="00E044B2" w:rsidRPr="00FB40B5" w:rsidRDefault="00E044B2" w:rsidP="00E044B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eastAsia="Calibri" w:hAnsi="Times New Roman" w:cs="Times New Roman"/>
                <w:sz w:val="24"/>
                <w:szCs w:val="24"/>
              </w:rPr>
              <w:t>0.98(0.75, 1.28)</w:t>
            </w:r>
          </w:p>
          <w:p w:rsidR="00E044B2" w:rsidRPr="00FB40B5" w:rsidRDefault="00E044B2" w:rsidP="00E044B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eastAsia="Calibri" w:hAnsi="Times New Roman" w:cs="Times New Roman"/>
                <w:sz w:val="24"/>
                <w:szCs w:val="24"/>
              </w:rPr>
              <w:t>1.09 (0.98, 1.46)</w:t>
            </w:r>
          </w:p>
        </w:tc>
      </w:tr>
      <w:tr w:rsidR="00E044B2" w:rsidRPr="00FB40B5" w:rsidTr="00E044B2">
        <w:tc>
          <w:tcPr>
            <w:tcW w:w="2245" w:type="dxa"/>
          </w:tcPr>
          <w:p w:rsidR="00E044B2" w:rsidRPr="00FB40B5" w:rsidRDefault="00E044B2" w:rsidP="00E04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  <w:p w:rsidR="00E044B2" w:rsidRPr="00FB40B5" w:rsidRDefault="00E044B2" w:rsidP="00E044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 xml:space="preserve">     Male </w:t>
            </w:r>
          </w:p>
          <w:p w:rsidR="00E044B2" w:rsidRPr="00FB40B5" w:rsidRDefault="00E044B2" w:rsidP="00E044B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 xml:space="preserve">     Female</w:t>
            </w:r>
          </w:p>
        </w:tc>
        <w:tc>
          <w:tcPr>
            <w:tcW w:w="1715" w:type="dxa"/>
          </w:tcPr>
          <w:p w:rsidR="00E044B2" w:rsidRPr="00FB40B5" w:rsidRDefault="00E044B2" w:rsidP="00E044B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044B2" w:rsidRPr="00FB40B5" w:rsidRDefault="00E044B2" w:rsidP="00E044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45088 ( 99.8)</w:t>
            </w:r>
          </w:p>
          <w:p w:rsidR="00E044B2" w:rsidRPr="00FB40B5" w:rsidRDefault="00E044B2" w:rsidP="00E044B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88 ( 0.2)</w:t>
            </w:r>
          </w:p>
        </w:tc>
        <w:tc>
          <w:tcPr>
            <w:tcW w:w="1885" w:type="dxa"/>
          </w:tcPr>
          <w:p w:rsidR="00E044B2" w:rsidRPr="00FB40B5" w:rsidRDefault="00E044B2" w:rsidP="00E044B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044B2" w:rsidRPr="00FB40B5" w:rsidRDefault="00E044B2" w:rsidP="00E044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827 (100.0)</w:t>
            </w:r>
          </w:p>
          <w:p w:rsidR="00E044B2" w:rsidRPr="00FB40B5" w:rsidRDefault="00E044B2" w:rsidP="00E044B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0 ( 0.0)</w:t>
            </w:r>
          </w:p>
        </w:tc>
        <w:tc>
          <w:tcPr>
            <w:tcW w:w="1890" w:type="dxa"/>
          </w:tcPr>
          <w:p w:rsidR="00E044B2" w:rsidRPr="00FB40B5" w:rsidRDefault="00E044B2" w:rsidP="00E044B2">
            <w:pPr>
              <w:contextualSpacing/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</w:pPr>
          </w:p>
          <w:p w:rsidR="00E044B2" w:rsidRPr="00FB40B5" w:rsidRDefault="00E044B2" w:rsidP="00E044B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  <w:p w:rsidR="00E044B2" w:rsidRPr="00FB40B5" w:rsidRDefault="00E044B2" w:rsidP="00E044B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90" w:type="dxa"/>
          </w:tcPr>
          <w:p w:rsidR="00E044B2" w:rsidRPr="00FB40B5" w:rsidRDefault="00E044B2" w:rsidP="00E044B2">
            <w:pPr>
              <w:contextualSpacing/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</w:pPr>
          </w:p>
          <w:p w:rsidR="00E044B2" w:rsidRPr="00FB40B5" w:rsidRDefault="00E044B2" w:rsidP="00E044B2">
            <w:pPr>
              <w:contextualSpacing/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</w:pPr>
            <w:r w:rsidRPr="00FB40B5"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  <w:t>1</w:t>
            </w:r>
          </w:p>
          <w:p w:rsidR="00E044B2" w:rsidRPr="00FB40B5" w:rsidRDefault="00E044B2" w:rsidP="00E044B2">
            <w:pPr>
              <w:contextualSpacing/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</w:pPr>
            <w:r w:rsidRPr="00FB40B5"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  <w:t>0 (0.00, 0.28)</w:t>
            </w:r>
          </w:p>
        </w:tc>
      </w:tr>
      <w:tr w:rsidR="00E044B2" w:rsidRPr="00FB40B5" w:rsidTr="00E044B2">
        <w:tc>
          <w:tcPr>
            <w:tcW w:w="2245" w:type="dxa"/>
          </w:tcPr>
          <w:p w:rsidR="00E044B2" w:rsidRPr="00FB40B5" w:rsidRDefault="00E044B2" w:rsidP="00E04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Time of crash</w:t>
            </w:r>
          </w:p>
          <w:p w:rsidR="00E044B2" w:rsidRPr="00FB40B5" w:rsidRDefault="00E044B2" w:rsidP="00E04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 xml:space="preserve">    Daylight</w:t>
            </w:r>
          </w:p>
          <w:p w:rsidR="00E044B2" w:rsidRPr="00FB40B5" w:rsidRDefault="00E044B2" w:rsidP="00E044B2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 xml:space="preserve">    Dark</w:t>
            </w:r>
          </w:p>
        </w:tc>
        <w:tc>
          <w:tcPr>
            <w:tcW w:w="1715" w:type="dxa"/>
          </w:tcPr>
          <w:p w:rsidR="00E044B2" w:rsidRPr="00FB40B5" w:rsidRDefault="00E044B2" w:rsidP="00E044B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044B2" w:rsidRPr="00FB40B5" w:rsidRDefault="00E044B2" w:rsidP="00E044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23561 ( 52.1)</w:t>
            </w:r>
          </w:p>
          <w:p w:rsidR="00E044B2" w:rsidRPr="00FB40B5" w:rsidRDefault="00E044B2" w:rsidP="00E044B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15307 ( 33.9)</w:t>
            </w:r>
          </w:p>
        </w:tc>
        <w:tc>
          <w:tcPr>
            <w:tcW w:w="1885" w:type="dxa"/>
          </w:tcPr>
          <w:p w:rsidR="00E044B2" w:rsidRPr="00FB40B5" w:rsidRDefault="00E044B2" w:rsidP="00E044B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044B2" w:rsidRPr="00FB40B5" w:rsidRDefault="00E044B2" w:rsidP="00E044B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422 ( 51.0)</w:t>
            </w:r>
          </w:p>
          <w:p w:rsidR="00E044B2" w:rsidRPr="00FB40B5" w:rsidRDefault="00E044B2" w:rsidP="00E044B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405 ( 49.0)</w:t>
            </w:r>
          </w:p>
        </w:tc>
        <w:tc>
          <w:tcPr>
            <w:tcW w:w="1890" w:type="dxa"/>
          </w:tcPr>
          <w:p w:rsidR="00E044B2" w:rsidRPr="00FB40B5" w:rsidRDefault="00E044B2" w:rsidP="00E044B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044B2" w:rsidRPr="00FB40B5" w:rsidRDefault="00E044B2" w:rsidP="00E044B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  <w:p w:rsidR="00E044B2" w:rsidRPr="00FB40B5" w:rsidRDefault="00E044B2" w:rsidP="00E044B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eastAsia="Calibri" w:hAnsi="Times New Roman" w:cs="Times New Roman"/>
                <w:sz w:val="24"/>
                <w:szCs w:val="24"/>
              </w:rPr>
              <w:t>1.05 (0.91, 1.2)</w:t>
            </w:r>
          </w:p>
        </w:tc>
        <w:tc>
          <w:tcPr>
            <w:tcW w:w="1890" w:type="dxa"/>
          </w:tcPr>
          <w:p w:rsidR="00E044B2" w:rsidRPr="00FB40B5" w:rsidRDefault="00E044B2" w:rsidP="00E044B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044B2" w:rsidRPr="00FB40B5" w:rsidRDefault="00E044B2" w:rsidP="00E044B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  <w:p w:rsidR="00E044B2" w:rsidRPr="00FB40B5" w:rsidRDefault="00E044B2" w:rsidP="00E044B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eastAsia="Calibri" w:hAnsi="Times New Roman" w:cs="Times New Roman"/>
                <w:sz w:val="24"/>
                <w:szCs w:val="24"/>
              </w:rPr>
              <w:t>1.16 (0.94, 1.44)</w:t>
            </w:r>
          </w:p>
        </w:tc>
      </w:tr>
      <w:tr w:rsidR="00E044B2" w:rsidRPr="00FB40B5" w:rsidTr="00E044B2">
        <w:tc>
          <w:tcPr>
            <w:tcW w:w="2245" w:type="dxa"/>
          </w:tcPr>
          <w:p w:rsidR="00E044B2" w:rsidRPr="00FB40B5" w:rsidRDefault="00E044B2" w:rsidP="00E04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Day of the week</w:t>
            </w:r>
          </w:p>
          <w:p w:rsidR="00E044B2" w:rsidRPr="00FB40B5" w:rsidRDefault="00E044B2" w:rsidP="00E04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 xml:space="preserve">     Weekday</w:t>
            </w:r>
          </w:p>
          <w:p w:rsidR="00E044B2" w:rsidRPr="00FB40B5" w:rsidRDefault="00E044B2" w:rsidP="00E044B2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 xml:space="preserve">      Weekend</w:t>
            </w:r>
          </w:p>
        </w:tc>
        <w:tc>
          <w:tcPr>
            <w:tcW w:w="1715" w:type="dxa"/>
          </w:tcPr>
          <w:p w:rsidR="00E044B2" w:rsidRPr="00FB40B5" w:rsidRDefault="00E044B2" w:rsidP="00E044B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044B2" w:rsidRPr="00FB40B5" w:rsidRDefault="00E044B2" w:rsidP="00E044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29882 ( 66.1)</w:t>
            </w:r>
          </w:p>
          <w:p w:rsidR="00E044B2" w:rsidRPr="00FB40B5" w:rsidRDefault="00E044B2" w:rsidP="00E044B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eastAsia="Calibri" w:hAnsi="Times New Roman" w:cs="Times New Roman"/>
                <w:sz w:val="24"/>
                <w:szCs w:val="24"/>
              </w:rPr>
              <w:t>15709 (33.8)</w:t>
            </w:r>
          </w:p>
        </w:tc>
        <w:tc>
          <w:tcPr>
            <w:tcW w:w="1885" w:type="dxa"/>
          </w:tcPr>
          <w:p w:rsidR="00E044B2" w:rsidRPr="00FB40B5" w:rsidRDefault="00E044B2" w:rsidP="00E044B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044B2" w:rsidRPr="00FB40B5" w:rsidRDefault="00E044B2" w:rsidP="00E044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558 ( 67.5)</w:t>
            </w:r>
          </w:p>
          <w:p w:rsidR="00E044B2" w:rsidRPr="00FB40B5" w:rsidRDefault="00E044B2" w:rsidP="00E044B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269 ( 32.5)</w:t>
            </w:r>
          </w:p>
        </w:tc>
        <w:tc>
          <w:tcPr>
            <w:tcW w:w="1890" w:type="dxa"/>
          </w:tcPr>
          <w:p w:rsidR="00E044B2" w:rsidRPr="00FB40B5" w:rsidRDefault="00E044B2" w:rsidP="00E044B2">
            <w:pPr>
              <w:contextualSpacing/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</w:pPr>
          </w:p>
          <w:p w:rsidR="00E044B2" w:rsidRPr="00FB40B5" w:rsidRDefault="00E044B2" w:rsidP="00E044B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  <w:p w:rsidR="00E044B2" w:rsidRPr="00FB40B5" w:rsidRDefault="00E044B2" w:rsidP="00E044B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eastAsia="Calibri" w:hAnsi="Times New Roman" w:cs="Times New Roman"/>
                <w:sz w:val="24"/>
                <w:szCs w:val="24"/>
              </w:rPr>
              <w:t>0.94 (0.81,1.09)</w:t>
            </w:r>
          </w:p>
        </w:tc>
        <w:tc>
          <w:tcPr>
            <w:tcW w:w="1890" w:type="dxa"/>
          </w:tcPr>
          <w:p w:rsidR="00E044B2" w:rsidRPr="00FB40B5" w:rsidRDefault="00E044B2" w:rsidP="00E044B2">
            <w:pPr>
              <w:contextualSpacing/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</w:pPr>
          </w:p>
          <w:p w:rsidR="00E044B2" w:rsidRPr="00FB40B5" w:rsidRDefault="00E044B2" w:rsidP="00E044B2">
            <w:pPr>
              <w:contextualSpacing/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</w:pPr>
            <w:r w:rsidRPr="00FB40B5"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  <w:t>1</w:t>
            </w:r>
          </w:p>
          <w:p w:rsidR="00E044B2" w:rsidRPr="00FB40B5" w:rsidRDefault="00E044B2" w:rsidP="00E044B2">
            <w:pPr>
              <w:contextualSpacing/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</w:pPr>
            <w:r w:rsidRPr="00FB40B5"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  <w:t>1.10 (0.88,1.37)</w:t>
            </w:r>
          </w:p>
        </w:tc>
      </w:tr>
      <w:tr w:rsidR="00E044B2" w:rsidRPr="00FB40B5" w:rsidTr="00E044B2">
        <w:tc>
          <w:tcPr>
            <w:tcW w:w="2245" w:type="dxa"/>
          </w:tcPr>
          <w:p w:rsidR="00E044B2" w:rsidRPr="00FB40B5" w:rsidRDefault="00E044B2" w:rsidP="00E04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Helmet use</w:t>
            </w:r>
          </w:p>
          <w:p w:rsidR="00E044B2" w:rsidRPr="00FB40B5" w:rsidRDefault="00E044B2" w:rsidP="00E04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 xml:space="preserve">     Yes</w:t>
            </w:r>
          </w:p>
          <w:p w:rsidR="00E044B2" w:rsidRPr="00FB40B5" w:rsidRDefault="00E044B2" w:rsidP="00E044B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 xml:space="preserve">      No</w:t>
            </w:r>
          </w:p>
        </w:tc>
        <w:tc>
          <w:tcPr>
            <w:tcW w:w="1715" w:type="dxa"/>
          </w:tcPr>
          <w:p w:rsidR="00E044B2" w:rsidRPr="00FB40B5" w:rsidRDefault="00E044B2" w:rsidP="00E044B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044B2" w:rsidRPr="00FB40B5" w:rsidRDefault="00E044B2" w:rsidP="00E044B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eastAsia="Calibri" w:hAnsi="Times New Roman" w:cs="Times New Roman"/>
                <w:sz w:val="24"/>
                <w:szCs w:val="24"/>
              </w:rPr>
              <w:t>1695 (3.9)</w:t>
            </w:r>
          </w:p>
          <w:p w:rsidR="00E044B2" w:rsidRPr="00FB40B5" w:rsidRDefault="00E044B2" w:rsidP="00E044B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41460 ( 96.1)</w:t>
            </w:r>
          </w:p>
        </w:tc>
        <w:tc>
          <w:tcPr>
            <w:tcW w:w="1885" w:type="dxa"/>
          </w:tcPr>
          <w:p w:rsidR="00E044B2" w:rsidRPr="00FB40B5" w:rsidRDefault="00E044B2" w:rsidP="00E044B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044B2" w:rsidRPr="00FB40B5" w:rsidRDefault="00E044B2" w:rsidP="00E044B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eastAsia="Calibri" w:hAnsi="Times New Roman" w:cs="Times New Roman"/>
                <w:sz w:val="24"/>
                <w:szCs w:val="24"/>
              </w:rPr>
              <w:t>9 (1.3)</w:t>
            </w:r>
          </w:p>
          <w:p w:rsidR="00E044B2" w:rsidRPr="00FB40B5" w:rsidRDefault="00E044B2" w:rsidP="00E044B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eastAsia="Calibri" w:hAnsi="Times New Roman" w:cs="Times New Roman"/>
                <w:sz w:val="24"/>
                <w:szCs w:val="24"/>
              </w:rPr>
              <w:t>669 (98.7)</w:t>
            </w:r>
          </w:p>
        </w:tc>
        <w:tc>
          <w:tcPr>
            <w:tcW w:w="1890" w:type="dxa"/>
          </w:tcPr>
          <w:p w:rsidR="00E044B2" w:rsidRPr="00FB40B5" w:rsidRDefault="00E044B2" w:rsidP="00E044B2">
            <w:pPr>
              <w:contextualSpacing/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</w:pPr>
          </w:p>
          <w:p w:rsidR="00E044B2" w:rsidRPr="00FB40B5" w:rsidRDefault="00E044B2" w:rsidP="00E044B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  <w:p w:rsidR="00E044B2" w:rsidRPr="00FB40B5" w:rsidRDefault="00E044B2" w:rsidP="00E044B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eastAsia="Calibri" w:hAnsi="Times New Roman" w:cs="Times New Roman"/>
                <w:sz w:val="24"/>
                <w:szCs w:val="24"/>
              </w:rPr>
              <w:t>3.04 (1.67, 6.36)</w:t>
            </w:r>
          </w:p>
        </w:tc>
        <w:tc>
          <w:tcPr>
            <w:tcW w:w="1890" w:type="dxa"/>
          </w:tcPr>
          <w:p w:rsidR="00E044B2" w:rsidRPr="00FB40B5" w:rsidRDefault="00E044B2" w:rsidP="00E044B2">
            <w:pPr>
              <w:contextualSpacing/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</w:pPr>
          </w:p>
          <w:p w:rsidR="00E044B2" w:rsidRPr="00FB40B5" w:rsidRDefault="00E044B2" w:rsidP="00E044B2">
            <w:pPr>
              <w:contextualSpacing/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</w:pPr>
            <w:r w:rsidRPr="00FB40B5"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  <w:t>1</w:t>
            </w:r>
          </w:p>
          <w:p w:rsidR="00E044B2" w:rsidRPr="00FB40B5" w:rsidRDefault="00E044B2" w:rsidP="00E044B2">
            <w:pPr>
              <w:contextualSpacing/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</w:pPr>
            <w:r w:rsidRPr="00FB40B5"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  <w:t>4.57 (2.18, 11.20)</w:t>
            </w:r>
          </w:p>
        </w:tc>
      </w:tr>
      <w:tr w:rsidR="00E044B2" w:rsidRPr="00FB40B5" w:rsidTr="00E044B2">
        <w:tc>
          <w:tcPr>
            <w:tcW w:w="2245" w:type="dxa"/>
          </w:tcPr>
          <w:p w:rsidR="00E044B2" w:rsidRPr="00FB40B5" w:rsidRDefault="00E044B2" w:rsidP="00E04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Crash Location</w:t>
            </w:r>
          </w:p>
          <w:p w:rsidR="00E044B2" w:rsidRPr="00FB40B5" w:rsidRDefault="00E044B2" w:rsidP="00E04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 xml:space="preserve">   Intersection</w:t>
            </w:r>
          </w:p>
          <w:p w:rsidR="00E044B2" w:rsidRPr="00FB40B5" w:rsidRDefault="00E044B2" w:rsidP="00E04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 xml:space="preserve">   Midblock</w:t>
            </w:r>
          </w:p>
        </w:tc>
        <w:tc>
          <w:tcPr>
            <w:tcW w:w="1715" w:type="dxa"/>
          </w:tcPr>
          <w:p w:rsidR="00E044B2" w:rsidRPr="00FB40B5" w:rsidRDefault="00E044B2" w:rsidP="00E044B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044B2" w:rsidRPr="00FB40B5" w:rsidRDefault="00E044B2" w:rsidP="00E044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12729 ( 29.2)</w:t>
            </w:r>
          </w:p>
          <w:p w:rsidR="00E044B2" w:rsidRPr="00FB40B5" w:rsidRDefault="00E044B2" w:rsidP="00E044B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30795 ( 70.8)</w:t>
            </w:r>
          </w:p>
        </w:tc>
        <w:tc>
          <w:tcPr>
            <w:tcW w:w="1885" w:type="dxa"/>
          </w:tcPr>
          <w:p w:rsidR="00E044B2" w:rsidRPr="00FB40B5" w:rsidRDefault="00E044B2" w:rsidP="00E044B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044B2" w:rsidRPr="00FB40B5" w:rsidRDefault="00E044B2" w:rsidP="00E044B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173 ( 24.8)</w:t>
            </w:r>
          </w:p>
          <w:p w:rsidR="00E044B2" w:rsidRPr="00FB40B5" w:rsidRDefault="00E044B2" w:rsidP="00E044B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524 ( 75.2)</w:t>
            </w:r>
          </w:p>
        </w:tc>
        <w:tc>
          <w:tcPr>
            <w:tcW w:w="1890" w:type="dxa"/>
          </w:tcPr>
          <w:p w:rsidR="00E044B2" w:rsidRPr="00FB40B5" w:rsidRDefault="00E044B2" w:rsidP="00E044B2">
            <w:pPr>
              <w:contextualSpacing/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</w:pPr>
          </w:p>
          <w:p w:rsidR="00E044B2" w:rsidRPr="00FB40B5" w:rsidRDefault="00E044B2" w:rsidP="00E044B2">
            <w:pPr>
              <w:contextualSpacing/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</w:pPr>
            <w:r w:rsidRPr="00FB40B5"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  <w:t>1</w:t>
            </w:r>
          </w:p>
          <w:p w:rsidR="00E044B2" w:rsidRPr="00FB40B5" w:rsidRDefault="00E044B2" w:rsidP="00E044B2">
            <w:pPr>
              <w:contextualSpacing/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</w:pPr>
            <w:r w:rsidRPr="00FB40B5"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  <w:t>1.25 (1.06, 1.49)</w:t>
            </w:r>
          </w:p>
        </w:tc>
        <w:tc>
          <w:tcPr>
            <w:tcW w:w="1890" w:type="dxa"/>
          </w:tcPr>
          <w:p w:rsidR="00E044B2" w:rsidRPr="00FB40B5" w:rsidRDefault="00E044B2" w:rsidP="00E044B2">
            <w:pPr>
              <w:contextualSpacing/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</w:pPr>
          </w:p>
          <w:p w:rsidR="00E044B2" w:rsidRPr="00FB40B5" w:rsidRDefault="00E044B2" w:rsidP="00E044B2">
            <w:pPr>
              <w:contextualSpacing/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</w:pPr>
            <w:r w:rsidRPr="00FB40B5"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  <w:t>1</w:t>
            </w:r>
          </w:p>
          <w:p w:rsidR="00E044B2" w:rsidRPr="00FB40B5" w:rsidRDefault="00E044B2" w:rsidP="00E044B2">
            <w:pPr>
              <w:contextualSpacing/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</w:pPr>
            <w:r w:rsidRPr="00FB40B5"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  <w:t>0.70 (0.55, 0.90)</w:t>
            </w:r>
          </w:p>
        </w:tc>
      </w:tr>
      <w:tr w:rsidR="00E044B2" w:rsidRPr="00FB40B5" w:rsidTr="00E044B2">
        <w:tc>
          <w:tcPr>
            <w:tcW w:w="2245" w:type="dxa"/>
          </w:tcPr>
          <w:p w:rsidR="00E044B2" w:rsidRPr="00FB40B5" w:rsidRDefault="00E044B2" w:rsidP="00E04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Patient transfer</w:t>
            </w:r>
          </w:p>
          <w:p w:rsidR="00E044B2" w:rsidRPr="00FB40B5" w:rsidRDefault="00E044B2" w:rsidP="00E04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 xml:space="preserve">    Ambulance</w:t>
            </w:r>
          </w:p>
          <w:p w:rsidR="00E044B2" w:rsidRPr="00FB40B5" w:rsidRDefault="00E044B2" w:rsidP="00E04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 xml:space="preserve">    Private</w:t>
            </w:r>
          </w:p>
          <w:p w:rsidR="00E044B2" w:rsidRPr="00FB40B5" w:rsidRDefault="00E044B2" w:rsidP="00E04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 xml:space="preserve">    Public</w:t>
            </w:r>
          </w:p>
          <w:p w:rsidR="00E044B2" w:rsidRPr="00FB40B5" w:rsidRDefault="00E044B2" w:rsidP="00E04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 xml:space="preserve">    Police</w:t>
            </w:r>
          </w:p>
          <w:p w:rsidR="00E044B2" w:rsidRPr="00FB40B5" w:rsidRDefault="00E044B2" w:rsidP="00E04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 xml:space="preserve">    Others</w:t>
            </w:r>
          </w:p>
        </w:tc>
        <w:tc>
          <w:tcPr>
            <w:tcW w:w="1715" w:type="dxa"/>
          </w:tcPr>
          <w:p w:rsidR="00E044B2" w:rsidRPr="00FB40B5" w:rsidRDefault="00E044B2" w:rsidP="00E044B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044B2" w:rsidRPr="00FB40B5" w:rsidRDefault="00E044B2" w:rsidP="00E044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10284 (23.2)</w:t>
            </w:r>
          </w:p>
          <w:p w:rsidR="00E044B2" w:rsidRPr="00FB40B5" w:rsidRDefault="00E044B2" w:rsidP="00E044B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33215 (74.9)</w:t>
            </w:r>
          </w:p>
          <w:p w:rsidR="00E044B2" w:rsidRPr="00FB40B5" w:rsidRDefault="00E044B2" w:rsidP="00E044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635  (1.4)</w:t>
            </w:r>
          </w:p>
          <w:p w:rsidR="00E044B2" w:rsidRPr="00FB40B5" w:rsidRDefault="00E044B2" w:rsidP="00E044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110 (0.2)</w:t>
            </w:r>
          </w:p>
          <w:p w:rsidR="00E044B2" w:rsidRPr="00FB40B5" w:rsidRDefault="00E044B2" w:rsidP="00E044B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89   (0.2)</w:t>
            </w:r>
          </w:p>
        </w:tc>
        <w:tc>
          <w:tcPr>
            <w:tcW w:w="1885" w:type="dxa"/>
          </w:tcPr>
          <w:p w:rsidR="00E044B2" w:rsidRPr="00FB40B5" w:rsidRDefault="00E044B2" w:rsidP="00E044B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044B2" w:rsidRPr="00FB40B5" w:rsidRDefault="00E044B2" w:rsidP="00E044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562 ( 75.2)</w:t>
            </w:r>
          </w:p>
          <w:p w:rsidR="00E044B2" w:rsidRPr="00FB40B5" w:rsidRDefault="00E044B2" w:rsidP="00E044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133 (17.8)</w:t>
            </w:r>
          </w:p>
          <w:p w:rsidR="00E044B2" w:rsidRPr="00FB40B5" w:rsidRDefault="00E044B2" w:rsidP="00E044B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38 (5.1)</w:t>
            </w:r>
          </w:p>
          <w:p w:rsidR="00E044B2" w:rsidRPr="00FB40B5" w:rsidRDefault="00E044B2" w:rsidP="00E044B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11 (1.5)</w:t>
            </w:r>
          </w:p>
          <w:p w:rsidR="00E044B2" w:rsidRPr="00FB40B5" w:rsidRDefault="00E044B2" w:rsidP="00E044B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3  (0.4)</w:t>
            </w:r>
          </w:p>
        </w:tc>
        <w:tc>
          <w:tcPr>
            <w:tcW w:w="1890" w:type="dxa"/>
          </w:tcPr>
          <w:p w:rsidR="00E044B2" w:rsidRPr="00FB40B5" w:rsidRDefault="00E044B2" w:rsidP="00E044B2">
            <w:pPr>
              <w:contextualSpacing/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</w:pPr>
          </w:p>
          <w:p w:rsidR="00E044B2" w:rsidRPr="00FB40B5" w:rsidRDefault="00E044B2" w:rsidP="00E044B2">
            <w:pPr>
              <w:contextualSpacing/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</w:pPr>
            <w:r w:rsidRPr="00FB40B5"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  <w:t>1</w:t>
            </w:r>
          </w:p>
          <w:p w:rsidR="00E044B2" w:rsidRPr="00FB40B5" w:rsidRDefault="00E044B2" w:rsidP="00E044B2">
            <w:pPr>
              <w:contextualSpacing/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</w:pPr>
            <w:r w:rsidRPr="00FB40B5"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  <w:t>0.07 (0.06,0.09)</w:t>
            </w:r>
          </w:p>
          <w:p w:rsidR="00E044B2" w:rsidRPr="00FB40B5" w:rsidRDefault="00E044B2" w:rsidP="00E044B2">
            <w:pPr>
              <w:contextualSpacing/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</w:pPr>
            <w:r w:rsidRPr="00FB40B5"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  <w:t>1.1 (0.77,1.51)</w:t>
            </w:r>
          </w:p>
          <w:p w:rsidR="00E044B2" w:rsidRPr="00FB40B5" w:rsidRDefault="00E044B2" w:rsidP="00E044B2">
            <w:pPr>
              <w:contextualSpacing/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</w:pPr>
            <w:r w:rsidRPr="00FB40B5"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  <w:t>1.83 (0.92. 3.27)</w:t>
            </w:r>
          </w:p>
          <w:p w:rsidR="00E044B2" w:rsidRPr="00FB40B5" w:rsidRDefault="00E044B2" w:rsidP="00E044B2">
            <w:pPr>
              <w:contextualSpacing/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</w:pPr>
            <w:r w:rsidRPr="00FB40B5"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  <w:t>0.62 (0.15, 1.65)</w:t>
            </w:r>
          </w:p>
        </w:tc>
        <w:tc>
          <w:tcPr>
            <w:tcW w:w="1890" w:type="dxa"/>
          </w:tcPr>
          <w:p w:rsidR="00E044B2" w:rsidRPr="00FB40B5" w:rsidRDefault="00E044B2" w:rsidP="00E044B2">
            <w:pPr>
              <w:contextualSpacing/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</w:pPr>
          </w:p>
          <w:p w:rsidR="00E044B2" w:rsidRPr="00FB40B5" w:rsidRDefault="00E044B2" w:rsidP="00E044B2">
            <w:pPr>
              <w:contextualSpacing/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</w:pPr>
            <w:r w:rsidRPr="00FB40B5"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  <w:t>1</w:t>
            </w:r>
          </w:p>
          <w:p w:rsidR="00E044B2" w:rsidRPr="00FB40B5" w:rsidRDefault="00E044B2" w:rsidP="00E044B2">
            <w:pPr>
              <w:contextualSpacing/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</w:pPr>
            <w:r w:rsidRPr="00FB40B5"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  <w:t>0.28 (0.22, 0.36)</w:t>
            </w:r>
          </w:p>
          <w:p w:rsidR="00E044B2" w:rsidRPr="00FB40B5" w:rsidRDefault="00E044B2" w:rsidP="00E044B2">
            <w:pPr>
              <w:contextualSpacing/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</w:pPr>
            <w:r w:rsidRPr="00FB40B5"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  <w:t>1.29 (0.73, 2.22)</w:t>
            </w:r>
          </w:p>
          <w:p w:rsidR="00E044B2" w:rsidRPr="00FB40B5" w:rsidRDefault="00E044B2" w:rsidP="00E044B2">
            <w:pPr>
              <w:contextualSpacing/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</w:pPr>
            <w:r w:rsidRPr="00FB40B5"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  <w:t>1.15 (0.37, 3.34)</w:t>
            </w:r>
          </w:p>
          <w:p w:rsidR="00E044B2" w:rsidRPr="00FB40B5" w:rsidRDefault="00E044B2" w:rsidP="00E044B2">
            <w:pPr>
              <w:contextualSpacing/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</w:pPr>
            <w:r w:rsidRPr="00FB40B5"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  <w:t>1.15 (0.05, 7.27)</w:t>
            </w:r>
          </w:p>
        </w:tc>
      </w:tr>
      <w:tr w:rsidR="00E044B2" w:rsidRPr="00FB40B5" w:rsidTr="00E044B2">
        <w:trPr>
          <w:trHeight w:val="620"/>
        </w:trPr>
        <w:tc>
          <w:tcPr>
            <w:tcW w:w="2245" w:type="dxa"/>
          </w:tcPr>
          <w:p w:rsidR="00E044B2" w:rsidRPr="00FB40B5" w:rsidRDefault="00E044B2" w:rsidP="00E04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Injury Severity score</w:t>
            </w:r>
          </w:p>
          <w:p w:rsidR="00E044B2" w:rsidRPr="00FB40B5" w:rsidRDefault="00E044B2" w:rsidP="00E04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 xml:space="preserve">     Less than 16</w:t>
            </w:r>
          </w:p>
          <w:p w:rsidR="00E044B2" w:rsidRPr="00FB40B5" w:rsidRDefault="00E044B2" w:rsidP="00E04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 xml:space="preserve">     More than or equal to 16</w:t>
            </w:r>
          </w:p>
        </w:tc>
        <w:tc>
          <w:tcPr>
            <w:tcW w:w="1715" w:type="dxa"/>
          </w:tcPr>
          <w:p w:rsidR="00E044B2" w:rsidRPr="00FB40B5" w:rsidRDefault="00E044B2" w:rsidP="00E04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044B2" w:rsidRPr="00FB40B5" w:rsidRDefault="00E044B2" w:rsidP="00E04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044B2" w:rsidRPr="00FB40B5" w:rsidRDefault="00E044B2" w:rsidP="00E04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42579 ( 98.5)</w:t>
            </w:r>
          </w:p>
          <w:p w:rsidR="00E044B2" w:rsidRPr="00FB40B5" w:rsidRDefault="00E044B2" w:rsidP="00E044B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628 (1.5)</w:t>
            </w:r>
          </w:p>
        </w:tc>
        <w:tc>
          <w:tcPr>
            <w:tcW w:w="1885" w:type="dxa"/>
          </w:tcPr>
          <w:p w:rsidR="00E044B2" w:rsidRPr="00FB40B5" w:rsidRDefault="00E044B2" w:rsidP="00E04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044B2" w:rsidRPr="00FB40B5" w:rsidRDefault="00E044B2" w:rsidP="00E044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044B2" w:rsidRPr="00FB40B5" w:rsidRDefault="00E044B2" w:rsidP="00E044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157 (25.3)</w:t>
            </w:r>
          </w:p>
          <w:p w:rsidR="00E044B2" w:rsidRPr="00FB40B5" w:rsidRDefault="00E044B2" w:rsidP="00E044B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464 (74.7)</w:t>
            </w:r>
          </w:p>
        </w:tc>
        <w:tc>
          <w:tcPr>
            <w:tcW w:w="1890" w:type="dxa"/>
          </w:tcPr>
          <w:p w:rsidR="00E044B2" w:rsidRPr="00FB40B5" w:rsidRDefault="00E044B2" w:rsidP="00E04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044B2" w:rsidRPr="00FB40B5" w:rsidRDefault="00E044B2" w:rsidP="00E044B2">
            <w:pPr>
              <w:contextualSpacing/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</w:pPr>
          </w:p>
          <w:p w:rsidR="00E044B2" w:rsidRPr="00FB40B5" w:rsidRDefault="00E044B2" w:rsidP="00E044B2">
            <w:pPr>
              <w:contextualSpacing/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</w:pPr>
            <w:r w:rsidRPr="00FB40B5"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  <w:t>1</w:t>
            </w:r>
          </w:p>
          <w:p w:rsidR="00E044B2" w:rsidRPr="00FB40B5" w:rsidRDefault="00E044B2" w:rsidP="00E044B2">
            <w:pPr>
              <w:contextualSpacing/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</w:pPr>
            <w:r w:rsidRPr="00FB40B5"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  <w:t>200 (164, 244)</w:t>
            </w:r>
          </w:p>
        </w:tc>
        <w:tc>
          <w:tcPr>
            <w:tcW w:w="1890" w:type="dxa"/>
          </w:tcPr>
          <w:p w:rsidR="00E044B2" w:rsidRPr="00FB40B5" w:rsidRDefault="00E044B2" w:rsidP="00E04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044B2" w:rsidRPr="00FB40B5" w:rsidRDefault="00E044B2" w:rsidP="00E04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044B2" w:rsidRPr="00FB40B5" w:rsidRDefault="00E044B2" w:rsidP="00E04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E044B2" w:rsidRPr="00FB40B5" w:rsidRDefault="00E044B2" w:rsidP="00E04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128(101, 162)</w:t>
            </w:r>
          </w:p>
          <w:p w:rsidR="00E044B2" w:rsidRPr="00FB40B5" w:rsidRDefault="00E044B2" w:rsidP="00E044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85D45" w:rsidRDefault="00385D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D4386" w:rsidRPr="00FB40B5" w:rsidRDefault="00F52B7A" w:rsidP="00BE7B60">
      <w:pPr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B40B5">
        <w:rPr>
          <w:rFonts w:ascii="Times New Roman" w:hAnsi="Times New Roman" w:cs="Times New Roman"/>
          <w:sz w:val="24"/>
          <w:szCs w:val="24"/>
        </w:rPr>
        <w:lastRenderedPageBreak/>
        <w:t xml:space="preserve">Table 3 shows unadjusted and adjusted odds ratios with injury severity scores (ISS equal and more than 16 versus less). </w:t>
      </w:r>
      <w:r w:rsidR="0019604B" w:rsidRPr="00FB40B5">
        <w:rPr>
          <w:rFonts w:ascii="Times New Roman" w:hAnsi="Times New Roman" w:cs="Times New Roman"/>
          <w:sz w:val="24"/>
          <w:szCs w:val="24"/>
        </w:rPr>
        <w:t>Age group 18-19 years was associated with increased odds of severe injuries (unadjusted OR 1.23;</w:t>
      </w:r>
      <w:r w:rsidR="001B444F" w:rsidRPr="00FB40B5">
        <w:rPr>
          <w:rFonts w:ascii="Times New Roman" w:hAnsi="Times New Roman" w:cs="Times New Roman"/>
          <w:sz w:val="24"/>
          <w:szCs w:val="24"/>
        </w:rPr>
        <w:t xml:space="preserve"> </w:t>
      </w:r>
      <w:r w:rsidR="0019604B" w:rsidRPr="00FB40B5">
        <w:rPr>
          <w:rFonts w:ascii="Times New Roman" w:hAnsi="Times New Roman" w:cs="Times New Roman"/>
          <w:sz w:val="24"/>
          <w:szCs w:val="24"/>
        </w:rPr>
        <w:t>95% CIs 1.06, 1.42 and aOR 1.28; 95% CIs 1.05, 1.55)</w:t>
      </w:r>
      <w:r w:rsidR="001B444F" w:rsidRPr="00FB40B5">
        <w:rPr>
          <w:rFonts w:ascii="Times New Roman" w:hAnsi="Times New Roman" w:cs="Times New Roman"/>
          <w:sz w:val="24"/>
          <w:szCs w:val="24"/>
        </w:rPr>
        <w:t xml:space="preserve">. </w:t>
      </w:r>
      <w:r w:rsidR="00BA00FD" w:rsidRPr="00FB40B5">
        <w:rPr>
          <w:rFonts w:ascii="Times New Roman" w:hAnsi="Times New Roman" w:cs="Times New Roman"/>
          <w:sz w:val="24"/>
          <w:szCs w:val="24"/>
        </w:rPr>
        <w:t xml:space="preserve"> </w:t>
      </w:r>
      <w:r w:rsidR="006F673E" w:rsidRPr="00FB40B5">
        <w:rPr>
          <w:rFonts w:ascii="Times New Roman" w:hAnsi="Times New Roman" w:cs="Times New Roman"/>
          <w:sz w:val="24"/>
          <w:szCs w:val="24"/>
        </w:rPr>
        <w:t>Weekend and darkness showed association with road traffic</w:t>
      </w:r>
      <w:r w:rsidR="00BA00FD" w:rsidRPr="00FB40B5">
        <w:rPr>
          <w:rFonts w:ascii="Times New Roman" w:hAnsi="Times New Roman" w:cs="Times New Roman"/>
          <w:sz w:val="24"/>
          <w:szCs w:val="24"/>
        </w:rPr>
        <w:t xml:space="preserve"> deaths</w:t>
      </w:r>
      <w:r w:rsidR="006F673E" w:rsidRPr="00FB40B5">
        <w:rPr>
          <w:rFonts w:ascii="Times New Roman" w:hAnsi="Times New Roman" w:cs="Times New Roman"/>
          <w:sz w:val="24"/>
          <w:szCs w:val="24"/>
        </w:rPr>
        <w:t xml:space="preserve"> when adjusted for other variables</w:t>
      </w:r>
      <w:r w:rsidR="00BA00FD" w:rsidRPr="00FB40B5">
        <w:rPr>
          <w:rFonts w:ascii="Times New Roman" w:hAnsi="Times New Roman" w:cs="Times New Roman"/>
          <w:sz w:val="24"/>
          <w:szCs w:val="24"/>
        </w:rPr>
        <w:t xml:space="preserve"> but not statistically significant</w:t>
      </w:r>
      <w:r w:rsidR="006F673E" w:rsidRPr="00FB40B5">
        <w:rPr>
          <w:rFonts w:ascii="Times New Roman" w:hAnsi="Times New Roman" w:cs="Times New Roman"/>
          <w:sz w:val="24"/>
          <w:szCs w:val="24"/>
        </w:rPr>
        <w:t xml:space="preserve">. </w:t>
      </w:r>
      <w:r w:rsidR="000D5482" w:rsidRPr="00FB40B5">
        <w:rPr>
          <w:rFonts w:ascii="Times New Roman" w:hAnsi="Times New Roman" w:cs="Times New Roman"/>
          <w:sz w:val="24"/>
          <w:szCs w:val="24"/>
        </w:rPr>
        <w:t xml:space="preserve">Non-use of helmet had </w:t>
      </w:r>
      <w:r w:rsidR="004A3070" w:rsidRPr="00FB40B5">
        <w:rPr>
          <w:rFonts w:ascii="Times New Roman" w:hAnsi="Times New Roman" w:cs="Times New Roman"/>
          <w:sz w:val="24"/>
          <w:szCs w:val="24"/>
        </w:rPr>
        <w:t xml:space="preserve">decreased odds of severe injuries in both unadjusted and adjusted models (OR 0.98; 95% CIs 0.72, 1.37 and OR 0.65; 95% CIs 0.46, 0.94). </w:t>
      </w:r>
      <w:r w:rsidR="006F673E" w:rsidRPr="00FB40B5">
        <w:rPr>
          <w:rFonts w:ascii="Times New Roman" w:hAnsi="Times New Roman" w:cs="Times New Roman"/>
          <w:sz w:val="24"/>
          <w:szCs w:val="24"/>
        </w:rPr>
        <w:t xml:space="preserve">Weekend and darkness showed increased odds but without significant confidence intervals. </w:t>
      </w:r>
      <w:r w:rsidR="001B444F" w:rsidRPr="00FB40B5">
        <w:rPr>
          <w:rFonts w:ascii="Times New Roman" w:hAnsi="Times New Roman" w:cs="Times New Roman"/>
          <w:sz w:val="24"/>
          <w:szCs w:val="24"/>
        </w:rPr>
        <w:t xml:space="preserve">Midblock crash was associated with high odds of severe injuries in </w:t>
      </w:r>
    </w:p>
    <w:p w:rsidR="00E044B2" w:rsidRDefault="001B444F" w:rsidP="00BE7B60">
      <w:pPr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B40B5">
        <w:rPr>
          <w:rFonts w:ascii="Times New Roman" w:hAnsi="Times New Roman" w:cs="Times New Roman"/>
          <w:sz w:val="24"/>
          <w:szCs w:val="24"/>
        </w:rPr>
        <w:t>univariate as well as multivariable model (OR 1.75; 95% CIs 1.5, 2.05 and OR 2.0; 95% CIs 1.65, 2.47). Transfer to hospital through private vehicles had decrease</w:t>
      </w:r>
      <w:r w:rsidR="00F65FDE" w:rsidRPr="00FB40B5">
        <w:rPr>
          <w:rFonts w:ascii="Times New Roman" w:hAnsi="Times New Roman" w:cs="Times New Roman"/>
          <w:sz w:val="24"/>
          <w:szCs w:val="24"/>
        </w:rPr>
        <w:t>d odds of severe injuries (OR 0.</w:t>
      </w:r>
      <w:r w:rsidRPr="00FB40B5">
        <w:rPr>
          <w:rFonts w:ascii="Times New Roman" w:hAnsi="Times New Roman" w:cs="Times New Roman"/>
          <w:sz w:val="24"/>
          <w:szCs w:val="24"/>
        </w:rPr>
        <w:t>09 95% CIs 0.08, 0.11</w:t>
      </w:r>
      <w:r w:rsidR="00A64B39" w:rsidRPr="00FB40B5">
        <w:rPr>
          <w:rFonts w:ascii="Times New Roman" w:hAnsi="Times New Roman" w:cs="Times New Roman"/>
          <w:sz w:val="24"/>
          <w:szCs w:val="24"/>
        </w:rPr>
        <w:t>and aOR 0.13, 95% CIs 0.11, 0.16). The odds of death was highly associated with severe injuries (OR 201; 95%CIs 164, 244) and (aOR 127; 95% CIs 100, 162)</w:t>
      </w:r>
      <w:r w:rsidR="000D5482" w:rsidRPr="00FB40B5">
        <w:rPr>
          <w:rFonts w:ascii="Times New Roman" w:hAnsi="Times New Roman" w:cs="Times New Roman"/>
          <w:sz w:val="24"/>
          <w:szCs w:val="24"/>
        </w:rPr>
        <w:t>.</w:t>
      </w:r>
    </w:p>
    <w:p w:rsidR="00E044B2" w:rsidRDefault="00E044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1"/>
        <w:tblW w:w="9630" w:type="dxa"/>
        <w:tblLayout w:type="fixed"/>
        <w:tblLook w:val="04A0" w:firstRow="1" w:lastRow="0" w:firstColumn="1" w:lastColumn="0" w:noHBand="0" w:noVBand="1"/>
      </w:tblPr>
      <w:tblGrid>
        <w:gridCol w:w="2250"/>
        <w:gridCol w:w="1630"/>
        <w:gridCol w:w="1970"/>
        <w:gridCol w:w="1900"/>
        <w:gridCol w:w="1880"/>
      </w:tblGrid>
      <w:tr w:rsidR="00E044B2" w:rsidRPr="00FB40B5" w:rsidTr="004D1E16">
        <w:tc>
          <w:tcPr>
            <w:tcW w:w="963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044B2" w:rsidRPr="00606EEB" w:rsidRDefault="00E044B2" w:rsidP="004D1E16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Table 3: Univariate and Multivariable association of Injury severity with age of young motorcyclists</w:t>
            </w:r>
          </w:p>
        </w:tc>
      </w:tr>
      <w:tr w:rsidR="00E044B2" w:rsidRPr="00FB40B5" w:rsidTr="004D1E16">
        <w:tc>
          <w:tcPr>
            <w:tcW w:w="2250" w:type="dxa"/>
            <w:tcBorders>
              <w:top w:val="single" w:sz="4" w:space="0" w:color="auto"/>
            </w:tcBorders>
            <w:shd w:val="clear" w:color="auto" w:fill="auto"/>
          </w:tcPr>
          <w:p w:rsidR="00E044B2" w:rsidRPr="00FB40B5" w:rsidRDefault="00E044B2" w:rsidP="004D1E16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  <w:r w:rsidRPr="00FB40B5">
              <w:rPr>
                <w:rFonts w:ascii="Times New Roman" w:eastAsia="Times New Roman" w:hAnsi="Times New Roman" w:cs="Times New Roman"/>
                <w:b/>
                <w:spacing w:val="-10"/>
                <w:kern w:val="28"/>
                <w:sz w:val="24"/>
                <w:szCs w:val="24"/>
              </w:rPr>
              <w:t>Variables</w:t>
            </w:r>
          </w:p>
        </w:tc>
        <w:tc>
          <w:tcPr>
            <w:tcW w:w="1630" w:type="dxa"/>
            <w:tcBorders>
              <w:top w:val="single" w:sz="4" w:space="0" w:color="auto"/>
            </w:tcBorders>
            <w:shd w:val="clear" w:color="auto" w:fill="auto"/>
          </w:tcPr>
          <w:p w:rsidR="00E044B2" w:rsidRPr="00FB40B5" w:rsidRDefault="00E044B2" w:rsidP="004D1E16">
            <w:pPr>
              <w:contextualSpacing/>
              <w:rPr>
                <w:rFonts w:ascii="Times New Roman" w:eastAsia="Times New Roman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  <w:r w:rsidRPr="00FB40B5">
              <w:rPr>
                <w:rFonts w:ascii="Times New Roman" w:eastAsia="Times New Roman" w:hAnsi="Times New Roman" w:cs="Times New Roman"/>
                <w:b/>
                <w:spacing w:val="-10"/>
                <w:kern w:val="28"/>
                <w:sz w:val="24"/>
                <w:szCs w:val="24"/>
              </w:rPr>
              <w:t>ISS less than 16</w:t>
            </w:r>
          </w:p>
          <w:p w:rsidR="00E044B2" w:rsidRPr="00FB40B5" w:rsidRDefault="00E044B2" w:rsidP="004D1E16">
            <w:pPr>
              <w:contextualSpacing/>
              <w:rPr>
                <w:rFonts w:ascii="Times New Roman" w:eastAsia="Times New Roman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  <w:r w:rsidRPr="00FB40B5">
              <w:rPr>
                <w:rFonts w:ascii="Times New Roman" w:eastAsia="Times New Roman" w:hAnsi="Times New Roman" w:cs="Times New Roman"/>
                <w:b/>
                <w:spacing w:val="-10"/>
                <w:kern w:val="28"/>
                <w:sz w:val="24"/>
                <w:szCs w:val="24"/>
              </w:rPr>
              <w:t>n = 42849</w:t>
            </w:r>
          </w:p>
        </w:tc>
        <w:tc>
          <w:tcPr>
            <w:tcW w:w="1970" w:type="dxa"/>
            <w:tcBorders>
              <w:top w:val="single" w:sz="4" w:space="0" w:color="auto"/>
            </w:tcBorders>
            <w:shd w:val="clear" w:color="auto" w:fill="auto"/>
          </w:tcPr>
          <w:p w:rsidR="00E044B2" w:rsidRPr="00FB40B5" w:rsidRDefault="00E044B2" w:rsidP="004D1E16">
            <w:pPr>
              <w:contextualSpacing/>
              <w:rPr>
                <w:rFonts w:ascii="Times New Roman" w:eastAsia="Times New Roman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  <w:r w:rsidRPr="00FB40B5">
              <w:rPr>
                <w:rFonts w:ascii="Times New Roman" w:eastAsia="Times New Roman" w:hAnsi="Times New Roman" w:cs="Times New Roman"/>
                <w:b/>
                <w:spacing w:val="-10"/>
                <w:kern w:val="28"/>
                <w:sz w:val="24"/>
                <w:szCs w:val="24"/>
              </w:rPr>
              <w:t>ISS more than or equal to 16</w:t>
            </w:r>
          </w:p>
          <w:p w:rsidR="00E044B2" w:rsidRPr="00FB40B5" w:rsidRDefault="00E044B2" w:rsidP="004D1E16">
            <w:pPr>
              <w:contextualSpacing/>
              <w:rPr>
                <w:rFonts w:ascii="Times New Roman" w:eastAsia="Times New Roman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  <w:r w:rsidRPr="00FB40B5">
              <w:rPr>
                <w:rFonts w:ascii="Times New Roman" w:eastAsia="Times New Roman" w:hAnsi="Times New Roman" w:cs="Times New Roman"/>
                <w:b/>
                <w:spacing w:val="-10"/>
                <w:kern w:val="28"/>
                <w:sz w:val="24"/>
                <w:szCs w:val="24"/>
              </w:rPr>
              <w:t>n = 1100</w:t>
            </w:r>
          </w:p>
        </w:tc>
        <w:tc>
          <w:tcPr>
            <w:tcW w:w="1900" w:type="dxa"/>
            <w:tcBorders>
              <w:top w:val="single" w:sz="4" w:space="0" w:color="auto"/>
            </w:tcBorders>
            <w:shd w:val="clear" w:color="auto" w:fill="auto"/>
          </w:tcPr>
          <w:p w:rsidR="00E044B2" w:rsidRPr="00FB40B5" w:rsidRDefault="00E044B2" w:rsidP="004D1E16">
            <w:pPr>
              <w:contextualSpacing/>
              <w:rPr>
                <w:rFonts w:ascii="Times New Roman" w:eastAsia="Times New Roman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  <w:r w:rsidRPr="00FB40B5">
              <w:rPr>
                <w:rFonts w:ascii="Times New Roman" w:eastAsia="Times New Roman" w:hAnsi="Times New Roman" w:cs="Times New Roman"/>
                <w:b/>
                <w:spacing w:val="-10"/>
                <w:kern w:val="28"/>
                <w:sz w:val="24"/>
                <w:szCs w:val="24"/>
              </w:rPr>
              <w:t>Unadjusted ORs (95% CIs)</w:t>
            </w:r>
          </w:p>
        </w:tc>
        <w:tc>
          <w:tcPr>
            <w:tcW w:w="1880" w:type="dxa"/>
            <w:tcBorders>
              <w:top w:val="single" w:sz="4" w:space="0" w:color="auto"/>
            </w:tcBorders>
          </w:tcPr>
          <w:p w:rsidR="00E044B2" w:rsidRPr="00FB40B5" w:rsidRDefault="00E044B2" w:rsidP="004D1E16">
            <w:pPr>
              <w:contextualSpacing/>
              <w:rPr>
                <w:rFonts w:ascii="Times New Roman" w:eastAsia="Times New Roman" w:hAnsi="Times New Roman" w:cs="Times New Roman"/>
                <w:b/>
                <w:spacing w:val="-10"/>
                <w:kern w:val="28"/>
                <w:sz w:val="24"/>
                <w:szCs w:val="24"/>
              </w:rPr>
            </w:pPr>
            <w:r w:rsidRPr="00FB40B5">
              <w:rPr>
                <w:rFonts w:ascii="Times New Roman" w:eastAsia="Times New Roman" w:hAnsi="Times New Roman" w:cs="Times New Roman"/>
                <w:b/>
                <w:spacing w:val="-10"/>
                <w:kern w:val="28"/>
                <w:sz w:val="24"/>
                <w:szCs w:val="24"/>
              </w:rPr>
              <w:t>Adjusted ORs (95% CIs)</w:t>
            </w:r>
          </w:p>
        </w:tc>
      </w:tr>
      <w:tr w:rsidR="00E044B2" w:rsidRPr="00FB40B5" w:rsidTr="004D1E16">
        <w:tc>
          <w:tcPr>
            <w:tcW w:w="2250" w:type="dxa"/>
          </w:tcPr>
          <w:p w:rsidR="00E044B2" w:rsidRPr="00FB40B5" w:rsidRDefault="00E044B2" w:rsidP="004D1E16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FB40B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Age groups</w:t>
            </w:r>
          </w:p>
          <w:p w:rsidR="00E044B2" w:rsidRPr="00FB40B5" w:rsidRDefault="00E044B2" w:rsidP="004D1E1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Pr="00FB40B5">
              <w:rPr>
                <w:rFonts w:ascii="Times New Roman" w:eastAsia="Calibri" w:hAnsi="Times New Roman" w:cs="Times New Roman"/>
                <w:sz w:val="24"/>
                <w:szCs w:val="24"/>
              </w:rPr>
              <w:t>20-24 years</w:t>
            </w:r>
          </w:p>
          <w:p w:rsidR="00E044B2" w:rsidRPr="00FB40B5" w:rsidRDefault="00E044B2" w:rsidP="004D1E1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eastAsia="Calibri" w:hAnsi="Times New Roman" w:cs="Times New Roman"/>
                <w:sz w:val="24"/>
                <w:szCs w:val="24"/>
              </w:rPr>
              <w:t>18-19 years</w:t>
            </w:r>
          </w:p>
          <w:p w:rsidR="00E044B2" w:rsidRPr="00FB40B5" w:rsidRDefault="00E044B2" w:rsidP="004D1E1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eastAsia="Calibri" w:hAnsi="Times New Roman" w:cs="Times New Roman"/>
                <w:sz w:val="24"/>
                <w:szCs w:val="24"/>
              </w:rPr>
              <w:t>13-17 years</w:t>
            </w:r>
          </w:p>
        </w:tc>
        <w:tc>
          <w:tcPr>
            <w:tcW w:w="1630" w:type="dxa"/>
          </w:tcPr>
          <w:p w:rsidR="00E044B2" w:rsidRPr="00FB40B5" w:rsidRDefault="00E044B2" w:rsidP="004D1E1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044B2" w:rsidRPr="00FB40B5" w:rsidRDefault="00E044B2" w:rsidP="004D1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24598 ( 57.4)</w:t>
            </w:r>
          </w:p>
          <w:p w:rsidR="00E044B2" w:rsidRPr="00FB40B5" w:rsidRDefault="00E044B2" w:rsidP="004D1E1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9150 ( 21.4)</w:t>
            </w:r>
          </w:p>
          <w:p w:rsidR="00E044B2" w:rsidRPr="00FB40B5" w:rsidRDefault="00E044B2" w:rsidP="004D1E1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9101 ( 21.2)</w:t>
            </w:r>
          </w:p>
        </w:tc>
        <w:tc>
          <w:tcPr>
            <w:tcW w:w="1970" w:type="dxa"/>
          </w:tcPr>
          <w:p w:rsidR="00E044B2" w:rsidRPr="00FB40B5" w:rsidRDefault="00E044B2" w:rsidP="004D1E1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044B2" w:rsidRPr="00FB40B5" w:rsidRDefault="00E044B2" w:rsidP="004D1E1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604 ( 54.9)</w:t>
            </w:r>
          </w:p>
          <w:p w:rsidR="00E044B2" w:rsidRPr="00FB40B5" w:rsidRDefault="00E044B2" w:rsidP="004D1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276 ( 25.1)</w:t>
            </w:r>
          </w:p>
          <w:p w:rsidR="00E044B2" w:rsidRPr="00FB40B5" w:rsidRDefault="00E044B2" w:rsidP="004D1E1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220 ( 20.0)</w:t>
            </w:r>
          </w:p>
        </w:tc>
        <w:tc>
          <w:tcPr>
            <w:tcW w:w="1900" w:type="dxa"/>
          </w:tcPr>
          <w:p w:rsidR="00E044B2" w:rsidRPr="00FB40B5" w:rsidRDefault="00E044B2" w:rsidP="004D1E1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044B2" w:rsidRPr="00FB40B5" w:rsidRDefault="00E044B2" w:rsidP="004D1E1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  <w:p w:rsidR="00E044B2" w:rsidRPr="00FB40B5" w:rsidRDefault="00E044B2" w:rsidP="004D1E1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eastAsia="Calibri" w:hAnsi="Times New Roman" w:cs="Times New Roman"/>
                <w:sz w:val="24"/>
                <w:szCs w:val="24"/>
              </w:rPr>
              <w:t>1.23 (1.06, 1.42)</w:t>
            </w:r>
          </w:p>
          <w:p w:rsidR="00E044B2" w:rsidRPr="00FB40B5" w:rsidRDefault="00E044B2" w:rsidP="004D1E1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eastAsia="Calibri" w:hAnsi="Times New Roman" w:cs="Times New Roman"/>
                <w:sz w:val="24"/>
                <w:szCs w:val="24"/>
              </w:rPr>
              <w:t>0.98 (0.84, 1.15)</w:t>
            </w:r>
          </w:p>
        </w:tc>
        <w:tc>
          <w:tcPr>
            <w:tcW w:w="1880" w:type="dxa"/>
          </w:tcPr>
          <w:p w:rsidR="00E044B2" w:rsidRPr="00FB40B5" w:rsidRDefault="00E044B2" w:rsidP="004D1E1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044B2" w:rsidRPr="00FB40B5" w:rsidRDefault="00E044B2" w:rsidP="004D1E1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  <w:p w:rsidR="00E044B2" w:rsidRPr="00FB40B5" w:rsidRDefault="00E044B2" w:rsidP="004D1E1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eastAsia="Calibri" w:hAnsi="Times New Roman" w:cs="Times New Roman"/>
                <w:sz w:val="24"/>
                <w:szCs w:val="24"/>
              </w:rPr>
              <w:t>1.28 (1.05, 1.55)</w:t>
            </w:r>
          </w:p>
          <w:p w:rsidR="00E044B2" w:rsidRPr="00FB40B5" w:rsidRDefault="00E044B2" w:rsidP="004D1E1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eastAsia="Calibri" w:hAnsi="Times New Roman" w:cs="Times New Roman"/>
                <w:sz w:val="24"/>
                <w:szCs w:val="24"/>
              </w:rPr>
              <w:t>1.10 (0.90, 1.35)</w:t>
            </w:r>
          </w:p>
        </w:tc>
      </w:tr>
      <w:tr w:rsidR="00E044B2" w:rsidRPr="00FB40B5" w:rsidTr="004D1E16">
        <w:tc>
          <w:tcPr>
            <w:tcW w:w="2250" w:type="dxa"/>
          </w:tcPr>
          <w:p w:rsidR="00E044B2" w:rsidRPr="00FB40B5" w:rsidRDefault="00E044B2" w:rsidP="004D1E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  <w:p w:rsidR="00E044B2" w:rsidRPr="00FB40B5" w:rsidRDefault="00E044B2" w:rsidP="004D1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 xml:space="preserve">     Male </w:t>
            </w:r>
          </w:p>
          <w:p w:rsidR="00E044B2" w:rsidRPr="00FB40B5" w:rsidRDefault="00E044B2" w:rsidP="004D1E1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 xml:space="preserve">     Female</w:t>
            </w:r>
          </w:p>
        </w:tc>
        <w:tc>
          <w:tcPr>
            <w:tcW w:w="1630" w:type="dxa"/>
          </w:tcPr>
          <w:p w:rsidR="00E044B2" w:rsidRPr="00FB40B5" w:rsidRDefault="00E044B2" w:rsidP="004D1E1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044B2" w:rsidRPr="00FB40B5" w:rsidRDefault="00E044B2" w:rsidP="004D1E1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42746 ( 99.8)</w:t>
            </w:r>
          </w:p>
          <w:p w:rsidR="00E044B2" w:rsidRPr="00FB40B5" w:rsidRDefault="00E044B2" w:rsidP="004D1E1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88 ( 0.2)</w:t>
            </w:r>
          </w:p>
        </w:tc>
        <w:tc>
          <w:tcPr>
            <w:tcW w:w="1970" w:type="dxa"/>
          </w:tcPr>
          <w:p w:rsidR="00E044B2" w:rsidRPr="00FB40B5" w:rsidRDefault="00E044B2" w:rsidP="004D1E1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044B2" w:rsidRPr="00FB40B5" w:rsidRDefault="00E044B2" w:rsidP="004D1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1100 (100.0)</w:t>
            </w:r>
          </w:p>
          <w:p w:rsidR="00E044B2" w:rsidRPr="00FB40B5" w:rsidRDefault="00E044B2" w:rsidP="004D1E1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0 ( 0.0)</w:t>
            </w:r>
          </w:p>
        </w:tc>
        <w:tc>
          <w:tcPr>
            <w:tcW w:w="1900" w:type="dxa"/>
          </w:tcPr>
          <w:p w:rsidR="00E044B2" w:rsidRPr="00FB40B5" w:rsidRDefault="00E044B2" w:rsidP="004D1E16">
            <w:pPr>
              <w:contextualSpacing/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</w:pPr>
          </w:p>
          <w:p w:rsidR="00E044B2" w:rsidRPr="00FB40B5" w:rsidRDefault="00E044B2" w:rsidP="004D1E1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  <w:p w:rsidR="00E044B2" w:rsidRPr="00FB40B5" w:rsidRDefault="00E044B2" w:rsidP="004D1E1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80" w:type="dxa"/>
          </w:tcPr>
          <w:p w:rsidR="00E044B2" w:rsidRPr="00FB40B5" w:rsidRDefault="00E044B2" w:rsidP="004D1E16">
            <w:pPr>
              <w:contextualSpacing/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</w:pPr>
          </w:p>
          <w:p w:rsidR="00E044B2" w:rsidRPr="00FB40B5" w:rsidRDefault="00E044B2" w:rsidP="004D1E16">
            <w:pPr>
              <w:contextualSpacing/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</w:pPr>
            <w:r w:rsidRPr="00FB40B5"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  <w:t>1</w:t>
            </w:r>
          </w:p>
          <w:p w:rsidR="00E044B2" w:rsidRPr="00FB40B5" w:rsidRDefault="00E044B2" w:rsidP="004D1E16">
            <w:pPr>
              <w:contextualSpacing/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</w:pPr>
            <w:r w:rsidRPr="00FB40B5"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  <w:t>0</w:t>
            </w:r>
          </w:p>
        </w:tc>
      </w:tr>
      <w:tr w:rsidR="00E044B2" w:rsidRPr="00FB40B5" w:rsidTr="004D1E16">
        <w:tc>
          <w:tcPr>
            <w:tcW w:w="2250" w:type="dxa"/>
          </w:tcPr>
          <w:p w:rsidR="00E044B2" w:rsidRPr="00FB40B5" w:rsidRDefault="00E044B2" w:rsidP="004D1E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Time of crash</w:t>
            </w:r>
          </w:p>
          <w:p w:rsidR="00E044B2" w:rsidRPr="00FB40B5" w:rsidRDefault="00E044B2" w:rsidP="004D1E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 xml:space="preserve">    Daylight</w:t>
            </w:r>
          </w:p>
          <w:p w:rsidR="00E044B2" w:rsidRPr="00FB40B5" w:rsidRDefault="00E044B2" w:rsidP="004D1E16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 xml:space="preserve">    Dark</w:t>
            </w:r>
          </w:p>
        </w:tc>
        <w:tc>
          <w:tcPr>
            <w:tcW w:w="1630" w:type="dxa"/>
          </w:tcPr>
          <w:p w:rsidR="00E044B2" w:rsidRPr="00FB40B5" w:rsidRDefault="00E044B2" w:rsidP="004D1E1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044B2" w:rsidRPr="00FB40B5" w:rsidRDefault="00E044B2" w:rsidP="004D1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22393 ( 52.3)</w:t>
            </w:r>
          </w:p>
          <w:p w:rsidR="00E044B2" w:rsidRPr="00FB40B5" w:rsidRDefault="00E044B2" w:rsidP="004D1E1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20456 ( 47.7)</w:t>
            </w:r>
          </w:p>
        </w:tc>
        <w:tc>
          <w:tcPr>
            <w:tcW w:w="1970" w:type="dxa"/>
          </w:tcPr>
          <w:p w:rsidR="00E044B2" w:rsidRPr="00FB40B5" w:rsidRDefault="00E044B2" w:rsidP="004D1E1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044B2" w:rsidRPr="00FB40B5" w:rsidRDefault="00E044B2" w:rsidP="004D1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575 ( 52.3)</w:t>
            </w:r>
          </w:p>
          <w:p w:rsidR="00E044B2" w:rsidRPr="00FB40B5" w:rsidRDefault="00E044B2" w:rsidP="004D1E1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525 ( 47.7)</w:t>
            </w:r>
          </w:p>
        </w:tc>
        <w:tc>
          <w:tcPr>
            <w:tcW w:w="1900" w:type="dxa"/>
          </w:tcPr>
          <w:p w:rsidR="00E044B2" w:rsidRPr="00FB40B5" w:rsidRDefault="00E044B2" w:rsidP="004D1E1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044B2" w:rsidRPr="00FB40B5" w:rsidRDefault="00E044B2" w:rsidP="004D1E1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  <w:p w:rsidR="00E044B2" w:rsidRPr="00FB40B5" w:rsidRDefault="00E044B2" w:rsidP="004D1E1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eastAsia="Calibri" w:hAnsi="Times New Roman" w:cs="Times New Roman"/>
                <w:sz w:val="24"/>
                <w:szCs w:val="24"/>
              </w:rPr>
              <w:t>1.0 (0.89, 1.13)</w:t>
            </w:r>
          </w:p>
        </w:tc>
        <w:tc>
          <w:tcPr>
            <w:tcW w:w="1880" w:type="dxa"/>
          </w:tcPr>
          <w:p w:rsidR="00E044B2" w:rsidRPr="00FB40B5" w:rsidRDefault="00E044B2" w:rsidP="004D1E1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044B2" w:rsidRPr="00FB40B5" w:rsidRDefault="00E044B2" w:rsidP="004D1E1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  <w:p w:rsidR="00E044B2" w:rsidRPr="00FB40B5" w:rsidRDefault="00E044B2" w:rsidP="004D1E1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eastAsia="Calibri" w:hAnsi="Times New Roman" w:cs="Times New Roman"/>
                <w:sz w:val="24"/>
                <w:szCs w:val="24"/>
              </w:rPr>
              <w:t>1.02 (0.87, 1.19)</w:t>
            </w:r>
          </w:p>
        </w:tc>
      </w:tr>
      <w:tr w:rsidR="00E044B2" w:rsidRPr="00FB40B5" w:rsidTr="004D1E16">
        <w:tc>
          <w:tcPr>
            <w:tcW w:w="2250" w:type="dxa"/>
          </w:tcPr>
          <w:p w:rsidR="00E044B2" w:rsidRPr="00FB40B5" w:rsidRDefault="00E044B2" w:rsidP="004D1E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Day of the week</w:t>
            </w:r>
          </w:p>
          <w:p w:rsidR="00E044B2" w:rsidRPr="00FB40B5" w:rsidRDefault="00E044B2" w:rsidP="004D1E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 xml:space="preserve">     Weekday</w:t>
            </w:r>
          </w:p>
          <w:p w:rsidR="00E044B2" w:rsidRPr="00FB40B5" w:rsidRDefault="00E044B2" w:rsidP="004D1E16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 xml:space="preserve">      Weekend</w:t>
            </w:r>
          </w:p>
        </w:tc>
        <w:tc>
          <w:tcPr>
            <w:tcW w:w="1630" w:type="dxa"/>
          </w:tcPr>
          <w:p w:rsidR="00E044B2" w:rsidRPr="00FB40B5" w:rsidRDefault="00E044B2" w:rsidP="004D1E1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044B2" w:rsidRPr="00FB40B5" w:rsidRDefault="00E044B2" w:rsidP="004D1E1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28364 ( 66.2)</w:t>
            </w:r>
          </w:p>
          <w:p w:rsidR="00E044B2" w:rsidRPr="00FB40B5" w:rsidRDefault="00E044B2" w:rsidP="004D1E1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14485 ( 33.8)</w:t>
            </w:r>
          </w:p>
        </w:tc>
        <w:tc>
          <w:tcPr>
            <w:tcW w:w="1970" w:type="dxa"/>
          </w:tcPr>
          <w:p w:rsidR="00E044B2" w:rsidRPr="00FB40B5" w:rsidRDefault="00E044B2" w:rsidP="004D1E1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044B2" w:rsidRPr="00FB40B5" w:rsidRDefault="00E044B2" w:rsidP="004D1E1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716 ( 65.1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044B2" w:rsidRPr="00FB40B5" w:rsidRDefault="00E044B2" w:rsidP="004D1E1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384 ( 34.9)</w:t>
            </w:r>
          </w:p>
        </w:tc>
        <w:tc>
          <w:tcPr>
            <w:tcW w:w="1900" w:type="dxa"/>
          </w:tcPr>
          <w:p w:rsidR="00E044B2" w:rsidRPr="00FB40B5" w:rsidRDefault="00E044B2" w:rsidP="004D1E16">
            <w:pPr>
              <w:contextualSpacing/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</w:pPr>
          </w:p>
          <w:p w:rsidR="00E044B2" w:rsidRPr="00FB40B5" w:rsidRDefault="00E044B2" w:rsidP="004D1E1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  <w:p w:rsidR="00E044B2" w:rsidRPr="00FB40B5" w:rsidRDefault="00E044B2" w:rsidP="004D1E1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eastAsia="Calibri" w:hAnsi="Times New Roman" w:cs="Times New Roman"/>
                <w:sz w:val="24"/>
                <w:szCs w:val="24"/>
              </w:rPr>
              <w:t>1.05 (0.93, 1.19)</w:t>
            </w:r>
          </w:p>
        </w:tc>
        <w:tc>
          <w:tcPr>
            <w:tcW w:w="1880" w:type="dxa"/>
          </w:tcPr>
          <w:p w:rsidR="00E044B2" w:rsidRPr="00FB40B5" w:rsidRDefault="00E044B2" w:rsidP="004D1E16">
            <w:pPr>
              <w:contextualSpacing/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</w:pPr>
          </w:p>
          <w:p w:rsidR="00E044B2" w:rsidRPr="00FB40B5" w:rsidRDefault="00E044B2" w:rsidP="004D1E16">
            <w:pPr>
              <w:contextualSpacing/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</w:pPr>
            <w:r w:rsidRPr="00FB40B5"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  <w:t>1</w:t>
            </w:r>
          </w:p>
          <w:p w:rsidR="00E044B2" w:rsidRPr="00FB40B5" w:rsidRDefault="00E044B2" w:rsidP="004D1E16">
            <w:pPr>
              <w:contextualSpacing/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</w:pPr>
            <w:r w:rsidRPr="00FB40B5"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  <w:t>1.09 (0.92, 1.28)</w:t>
            </w:r>
          </w:p>
        </w:tc>
      </w:tr>
      <w:tr w:rsidR="00E044B2" w:rsidRPr="00FB40B5" w:rsidTr="004D1E16">
        <w:tc>
          <w:tcPr>
            <w:tcW w:w="2250" w:type="dxa"/>
          </w:tcPr>
          <w:p w:rsidR="00E044B2" w:rsidRPr="00FB40B5" w:rsidRDefault="00E044B2" w:rsidP="004D1E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Helmet use</w:t>
            </w:r>
          </w:p>
          <w:p w:rsidR="00E044B2" w:rsidRPr="00FB40B5" w:rsidRDefault="00E044B2" w:rsidP="004D1E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 xml:space="preserve">     Yes</w:t>
            </w:r>
          </w:p>
          <w:p w:rsidR="00E044B2" w:rsidRPr="00FB40B5" w:rsidRDefault="00E044B2" w:rsidP="004D1E1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 xml:space="preserve">      No</w:t>
            </w:r>
          </w:p>
        </w:tc>
        <w:tc>
          <w:tcPr>
            <w:tcW w:w="1630" w:type="dxa"/>
          </w:tcPr>
          <w:p w:rsidR="00E044B2" w:rsidRPr="00FB40B5" w:rsidRDefault="00E044B2" w:rsidP="004D1E1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044B2" w:rsidRPr="00FB40B5" w:rsidRDefault="00E044B2" w:rsidP="004D1E1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1577 ( 3.9)</w:t>
            </w:r>
          </w:p>
          <w:p w:rsidR="00E044B2" w:rsidRPr="00FB40B5" w:rsidRDefault="00E044B2" w:rsidP="004D1E1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39375 ( 96.1)</w:t>
            </w:r>
          </w:p>
        </w:tc>
        <w:tc>
          <w:tcPr>
            <w:tcW w:w="1970" w:type="dxa"/>
          </w:tcPr>
          <w:p w:rsidR="00E044B2" w:rsidRPr="00FB40B5" w:rsidRDefault="00E044B2" w:rsidP="004D1E1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044B2" w:rsidRPr="00FB40B5" w:rsidRDefault="00E044B2" w:rsidP="004D1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40 ( 3.9)</w:t>
            </w:r>
          </w:p>
          <w:p w:rsidR="00E044B2" w:rsidRPr="00FB40B5" w:rsidRDefault="00E044B2" w:rsidP="004D1E1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980 ( 96.1)</w:t>
            </w:r>
          </w:p>
        </w:tc>
        <w:tc>
          <w:tcPr>
            <w:tcW w:w="1900" w:type="dxa"/>
          </w:tcPr>
          <w:p w:rsidR="00E044B2" w:rsidRPr="00FB40B5" w:rsidRDefault="00E044B2" w:rsidP="004D1E16">
            <w:pPr>
              <w:contextualSpacing/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</w:pPr>
          </w:p>
          <w:p w:rsidR="00E044B2" w:rsidRPr="00FB40B5" w:rsidRDefault="00E044B2" w:rsidP="004D1E1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  <w:p w:rsidR="00E044B2" w:rsidRPr="00FB40B5" w:rsidRDefault="00E044B2" w:rsidP="004D1E1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eastAsia="Calibri" w:hAnsi="Times New Roman" w:cs="Times New Roman"/>
                <w:sz w:val="24"/>
                <w:szCs w:val="24"/>
              </w:rPr>
              <w:t>0.98 (0.72, 1.37)</w:t>
            </w:r>
          </w:p>
        </w:tc>
        <w:tc>
          <w:tcPr>
            <w:tcW w:w="1880" w:type="dxa"/>
          </w:tcPr>
          <w:p w:rsidR="00E044B2" w:rsidRPr="00FB40B5" w:rsidRDefault="00E044B2" w:rsidP="004D1E16">
            <w:pPr>
              <w:contextualSpacing/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</w:pPr>
          </w:p>
          <w:p w:rsidR="00E044B2" w:rsidRPr="00FB40B5" w:rsidRDefault="00E044B2" w:rsidP="004D1E16">
            <w:pPr>
              <w:contextualSpacing/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</w:pPr>
            <w:r w:rsidRPr="00FB40B5"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  <w:t>1</w:t>
            </w:r>
          </w:p>
          <w:p w:rsidR="00E044B2" w:rsidRPr="00FB40B5" w:rsidRDefault="00E044B2" w:rsidP="004D1E16">
            <w:pPr>
              <w:contextualSpacing/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</w:pPr>
            <w:r w:rsidRPr="00FB40B5"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  <w:t>0.65 (0.46, 0.94)</w:t>
            </w:r>
          </w:p>
        </w:tc>
      </w:tr>
      <w:tr w:rsidR="00E044B2" w:rsidRPr="00FB40B5" w:rsidTr="004D1E16">
        <w:tc>
          <w:tcPr>
            <w:tcW w:w="2250" w:type="dxa"/>
          </w:tcPr>
          <w:p w:rsidR="00E044B2" w:rsidRPr="00FB40B5" w:rsidRDefault="00E044B2" w:rsidP="004D1E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Crash Location</w:t>
            </w:r>
          </w:p>
          <w:p w:rsidR="00E044B2" w:rsidRPr="00FB40B5" w:rsidRDefault="00E044B2" w:rsidP="004D1E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 xml:space="preserve">   Intersection</w:t>
            </w:r>
          </w:p>
          <w:p w:rsidR="00E044B2" w:rsidRPr="00FB40B5" w:rsidRDefault="00E044B2" w:rsidP="004D1E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 xml:space="preserve">   Midblock</w:t>
            </w:r>
          </w:p>
        </w:tc>
        <w:tc>
          <w:tcPr>
            <w:tcW w:w="1630" w:type="dxa"/>
          </w:tcPr>
          <w:p w:rsidR="00E044B2" w:rsidRPr="00FB40B5" w:rsidRDefault="00E044B2" w:rsidP="004D1E1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044B2" w:rsidRPr="00FB40B5" w:rsidRDefault="00E044B2" w:rsidP="004D1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12225 ( 29.5)</w:t>
            </w:r>
          </w:p>
          <w:p w:rsidR="00E044B2" w:rsidRPr="00FB40B5" w:rsidRDefault="00E044B2" w:rsidP="004D1E1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29147 ( 70.5)</w:t>
            </w:r>
          </w:p>
        </w:tc>
        <w:tc>
          <w:tcPr>
            <w:tcW w:w="1970" w:type="dxa"/>
          </w:tcPr>
          <w:p w:rsidR="00E044B2" w:rsidRPr="00FB40B5" w:rsidRDefault="00E044B2" w:rsidP="004D1E1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044B2" w:rsidRPr="00FB40B5" w:rsidRDefault="00E044B2" w:rsidP="004D1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202 ( 19.3)</w:t>
            </w:r>
          </w:p>
          <w:p w:rsidR="00E044B2" w:rsidRPr="00FB40B5" w:rsidRDefault="00E044B2" w:rsidP="004D1E1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843 ( 80.7)</w:t>
            </w:r>
          </w:p>
        </w:tc>
        <w:tc>
          <w:tcPr>
            <w:tcW w:w="1900" w:type="dxa"/>
          </w:tcPr>
          <w:p w:rsidR="00E044B2" w:rsidRPr="00FB40B5" w:rsidRDefault="00E044B2" w:rsidP="004D1E16">
            <w:pPr>
              <w:contextualSpacing/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</w:pPr>
          </w:p>
          <w:p w:rsidR="00E044B2" w:rsidRPr="00FB40B5" w:rsidRDefault="00E044B2" w:rsidP="004D1E16">
            <w:pPr>
              <w:contextualSpacing/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</w:pPr>
            <w:r w:rsidRPr="00FB40B5"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  <w:t>1</w:t>
            </w:r>
          </w:p>
          <w:p w:rsidR="00E044B2" w:rsidRPr="00FB40B5" w:rsidRDefault="00E044B2" w:rsidP="004D1E16">
            <w:pPr>
              <w:contextualSpacing/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</w:pPr>
            <w:r w:rsidRPr="00FB40B5"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  <w:t>1.75 (1.5 , 2.05)</w:t>
            </w:r>
          </w:p>
        </w:tc>
        <w:tc>
          <w:tcPr>
            <w:tcW w:w="1880" w:type="dxa"/>
          </w:tcPr>
          <w:p w:rsidR="00E044B2" w:rsidRPr="00FB40B5" w:rsidRDefault="00E044B2" w:rsidP="004D1E16">
            <w:pPr>
              <w:contextualSpacing/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</w:pPr>
          </w:p>
          <w:p w:rsidR="00E044B2" w:rsidRPr="00FB40B5" w:rsidRDefault="00E044B2" w:rsidP="004D1E16">
            <w:pPr>
              <w:contextualSpacing/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</w:pPr>
            <w:r w:rsidRPr="00FB40B5"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  <w:t>1</w:t>
            </w:r>
          </w:p>
          <w:p w:rsidR="00E044B2" w:rsidRPr="00FB40B5" w:rsidRDefault="00E044B2" w:rsidP="004D1E16">
            <w:pPr>
              <w:contextualSpacing/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</w:pPr>
            <w:r w:rsidRPr="00FB40B5"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  <w:t>2.01 (1.65, 2.47)</w:t>
            </w:r>
          </w:p>
        </w:tc>
      </w:tr>
      <w:tr w:rsidR="00E044B2" w:rsidRPr="00FB40B5" w:rsidTr="004D1E16">
        <w:tc>
          <w:tcPr>
            <w:tcW w:w="2250" w:type="dxa"/>
          </w:tcPr>
          <w:p w:rsidR="00E044B2" w:rsidRPr="00FB40B5" w:rsidRDefault="00E044B2" w:rsidP="004D1E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Patient transfer</w:t>
            </w:r>
          </w:p>
          <w:p w:rsidR="00E044B2" w:rsidRPr="00FB40B5" w:rsidRDefault="00E044B2" w:rsidP="004D1E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 xml:space="preserve">    Ambulance</w:t>
            </w:r>
          </w:p>
          <w:p w:rsidR="00E044B2" w:rsidRPr="00FB40B5" w:rsidRDefault="00E044B2" w:rsidP="004D1E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 xml:space="preserve">    Private</w:t>
            </w:r>
          </w:p>
          <w:p w:rsidR="00E044B2" w:rsidRPr="00FB40B5" w:rsidRDefault="00E044B2" w:rsidP="004D1E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 xml:space="preserve">    Public</w:t>
            </w:r>
          </w:p>
          <w:p w:rsidR="00E044B2" w:rsidRPr="00FB40B5" w:rsidRDefault="00E044B2" w:rsidP="004D1E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 xml:space="preserve">    Police</w:t>
            </w:r>
          </w:p>
          <w:p w:rsidR="00E044B2" w:rsidRPr="00FB40B5" w:rsidRDefault="00E044B2" w:rsidP="004D1E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 xml:space="preserve">    Others</w:t>
            </w:r>
          </w:p>
        </w:tc>
        <w:tc>
          <w:tcPr>
            <w:tcW w:w="1630" w:type="dxa"/>
          </w:tcPr>
          <w:p w:rsidR="00E044B2" w:rsidRPr="00FB40B5" w:rsidRDefault="00E044B2" w:rsidP="004D1E1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044B2" w:rsidRPr="00FB40B5" w:rsidRDefault="00E044B2" w:rsidP="004D1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9458 ( 22.5)</w:t>
            </w:r>
          </w:p>
          <w:p w:rsidR="00E044B2" w:rsidRPr="00FB40B5" w:rsidRDefault="00E044B2" w:rsidP="004D1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31892 ( 75.7)</w:t>
            </w:r>
          </w:p>
          <w:p w:rsidR="00E044B2" w:rsidRPr="00FB40B5" w:rsidRDefault="00E044B2" w:rsidP="004D1E1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599 ( 1.4)</w:t>
            </w:r>
          </w:p>
          <w:p w:rsidR="00E044B2" w:rsidRPr="00FB40B5" w:rsidRDefault="00E044B2" w:rsidP="004D1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107 ( 0.3)</w:t>
            </w:r>
          </w:p>
          <w:p w:rsidR="00E044B2" w:rsidRPr="00FB40B5" w:rsidRDefault="00E044B2" w:rsidP="004D1E1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66 ( 0.2)</w:t>
            </w:r>
          </w:p>
        </w:tc>
        <w:tc>
          <w:tcPr>
            <w:tcW w:w="1970" w:type="dxa"/>
          </w:tcPr>
          <w:p w:rsidR="00E044B2" w:rsidRPr="00FB40B5" w:rsidRDefault="00E044B2" w:rsidP="004D1E1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044B2" w:rsidRPr="00FB40B5" w:rsidRDefault="00E044B2" w:rsidP="004D1E1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777 ( 72.2)</w:t>
            </w:r>
          </w:p>
          <w:p w:rsidR="00E044B2" w:rsidRPr="00FB40B5" w:rsidRDefault="00E044B2" w:rsidP="004D1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241 ( 22.4)</w:t>
            </w:r>
          </w:p>
          <w:p w:rsidR="00E044B2" w:rsidRPr="00FB40B5" w:rsidRDefault="00E044B2" w:rsidP="004D1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43 ( 4.0)</w:t>
            </w:r>
          </w:p>
          <w:p w:rsidR="00E044B2" w:rsidRPr="00FB40B5" w:rsidRDefault="00E044B2" w:rsidP="004D1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13 ( 1.2)</w:t>
            </w:r>
          </w:p>
          <w:p w:rsidR="00E044B2" w:rsidRPr="00FB40B5" w:rsidRDefault="00E044B2" w:rsidP="004D1E1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2 ( 0.2)</w:t>
            </w:r>
          </w:p>
        </w:tc>
        <w:tc>
          <w:tcPr>
            <w:tcW w:w="1900" w:type="dxa"/>
          </w:tcPr>
          <w:p w:rsidR="00E044B2" w:rsidRPr="00FB40B5" w:rsidRDefault="00E044B2" w:rsidP="004D1E16">
            <w:pPr>
              <w:contextualSpacing/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</w:pPr>
          </w:p>
          <w:p w:rsidR="00E044B2" w:rsidRPr="00FB40B5" w:rsidRDefault="00E044B2" w:rsidP="004D1E16">
            <w:pPr>
              <w:contextualSpacing/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</w:pPr>
            <w:r w:rsidRPr="00FB40B5"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  <w:t>1</w:t>
            </w:r>
          </w:p>
          <w:p w:rsidR="00E044B2" w:rsidRPr="00FB40B5" w:rsidRDefault="00E044B2" w:rsidP="004D1E16">
            <w:pPr>
              <w:contextualSpacing/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</w:pPr>
            <w:r w:rsidRPr="00FB40B5"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  <w:t>0.09 (0.08, 0.11)</w:t>
            </w:r>
          </w:p>
          <w:p w:rsidR="00E044B2" w:rsidRPr="00FB40B5" w:rsidRDefault="00E044B2" w:rsidP="004D1E16">
            <w:pPr>
              <w:contextualSpacing/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</w:pPr>
            <w:r w:rsidRPr="00FB40B5"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  <w:t>0.87 (0.63, 1.19)</w:t>
            </w:r>
          </w:p>
          <w:p w:rsidR="00E044B2" w:rsidRPr="00FB40B5" w:rsidRDefault="00E044B2" w:rsidP="004D1E16">
            <w:pPr>
              <w:contextualSpacing/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</w:pPr>
            <w:r w:rsidRPr="00FB40B5"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  <w:t>1.48 (0.79, 2.54)</w:t>
            </w:r>
          </w:p>
          <w:p w:rsidR="00E044B2" w:rsidRPr="00FB40B5" w:rsidRDefault="00E044B2" w:rsidP="004D1E16">
            <w:pPr>
              <w:contextualSpacing/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</w:pPr>
            <w:r w:rsidRPr="00FB40B5"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  <w:t>0.37 (0.06, 1.18)</w:t>
            </w:r>
          </w:p>
        </w:tc>
        <w:tc>
          <w:tcPr>
            <w:tcW w:w="1880" w:type="dxa"/>
          </w:tcPr>
          <w:p w:rsidR="00E044B2" w:rsidRPr="00FB40B5" w:rsidRDefault="00E044B2" w:rsidP="004D1E16">
            <w:pPr>
              <w:contextualSpacing/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</w:pPr>
          </w:p>
          <w:p w:rsidR="00E044B2" w:rsidRPr="00FB40B5" w:rsidRDefault="00E044B2" w:rsidP="004D1E16">
            <w:pPr>
              <w:contextualSpacing/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</w:pPr>
            <w:r w:rsidRPr="00FB40B5"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  <w:t>1</w:t>
            </w:r>
          </w:p>
          <w:p w:rsidR="00E044B2" w:rsidRPr="00FB40B5" w:rsidRDefault="00E044B2" w:rsidP="004D1E16">
            <w:pPr>
              <w:contextualSpacing/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</w:pPr>
            <w:r w:rsidRPr="00FB40B5"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  <w:t>0.13 (0.11, 0.16)</w:t>
            </w:r>
          </w:p>
          <w:p w:rsidR="00E044B2" w:rsidRPr="00FB40B5" w:rsidRDefault="00E044B2" w:rsidP="004D1E16">
            <w:pPr>
              <w:contextualSpacing/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</w:pPr>
            <w:r w:rsidRPr="00FB40B5"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  <w:t>0.79 (0.50, 1.21)</w:t>
            </w:r>
          </w:p>
          <w:p w:rsidR="00E044B2" w:rsidRPr="00FB40B5" w:rsidRDefault="00E044B2" w:rsidP="004D1E16">
            <w:pPr>
              <w:contextualSpacing/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</w:pPr>
            <w:r w:rsidRPr="00FB40B5"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  <w:t>1.25 (0.48, 2.76)</w:t>
            </w:r>
          </w:p>
          <w:p w:rsidR="00E044B2" w:rsidRPr="00FB40B5" w:rsidRDefault="00E044B2" w:rsidP="004D1E16">
            <w:pPr>
              <w:contextualSpacing/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</w:pPr>
            <w:r w:rsidRPr="00FB40B5"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  <w:t>0.17 (0.01, 1.08)</w:t>
            </w:r>
          </w:p>
        </w:tc>
      </w:tr>
      <w:tr w:rsidR="00E044B2" w:rsidRPr="00FB40B5" w:rsidTr="004D1E16">
        <w:tc>
          <w:tcPr>
            <w:tcW w:w="2250" w:type="dxa"/>
          </w:tcPr>
          <w:p w:rsidR="00E044B2" w:rsidRPr="00FB40B5" w:rsidRDefault="00E044B2" w:rsidP="004D1E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Patients’ outcome</w:t>
            </w:r>
          </w:p>
          <w:p w:rsidR="00E044B2" w:rsidRPr="00FB40B5" w:rsidRDefault="00E044B2" w:rsidP="004D1E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 xml:space="preserve">     Survived</w:t>
            </w:r>
          </w:p>
          <w:p w:rsidR="00E044B2" w:rsidRPr="00FB40B5" w:rsidRDefault="00E044B2" w:rsidP="004D1E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 xml:space="preserve">     Deaths</w:t>
            </w:r>
          </w:p>
        </w:tc>
        <w:tc>
          <w:tcPr>
            <w:tcW w:w="1630" w:type="dxa"/>
          </w:tcPr>
          <w:p w:rsidR="00E044B2" w:rsidRPr="00FB40B5" w:rsidRDefault="00E044B2" w:rsidP="004D1E1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044B2" w:rsidRPr="00FB40B5" w:rsidRDefault="00E044B2" w:rsidP="004D1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42579 ( 99.6)</w:t>
            </w:r>
          </w:p>
          <w:p w:rsidR="00E044B2" w:rsidRPr="00FB40B5" w:rsidRDefault="00E044B2" w:rsidP="004D1E1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157 ( 0.4)</w:t>
            </w:r>
          </w:p>
        </w:tc>
        <w:tc>
          <w:tcPr>
            <w:tcW w:w="1970" w:type="dxa"/>
          </w:tcPr>
          <w:p w:rsidR="00E044B2" w:rsidRPr="00FB40B5" w:rsidRDefault="00E044B2" w:rsidP="004D1E1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044B2" w:rsidRPr="00FB40B5" w:rsidRDefault="00E044B2" w:rsidP="004D1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628 ( 57.5)</w:t>
            </w:r>
          </w:p>
          <w:p w:rsidR="00E044B2" w:rsidRPr="00FB40B5" w:rsidRDefault="00E044B2" w:rsidP="004D1E1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B40B5">
              <w:rPr>
                <w:rFonts w:ascii="Times New Roman" w:hAnsi="Times New Roman" w:cs="Times New Roman"/>
                <w:sz w:val="24"/>
                <w:szCs w:val="24"/>
              </w:rPr>
              <w:t>464 ( 42.5)</w:t>
            </w:r>
          </w:p>
        </w:tc>
        <w:tc>
          <w:tcPr>
            <w:tcW w:w="1900" w:type="dxa"/>
          </w:tcPr>
          <w:p w:rsidR="00E044B2" w:rsidRPr="00FB40B5" w:rsidRDefault="00E044B2" w:rsidP="004D1E16">
            <w:pPr>
              <w:contextualSpacing/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</w:pPr>
          </w:p>
          <w:p w:rsidR="00E044B2" w:rsidRPr="00FB40B5" w:rsidRDefault="00E044B2" w:rsidP="004D1E16">
            <w:pPr>
              <w:contextualSpacing/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</w:pPr>
            <w:r w:rsidRPr="00FB40B5"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  <w:t>1</w:t>
            </w:r>
          </w:p>
          <w:p w:rsidR="00E044B2" w:rsidRPr="00FB40B5" w:rsidRDefault="00E044B2" w:rsidP="004D1E16">
            <w:pPr>
              <w:contextualSpacing/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</w:pPr>
            <w:r w:rsidRPr="00FB40B5"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  <w:t>201 (164, 244)</w:t>
            </w:r>
          </w:p>
        </w:tc>
        <w:tc>
          <w:tcPr>
            <w:tcW w:w="1880" w:type="dxa"/>
          </w:tcPr>
          <w:p w:rsidR="00E044B2" w:rsidRPr="00FB40B5" w:rsidRDefault="00E044B2" w:rsidP="004D1E16">
            <w:pPr>
              <w:contextualSpacing/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</w:pPr>
          </w:p>
          <w:p w:rsidR="00E044B2" w:rsidRPr="00FB40B5" w:rsidRDefault="00E044B2" w:rsidP="004D1E16">
            <w:pPr>
              <w:contextualSpacing/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</w:pPr>
            <w:r w:rsidRPr="00FB40B5"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  <w:t>1</w:t>
            </w:r>
          </w:p>
          <w:p w:rsidR="00E044B2" w:rsidRPr="00FB40B5" w:rsidRDefault="00E044B2" w:rsidP="004D1E16">
            <w:pPr>
              <w:contextualSpacing/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</w:pPr>
            <w:r w:rsidRPr="00FB40B5">
              <w:rPr>
                <w:rFonts w:ascii="Times New Roman" w:eastAsia="Times New Roman" w:hAnsi="Times New Roman" w:cs="Times New Roman"/>
                <w:spacing w:val="-10"/>
                <w:kern w:val="28"/>
                <w:sz w:val="24"/>
                <w:szCs w:val="24"/>
              </w:rPr>
              <w:t>127 (100, 162)</w:t>
            </w:r>
          </w:p>
        </w:tc>
      </w:tr>
    </w:tbl>
    <w:p w:rsidR="00FD4386" w:rsidRDefault="00FD4386" w:rsidP="00BE7B60">
      <w:pPr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FD4386" w:rsidRDefault="00FD4386" w:rsidP="00FD4386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7B60" w:rsidRDefault="00BE7B6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7E47F3" w:rsidRDefault="007C736C" w:rsidP="007E47F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FB40B5">
        <w:rPr>
          <w:rFonts w:ascii="Times New Roman" w:hAnsi="Times New Roman" w:cs="Times New Roman"/>
          <w:b/>
          <w:sz w:val="24"/>
          <w:szCs w:val="24"/>
        </w:rPr>
        <w:lastRenderedPageBreak/>
        <w:t>References</w:t>
      </w:r>
    </w:p>
    <w:p w:rsidR="0012070B" w:rsidRPr="00FB40B5" w:rsidRDefault="005875E6" w:rsidP="00EE1E24">
      <w:pPr>
        <w:pStyle w:val="EndNoteBibliography"/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FB40B5">
        <w:rPr>
          <w:rFonts w:ascii="Times New Roman" w:hAnsi="Times New Roman" w:cs="Times New Roman"/>
          <w:sz w:val="24"/>
          <w:szCs w:val="24"/>
        </w:rPr>
        <w:fldChar w:fldCharType="begin"/>
      </w:r>
      <w:r w:rsidRPr="00FB40B5">
        <w:rPr>
          <w:rFonts w:ascii="Times New Roman" w:hAnsi="Times New Roman" w:cs="Times New Roman"/>
          <w:sz w:val="24"/>
          <w:szCs w:val="24"/>
        </w:rPr>
        <w:instrText xml:space="preserve"> ADDIN EN.REFLIST </w:instrText>
      </w:r>
      <w:r w:rsidRPr="00FB40B5">
        <w:rPr>
          <w:rFonts w:ascii="Times New Roman" w:hAnsi="Times New Roman" w:cs="Times New Roman"/>
          <w:sz w:val="24"/>
          <w:szCs w:val="24"/>
        </w:rPr>
        <w:fldChar w:fldCharType="separate"/>
      </w:r>
      <w:r w:rsidR="0012070B" w:rsidRPr="00FB40B5">
        <w:rPr>
          <w:rFonts w:ascii="Times New Roman" w:hAnsi="Times New Roman" w:cs="Times New Roman"/>
          <w:sz w:val="24"/>
          <w:szCs w:val="24"/>
        </w:rPr>
        <w:t>1.</w:t>
      </w:r>
      <w:r w:rsidR="0012070B" w:rsidRPr="00FB40B5">
        <w:rPr>
          <w:rFonts w:ascii="Times New Roman" w:hAnsi="Times New Roman" w:cs="Times New Roman"/>
          <w:sz w:val="24"/>
          <w:szCs w:val="24"/>
        </w:rPr>
        <w:tab/>
        <w:t xml:space="preserve">Li Q, Alonge O, Hyder AA. Children and road traffic injuries: can't the world do better? </w:t>
      </w:r>
      <w:r w:rsidR="0012070B" w:rsidRPr="00FB40B5">
        <w:rPr>
          <w:rFonts w:ascii="Times New Roman" w:hAnsi="Times New Roman" w:cs="Times New Roman"/>
          <w:i/>
          <w:sz w:val="24"/>
          <w:szCs w:val="24"/>
        </w:rPr>
        <w:t xml:space="preserve">Archives of disease in childhood. </w:t>
      </w:r>
      <w:r w:rsidR="0012070B" w:rsidRPr="00FB40B5">
        <w:rPr>
          <w:rFonts w:ascii="Times New Roman" w:hAnsi="Times New Roman" w:cs="Times New Roman"/>
          <w:sz w:val="24"/>
          <w:szCs w:val="24"/>
        </w:rPr>
        <w:t>2016;101(11):1063-70.</w:t>
      </w:r>
    </w:p>
    <w:p w:rsidR="0012070B" w:rsidRPr="00FB40B5" w:rsidRDefault="0012070B" w:rsidP="00EE1E24">
      <w:pPr>
        <w:pStyle w:val="EndNoteBibliography"/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FB40B5">
        <w:rPr>
          <w:rFonts w:ascii="Times New Roman" w:hAnsi="Times New Roman" w:cs="Times New Roman"/>
          <w:sz w:val="24"/>
          <w:szCs w:val="24"/>
        </w:rPr>
        <w:t>2.</w:t>
      </w:r>
      <w:r w:rsidRPr="00FB40B5">
        <w:rPr>
          <w:rFonts w:ascii="Times New Roman" w:hAnsi="Times New Roman" w:cs="Times New Roman"/>
          <w:sz w:val="24"/>
          <w:szCs w:val="24"/>
        </w:rPr>
        <w:tab/>
        <w:t xml:space="preserve">Walshe EA, Ward McIntosh C, Romer D, Winston FK. Executive function capacities, negative driving behavior and crashes in young drivers. </w:t>
      </w:r>
      <w:r w:rsidRPr="00FB40B5">
        <w:rPr>
          <w:rFonts w:ascii="Times New Roman" w:hAnsi="Times New Roman" w:cs="Times New Roman"/>
          <w:i/>
          <w:sz w:val="24"/>
          <w:szCs w:val="24"/>
        </w:rPr>
        <w:t xml:space="preserve">International journal of environmental research and public health. </w:t>
      </w:r>
      <w:r w:rsidRPr="00FB40B5">
        <w:rPr>
          <w:rFonts w:ascii="Times New Roman" w:hAnsi="Times New Roman" w:cs="Times New Roman"/>
          <w:sz w:val="24"/>
          <w:szCs w:val="24"/>
        </w:rPr>
        <w:t>2017;14(11):1314.</w:t>
      </w:r>
    </w:p>
    <w:p w:rsidR="0012070B" w:rsidRPr="00FB40B5" w:rsidRDefault="0012070B" w:rsidP="00EE1E24">
      <w:pPr>
        <w:pStyle w:val="EndNoteBibliography"/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FB40B5">
        <w:rPr>
          <w:rFonts w:ascii="Times New Roman" w:hAnsi="Times New Roman" w:cs="Times New Roman"/>
          <w:sz w:val="24"/>
          <w:szCs w:val="24"/>
        </w:rPr>
        <w:t>3.</w:t>
      </w:r>
      <w:r w:rsidRPr="00FB40B5">
        <w:rPr>
          <w:rFonts w:ascii="Times New Roman" w:hAnsi="Times New Roman" w:cs="Times New Roman"/>
          <w:sz w:val="24"/>
          <w:szCs w:val="24"/>
        </w:rPr>
        <w:tab/>
        <w:t xml:space="preserve">Banz BC, Fell JC, Vaca FE. Focus: Death: Complexities of Young Driver Injury and Fatal Motor Vehicle Crashes. </w:t>
      </w:r>
      <w:r w:rsidRPr="00FB40B5">
        <w:rPr>
          <w:rFonts w:ascii="Times New Roman" w:hAnsi="Times New Roman" w:cs="Times New Roman"/>
          <w:i/>
          <w:sz w:val="24"/>
          <w:szCs w:val="24"/>
        </w:rPr>
        <w:t xml:space="preserve">The Yale journal of biology and medicine. </w:t>
      </w:r>
      <w:r w:rsidRPr="00FB40B5">
        <w:rPr>
          <w:rFonts w:ascii="Times New Roman" w:hAnsi="Times New Roman" w:cs="Times New Roman"/>
          <w:sz w:val="24"/>
          <w:szCs w:val="24"/>
        </w:rPr>
        <w:t>2019;92(4):725.</w:t>
      </w:r>
    </w:p>
    <w:p w:rsidR="0012070B" w:rsidRPr="00FB40B5" w:rsidRDefault="0012070B" w:rsidP="00EE1E24">
      <w:pPr>
        <w:pStyle w:val="EndNoteBibliography"/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FB40B5">
        <w:rPr>
          <w:rFonts w:ascii="Times New Roman" w:hAnsi="Times New Roman" w:cs="Times New Roman"/>
          <w:sz w:val="24"/>
          <w:szCs w:val="24"/>
        </w:rPr>
        <w:t>4.</w:t>
      </w:r>
      <w:r w:rsidRPr="00FB40B5">
        <w:rPr>
          <w:rFonts w:ascii="Times New Roman" w:hAnsi="Times New Roman" w:cs="Times New Roman"/>
          <w:sz w:val="24"/>
          <w:szCs w:val="24"/>
        </w:rPr>
        <w:tab/>
        <w:t xml:space="preserve">Sarkar S, Andreas M. Acceptance of and engagement in risky driving behaviors by teenagers. </w:t>
      </w:r>
      <w:r w:rsidRPr="00FB40B5">
        <w:rPr>
          <w:rFonts w:ascii="Times New Roman" w:hAnsi="Times New Roman" w:cs="Times New Roman"/>
          <w:i/>
          <w:sz w:val="24"/>
          <w:szCs w:val="24"/>
        </w:rPr>
        <w:t xml:space="preserve">Adolescence. </w:t>
      </w:r>
      <w:r w:rsidRPr="00FB40B5">
        <w:rPr>
          <w:rFonts w:ascii="Times New Roman" w:hAnsi="Times New Roman" w:cs="Times New Roman"/>
          <w:sz w:val="24"/>
          <w:szCs w:val="24"/>
        </w:rPr>
        <w:t>2004;39(156):687.</w:t>
      </w:r>
    </w:p>
    <w:p w:rsidR="0012070B" w:rsidRPr="00FB40B5" w:rsidRDefault="0012070B" w:rsidP="00EE1E24">
      <w:pPr>
        <w:pStyle w:val="EndNoteBibliography"/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FB40B5">
        <w:rPr>
          <w:rFonts w:ascii="Times New Roman" w:hAnsi="Times New Roman" w:cs="Times New Roman"/>
          <w:sz w:val="24"/>
          <w:szCs w:val="24"/>
        </w:rPr>
        <w:t>5.</w:t>
      </w:r>
      <w:r w:rsidRPr="00FB40B5">
        <w:rPr>
          <w:rFonts w:ascii="Times New Roman" w:hAnsi="Times New Roman" w:cs="Times New Roman"/>
          <w:sz w:val="24"/>
          <w:szCs w:val="24"/>
        </w:rPr>
        <w:tab/>
        <w:t xml:space="preserve">Gershon P, Ehsani JP, Zhu C, et al. Crash risk and risky driving behavior among adolescents during learner and independent driving periods. </w:t>
      </w:r>
      <w:r w:rsidRPr="00FB40B5">
        <w:rPr>
          <w:rFonts w:ascii="Times New Roman" w:hAnsi="Times New Roman" w:cs="Times New Roman"/>
          <w:i/>
          <w:sz w:val="24"/>
          <w:szCs w:val="24"/>
        </w:rPr>
        <w:t xml:space="preserve">Journal of Adolescent Health. </w:t>
      </w:r>
      <w:r w:rsidRPr="00FB40B5">
        <w:rPr>
          <w:rFonts w:ascii="Times New Roman" w:hAnsi="Times New Roman" w:cs="Times New Roman"/>
          <w:sz w:val="24"/>
          <w:szCs w:val="24"/>
        </w:rPr>
        <w:t>2018;63(5):568-74.</w:t>
      </w:r>
    </w:p>
    <w:p w:rsidR="0012070B" w:rsidRPr="00FB40B5" w:rsidRDefault="0012070B" w:rsidP="00EE1E24">
      <w:pPr>
        <w:pStyle w:val="EndNoteBibliography"/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FB40B5">
        <w:rPr>
          <w:rFonts w:ascii="Times New Roman" w:hAnsi="Times New Roman" w:cs="Times New Roman"/>
          <w:sz w:val="24"/>
          <w:szCs w:val="24"/>
        </w:rPr>
        <w:t>6.</w:t>
      </w:r>
      <w:r w:rsidRPr="00FB40B5">
        <w:rPr>
          <w:rFonts w:ascii="Times New Roman" w:hAnsi="Times New Roman" w:cs="Times New Roman"/>
          <w:sz w:val="24"/>
          <w:szCs w:val="24"/>
        </w:rPr>
        <w:tab/>
        <w:t xml:space="preserve">Alderman EM, Johnston BD. The teen driver. </w:t>
      </w:r>
      <w:r w:rsidRPr="00FB40B5">
        <w:rPr>
          <w:rFonts w:ascii="Times New Roman" w:hAnsi="Times New Roman" w:cs="Times New Roman"/>
          <w:i/>
          <w:sz w:val="24"/>
          <w:szCs w:val="24"/>
        </w:rPr>
        <w:t xml:space="preserve">Pediatrics. </w:t>
      </w:r>
      <w:r w:rsidRPr="00FB40B5">
        <w:rPr>
          <w:rFonts w:ascii="Times New Roman" w:hAnsi="Times New Roman" w:cs="Times New Roman"/>
          <w:sz w:val="24"/>
          <w:szCs w:val="24"/>
        </w:rPr>
        <w:t>2018;142(4).</w:t>
      </w:r>
    </w:p>
    <w:p w:rsidR="0012070B" w:rsidRPr="00FB40B5" w:rsidRDefault="0012070B" w:rsidP="00EE1E24">
      <w:pPr>
        <w:pStyle w:val="EndNoteBibliography"/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FB40B5">
        <w:rPr>
          <w:rFonts w:ascii="Times New Roman" w:hAnsi="Times New Roman" w:cs="Times New Roman"/>
          <w:sz w:val="24"/>
          <w:szCs w:val="24"/>
        </w:rPr>
        <w:t>7.</w:t>
      </w:r>
      <w:r w:rsidRPr="00FB40B5">
        <w:rPr>
          <w:rFonts w:ascii="Times New Roman" w:hAnsi="Times New Roman" w:cs="Times New Roman"/>
          <w:sz w:val="24"/>
          <w:szCs w:val="24"/>
        </w:rPr>
        <w:tab/>
        <w:t xml:space="preserve">Hanna CL, Hasselberg M, Laflamme L, Möller J. Road traffic crash circumstances and consequences among young unlicensed drivers: a Swedish cohort study on socioeconomic disparities. </w:t>
      </w:r>
      <w:r w:rsidRPr="00FB40B5">
        <w:rPr>
          <w:rFonts w:ascii="Times New Roman" w:hAnsi="Times New Roman" w:cs="Times New Roman"/>
          <w:i/>
          <w:sz w:val="24"/>
          <w:szCs w:val="24"/>
        </w:rPr>
        <w:t xml:space="preserve">BMC Public Health. </w:t>
      </w:r>
      <w:r w:rsidRPr="00FB40B5">
        <w:rPr>
          <w:rFonts w:ascii="Times New Roman" w:hAnsi="Times New Roman" w:cs="Times New Roman"/>
          <w:sz w:val="24"/>
          <w:szCs w:val="24"/>
        </w:rPr>
        <w:t>2010;10(1):1-8.</w:t>
      </w:r>
    </w:p>
    <w:p w:rsidR="0012070B" w:rsidRPr="00FB40B5" w:rsidRDefault="0012070B" w:rsidP="00EE1E24">
      <w:pPr>
        <w:pStyle w:val="EndNoteBibliography"/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FB40B5">
        <w:rPr>
          <w:rFonts w:ascii="Times New Roman" w:hAnsi="Times New Roman" w:cs="Times New Roman"/>
          <w:sz w:val="24"/>
          <w:szCs w:val="24"/>
        </w:rPr>
        <w:t>8.</w:t>
      </w:r>
      <w:r w:rsidRPr="00FB40B5">
        <w:rPr>
          <w:rFonts w:ascii="Times New Roman" w:hAnsi="Times New Roman" w:cs="Times New Roman"/>
          <w:sz w:val="24"/>
          <w:szCs w:val="24"/>
        </w:rPr>
        <w:tab/>
        <w:t xml:space="preserve">Bates LJ, Davey J, Watson B, King MJ, Armstrong K. Factors contributing to crashes among young drivers. </w:t>
      </w:r>
      <w:r w:rsidRPr="00FB40B5">
        <w:rPr>
          <w:rFonts w:ascii="Times New Roman" w:hAnsi="Times New Roman" w:cs="Times New Roman"/>
          <w:i/>
          <w:sz w:val="24"/>
          <w:szCs w:val="24"/>
        </w:rPr>
        <w:t xml:space="preserve">Sultan Qaboos university medical journal. </w:t>
      </w:r>
      <w:r w:rsidRPr="00FB40B5">
        <w:rPr>
          <w:rFonts w:ascii="Times New Roman" w:hAnsi="Times New Roman" w:cs="Times New Roman"/>
          <w:sz w:val="24"/>
          <w:szCs w:val="24"/>
        </w:rPr>
        <w:t>2014;14(3):e297.</w:t>
      </w:r>
    </w:p>
    <w:p w:rsidR="0012070B" w:rsidRPr="00FB40B5" w:rsidRDefault="0012070B" w:rsidP="00EE1E24">
      <w:pPr>
        <w:pStyle w:val="EndNoteBibliography"/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FB40B5">
        <w:rPr>
          <w:rFonts w:ascii="Times New Roman" w:hAnsi="Times New Roman" w:cs="Times New Roman"/>
          <w:sz w:val="24"/>
          <w:szCs w:val="24"/>
        </w:rPr>
        <w:t>9.</w:t>
      </w:r>
      <w:r w:rsidRPr="00FB40B5">
        <w:rPr>
          <w:rFonts w:ascii="Times New Roman" w:hAnsi="Times New Roman" w:cs="Times New Roman"/>
          <w:sz w:val="24"/>
          <w:szCs w:val="24"/>
        </w:rPr>
        <w:tab/>
        <w:t xml:space="preserve">Boulagouas W, García-Herrero S, Chaib R, Febres JD, Mariscal MÁ, Djebabra M. An investigation into unsafe behaviors and traffic accidents involving unlicensed drivers: a perspective for alignment measurement. </w:t>
      </w:r>
      <w:r w:rsidRPr="00FB40B5">
        <w:rPr>
          <w:rFonts w:ascii="Times New Roman" w:hAnsi="Times New Roman" w:cs="Times New Roman"/>
          <w:i/>
          <w:sz w:val="24"/>
          <w:szCs w:val="24"/>
        </w:rPr>
        <w:t xml:space="preserve">International Journal of Environmental Research and Public Health. </w:t>
      </w:r>
      <w:r w:rsidRPr="00FB40B5">
        <w:rPr>
          <w:rFonts w:ascii="Times New Roman" w:hAnsi="Times New Roman" w:cs="Times New Roman"/>
          <w:sz w:val="24"/>
          <w:szCs w:val="24"/>
        </w:rPr>
        <w:t>2020;17(18):6743.</w:t>
      </w:r>
    </w:p>
    <w:p w:rsidR="0012070B" w:rsidRPr="00FB40B5" w:rsidRDefault="0012070B" w:rsidP="00EE1E24">
      <w:pPr>
        <w:pStyle w:val="EndNoteBibliography"/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FB40B5">
        <w:rPr>
          <w:rFonts w:ascii="Times New Roman" w:hAnsi="Times New Roman" w:cs="Times New Roman"/>
          <w:sz w:val="24"/>
          <w:szCs w:val="24"/>
        </w:rPr>
        <w:lastRenderedPageBreak/>
        <w:t>10.</w:t>
      </w:r>
      <w:r w:rsidRPr="00FB40B5">
        <w:rPr>
          <w:rFonts w:ascii="Times New Roman" w:hAnsi="Times New Roman" w:cs="Times New Roman"/>
          <w:sz w:val="24"/>
          <w:szCs w:val="24"/>
        </w:rPr>
        <w:tab/>
        <w:t xml:space="preserve">Jewett A, Shults RA, Bhat G. Parental perceptions of teen driving: Restrictions, worry and influence. </w:t>
      </w:r>
      <w:r w:rsidRPr="00FB40B5">
        <w:rPr>
          <w:rFonts w:ascii="Times New Roman" w:hAnsi="Times New Roman" w:cs="Times New Roman"/>
          <w:i/>
          <w:sz w:val="24"/>
          <w:szCs w:val="24"/>
        </w:rPr>
        <w:t xml:space="preserve">Journal of safety research. </w:t>
      </w:r>
      <w:r w:rsidRPr="00FB40B5">
        <w:rPr>
          <w:rFonts w:ascii="Times New Roman" w:hAnsi="Times New Roman" w:cs="Times New Roman"/>
          <w:sz w:val="24"/>
          <w:szCs w:val="24"/>
        </w:rPr>
        <w:t>2016;59:119-23.</w:t>
      </w:r>
    </w:p>
    <w:p w:rsidR="0012070B" w:rsidRPr="00FB40B5" w:rsidRDefault="0012070B" w:rsidP="00EE1E24">
      <w:pPr>
        <w:pStyle w:val="EndNoteBibliography"/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FB40B5">
        <w:rPr>
          <w:rFonts w:ascii="Times New Roman" w:hAnsi="Times New Roman" w:cs="Times New Roman"/>
          <w:sz w:val="24"/>
          <w:szCs w:val="24"/>
        </w:rPr>
        <w:t>11.</w:t>
      </w:r>
      <w:r w:rsidRPr="00FB40B5">
        <w:rPr>
          <w:rFonts w:ascii="Times New Roman" w:hAnsi="Times New Roman" w:cs="Times New Roman"/>
          <w:sz w:val="24"/>
          <w:szCs w:val="24"/>
        </w:rPr>
        <w:tab/>
        <w:t xml:space="preserve">Tefft BC, Williams AF, Grabowski JG. Driver licensing and reasons for delaying licensure among young adults ages 18-20, United States, 2012. </w:t>
      </w:r>
      <w:r w:rsidRPr="00FB40B5">
        <w:rPr>
          <w:rFonts w:ascii="Times New Roman" w:hAnsi="Times New Roman" w:cs="Times New Roman"/>
          <w:i/>
          <w:sz w:val="24"/>
          <w:szCs w:val="24"/>
        </w:rPr>
        <w:t xml:space="preserve">Injury epidemiology. </w:t>
      </w:r>
      <w:r w:rsidRPr="00FB40B5">
        <w:rPr>
          <w:rFonts w:ascii="Times New Roman" w:hAnsi="Times New Roman" w:cs="Times New Roman"/>
          <w:sz w:val="24"/>
          <w:szCs w:val="24"/>
        </w:rPr>
        <w:t>2014;1(1):1-8.</w:t>
      </w:r>
    </w:p>
    <w:p w:rsidR="0012070B" w:rsidRPr="00FB40B5" w:rsidRDefault="0012070B" w:rsidP="00EE1E24">
      <w:pPr>
        <w:pStyle w:val="EndNoteBibliography"/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FB40B5">
        <w:rPr>
          <w:rFonts w:ascii="Times New Roman" w:hAnsi="Times New Roman" w:cs="Times New Roman"/>
          <w:sz w:val="24"/>
          <w:szCs w:val="24"/>
        </w:rPr>
        <w:t>12.</w:t>
      </w:r>
      <w:r w:rsidRPr="00FB40B5">
        <w:rPr>
          <w:rFonts w:ascii="Times New Roman" w:hAnsi="Times New Roman" w:cs="Times New Roman"/>
          <w:sz w:val="24"/>
          <w:szCs w:val="24"/>
        </w:rPr>
        <w:tab/>
        <w:t xml:space="preserve">Nantulya VM, Reich MR. Equity dimensions of road traffic injuries in low-and middle-income countries. </w:t>
      </w:r>
      <w:r w:rsidRPr="00FB40B5">
        <w:rPr>
          <w:rFonts w:ascii="Times New Roman" w:hAnsi="Times New Roman" w:cs="Times New Roman"/>
          <w:i/>
          <w:sz w:val="24"/>
          <w:szCs w:val="24"/>
        </w:rPr>
        <w:t xml:space="preserve">Injury control and safety promotion. </w:t>
      </w:r>
      <w:r w:rsidRPr="00FB40B5">
        <w:rPr>
          <w:rFonts w:ascii="Times New Roman" w:hAnsi="Times New Roman" w:cs="Times New Roman"/>
          <w:sz w:val="24"/>
          <w:szCs w:val="24"/>
        </w:rPr>
        <w:t>2003;10(1-2):13-20.</w:t>
      </w:r>
    </w:p>
    <w:p w:rsidR="0012070B" w:rsidRPr="00FB40B5" w:rsidRDefault="0012070B" w:rsidP="00EE1E24">
      <w:pPr>
        <w:pStyle w:val="EndNoteBibliography"/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FB40B5">
        <w:rPr>
          <w:rFonts w:ascii="Times New Roman" w:hAnsi="Times New Roman" w:cs="Times New Roman"/>
          <w:sz w:val="24"/>
          <w:szCs w:val="24"/>
        </w:rPr>
        <w:t>13.</w:t>
      </w:r>
      <w:r w:rsidRPr="00FB40B5">
        <w:rPr>
          <w:rFonts w:ascii="Times New Roman" w:hAnsi="Times New Roman" w:cs="Times New Roman"/>
          <w:sz w:val="24"/>
          <w:szCs w:val="24"/>
        </w:rPr>
        <w:tab/>
        <w:t xml:space="preserve">Ehsani JP, Bingham CR, Shope JT. The effect of the learner license Graduated Driver Licensing components on teen drivers’ crashes. </w:t>
      </w:r>
      <w:r w:rsidRPr="00FB40B5">
        <w:rPr>
          <w:rFonts w:ascii="Times New Roman" w:hAnsi="Times New Roman" w:cs="Times New Roman"/>
          <w:i/>
          <w:sz w:val="24"/>
          <w:szCs w:val="24"/>
        </w:rPr>
        <w:t xml:space="preserve">Accident Analysis &amp; Prevention. </w:t>
      </w:r>
      <w:r w:rsidRPr="00FB40B5">
        <w:rPr>
          <w:rFonts w:ascii="Times New Roman" w:hAnsi="Times New Roman" w:cs="Times New Roman"/>
          <w:sz w:val="24"/>
          <w:szCs w:val="24"/>
        </w:rPr>
        <w:t>2013;59:327-36.</w:t>
      </w:r>
    </w:p>
    <w:p w:rsidR="0012070B" w:rsidRPr="00FB40B5" w:rsidRDefault="0012070B" w:rsidP="00EE1E24">
      <w:pPr>
        <w:pStyle w:val="EndNoteBibliography"/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FB40B5">
        <w:rPr>
          <w:rFonts w:ascii="Times New Roman" w:hAnsi="Times New Roman" w:cs="Times New Roman"/>
          <w:sz w:val="24"/>
          <w:szCs w:val="24"/>
        </w:rPr>
        <w:t>14.</w:t>
      </w:r>
      <w:r w:rsidRPr="00FB40B5">
        <w:rPr>
          <w:rFonts w:ascii="Times New Roman" w:hAnsi="Times New Roman" w:cs="Times New Roman"/>
          <w:sz w:val="24"/>
          <w:szCs w:val="24"/>
        </w:rPr>
        <w:tab/>
        <w:t xml:space="preserve">Masten SV, Foss RD, Marshall SW. Graduated driver licensing and fatal crashes involving 16-to 19-year-old drivers. </w:t>
      </w:r>
      <w:r w:rsidRPr="00FB40B5">
        <w:rPr>
          <w:rFonts w:ascii="Times New Roman" w:hAnsi="Times New Roman" w:cs="Times New Roman"/>
          <w:i/>
          <w:sz w:val="24"/>
          <w:szCs w:val="24"/>
        </w:rPr>
        <w:t xml:space="preserve">Jama. </w:t>
      </w:r>
      <w:r w:rsidRPr="00FB40B5">
        <w:rPr>
          <w:rFonts w:ascii="Times New Roman" w:hAnsi="Times New Roman" w:cs="Times New Roman"/>
          <w:sz w:val="24"/>
          <w:szCs w:val="24"/>
        </w:rPr>
        <w:t>2011;306(10):1098-103.</w:t>
      </w:r>
    </w:p>
    <w:p w:rsidR="0012070B" w:rsidRPr="00FB40B5" w:rsidRDefault="0012070B" w:rsidP="00EE1E24">
      <w:pPr>
        <w:pStyle w:val="EndNoteBibliography"/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FB40B5">
        <w:rPr>
          <w:rFonts w:ascii="Times New Roman" w:hAnsi="Times New Roman" w:cs="Times New Roman"/>
          <w:sz w:val="24"/>
          <w:szCs w:val="24"/>
        </w:rPr>
        <w:t>15.</w:t>
      </w:r>
      <w:r w:rsidRPr="00FB40B5">
        <w:rPr>
          <w:rFonts w:ascii="Times New Roman" w:hAnsi="Times New Roman" w:cs="Times New Roman"/>
          <w:sz w:val="24"/>
          <w:szCs w:val="24"/>
        </w:rPr>
        <w:tab/>
        <w:t xml:space="preserve">Mayhew DR, Simpson HM, Pak A. Changes in collision rates among novice drivers during the first months of driving. </w:t>
      </w:r>
      <w:r w:rsidRPr="00FB40B5">
        <w:rPr>
          <w:rFonts w:ascii="Times New Roman" w:hAnsi="Times New Roman" w:cs="Times New Roman"/>
          <w:i/>
          <w:sz w:val="24"/>
          <w:szCs w:val="24"/>
        </w:rPr>
        <w:t xml:space="preserve">Accident Analysis &amp; Prevention. </w:t>
      </w:r>
      <w:r w:rsidRPr="00FB40B5">
        <w:rPr>
          <w:rFonts w:ascii="Times New Roman" w:hAnsi="Times New Roman" w:cs="Times New Roman"/>
          <w:sz w:val="24"/>
          <w:szCs w:val="24"/>
        </w:rPr>
        <w:t>2003;35(5):683-91.</w:t>
      </w:r>
    </w:p>
    <w:p w:rsidR="0012070B" w:rsidRPr="00FB40B5" w:rsidRDefault="0012070B" w:rsidP="00EE1E24">
      <w:pPr>
        <w:pStyle w:val="EndNoteBibliography"/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FB40B5">
        <w:rPr>
          <w:rFonts w:ascii="Times New Roman" w:hAnsi="Times New Roman" w:cs="Times New Roman"/>
          <w:sz w:val="24"/>
          <w:szCs w:val="24"/>
        </w:rPr>
        <w:t>16.</w:t>
      </w:r>
      <w:r w:rsidRPr="00FB40B5">
        <w:rPr>
          <w:rFonts w:ascii="Times New Roman" w:hAnsi="Times New Roman" w:cs="Times New Roman"/>
          <w:sz w:val="24"/>
          <w:szCs w:val="24"/>
        </w:rPr>
        <w:tab/>
        <w:t xml:space="preserve">Lewis-Evans B. Crash involvement during the different phases of the New Zealand Graduated Driver Licensing System (GDLS). </w:t>
      </w:r>
      <w:r w:rsidRPr="00FB40B5">
        <w:rPr>
          <w:rFonts w:ascii="Times New Roman" w:hAnsi="Times New Roman" w:cs="Times New Roman"/>
          <w:i/>
          <w:sz w:val="24"/>
          <w:szCs w:val="24"/>
        </w:rPr>
        <w:t xml:space="preserve">Journal of safety research. </w:t>
      </w:r>
      <w:r w:rsidRPr="00FB40B5">
        <w:rPr>
          <w:rFonts w:ascii="Times New Roman" w:hAnsi="Times New Roman" w:cs="Times New Roman"/>
          <w:sz w:val="24"/>
          <w:szCs w:val="24"/>
        </w:rPr>
        <w:t>2010;41(4):359-65.</w:t>
      </w:r>
    </w:p>
    <w:p w:rsidR="0012070B" w:rsidRPr="00FB40B5" w:rsidRDefault="0012070B" w:rsidP="00EE1E24">
      <w:pPr>
        <w:pStyle w:val="EndNoteBibliography"/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FB40B5">
        <w:rPr>
          <w:rFonts w:ascii="Times New Roman" w:hAnsi="Times New Roman" w:cs="Times New Roman"/>
          <w:sz w:val="24"/>
          <w:szCs w:val="24"/>
        </w:rPr>
        <w:t>17.</w:t>
      </w:r>
      <w:r w:rsidRPr="00FB40B5">
        <w:rPr>
          <w:rFonts w:ascii="Times New Roman" w:hAnsi="Times New Roman" w:cs="Times New Roman"/>
          <w:sz w:val="24"/>
          <w:szCs w:val="24"/>
        </w:rPr>
        <w:tab/>
        <w:t xml:space="preserve">McCartt AT, Shabanova VI, Leaf WA. Driving experience, crashes and traffic citations of teenage beginning drivers. </w:t>
      </w:r>
      <w:r w:rsidRPr="00FB40B5">
        <w:rPr>
          <w:rFonts w:ascii="Times New Roman" w:hAnsi="Times New Roman" w:cs="Times New Roman"/>
          <w:i/>
          <w:sz w:val="24"/>
          <w:szCs w:val="24"/>
        </w:rPr>
        <w:t xml:space="preserve">Accident Analysis &amp; Prevention. </w:t>
      </w:r>
      <w:r w:rsidRPr="00FB40B5">
        <w:rPr>
          <w:rFonts w:ascii="Times New Roman" w:hAnsi="Times New Roman" w:cs="Times New Roman"/>
          <w:sz w:val="24"/>
          <w:szCs w:val="24"/>
        </w:rPr>
        <w:t>2003;35(3):311-20.</w:t>
      </w:r>
    </w:p>
    <w:p w:rsidR="0012070B" w:rsidRPr="00FB40B5" w:rsidRDefault="0012070B" w:rsidP="00EE1E24">
      <w:pPr>
        <w:pStyle w:val="EndNoteBibliography"/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FB40B5">
        <w:rPr>
          <w:rFonts w:ascii="Times New Roman" w:hAnsi="Times New Roman" w:cs="Times New Roman"/>
          <w:sz w:val="24"/>
          <w:szCs w:val="24"/>
        </w:rPr>
        <w:t>18.</w:t>
      </w:r>
      <w:r w:rsidRPr="00FB40B5">
        <w:rPr>
          <w:rFonts w:ascii="Times New Roman" w:hAnsi="Times New Roman" w:cs="Times New Roman"/>
          <w:sz w:val="24"/>
          <w:szCs w:val="24"/>
        </w:rPr>
        <w:tab/>
        <w:t xml:space="preserve">Simons-Morton BG, Ouimet MC, Zhang Z, et al. Crash and risky driving involvement among novice adolescent drivers and their parents. </w:t>
      </w:r>
      <w:r w:rsidRPr="00FB40B5">
        <w:rPr>
          <w:rFonts w:ascii="Times New Roman" w:hAnsi="Times New Roman" w:cs="Times New Roman"/>
          <w:i/>
          <w:sz w:val="24"/>
          <w:szCs w:val="24"/>
        </w:rPr>
        <w:t xml:space="preserve">American journal of public health. </w:t>
      </w:r>
      <w:r w:rsidRPr="00FB40B5">
        <w:rPr>
          <w:rFonts w:ascii="Times New Roman" w:hAnsi="Times New Roman" w:cs="Times New Roman"/>
          <w:sz w:val="24"/>
          <w:szCs w:val="24"/>
        </w:rPr>
        <w:t>2011;101(12):2362-7.</w:t>
      </w:r>
    </w:p>
    <w:p w:rsidR="0012070B" w:rsidRPr="00FB40B5" w:rsidRDefault="0012070B" w:rsidP="00EE1E24">
      <w:pPr>
        <w:pStyle w:val="EndNoteBibliography"/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FB40B5">
        <w:rPr>
          <w:rFonts w:ascii="Times New Roman" w:hAnsi="Times New Roman" w:cs="Times New Roman"/>
          <w:sz w:val="24"/>
          <w:szCs w:val="24"/>
        </w:rPr>
        <w:t>19.</w:t>
      </w:r>
      <w:r w:rsidRPr="00FB40B5">
        <w:rPr>
          <w:rFonts w:ascii="Times New Roman" w:hAnsi="Times New Roman" w:cs="Times New Roman"/>
          <w:sz w:val="24"/>
          <w:szCs w:val="24"/>
        </w:rPr>
        <w:tab/>
        <w:t xml:space="preserve">Curry AE, Metzger KB, Williams AF, Tefft BC. Comparison of older and younger novice driver crash rates: Informing the need for extended Graduated Driver Licensing restrictions. </w:t>
      </w:r>
      <w:r w:rsidRPr="00FB40B5">
        <w:rPr>
          <w:rFonts w:ascii="Times New Roman" w:hAnsi="Times New Roman" w:cs="Times New Roman"/>
          <w:i/>
          <w:sz w:val="24"/>
          <w:szCs w:val="24"/>
        </w:rPr>
        <w:t xml:space="preserve">Accident Analysis &amp; Prevention. </w:t>
      </w:r>
      <w:r w:rsidRPr="00FB40B5">
        <w:rPr>
          <w:rFonts w:ascii="Times New Roman" w:hAnsi="Times New Roman" w:cs="Times New Roman"/>
          <w:sz w:val="24"/>
          <w:szCs w:val="24"/>
        </w:rPr>
        <w:t>2017;108:66-73.</w:t>
      </w:r>
    </w:p>
    <w:p w:rsidR="0012070B" w:rsidRPr="00FB40B5" w:rsidRDefault="0012070B" w:rsidP="00EE1E24">
      <w:pPr>
        <w:pStyle w:val="EndNoteBibliography"/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FB40B5">
        <w:rPr>
          <w:rFonts w:ascii="Times New Roman" w:hAnsi="Times New Roman" w:cs="Times New Roman"/>
          <w:sz w:val="24"/>
          <w:szCs w:val="24"/>
        </w:rPr>
        <w:lastRenderedPageBreak/>
        <w:t>20.</w:t>
      </w:r>
      <w:r w:rsidRPr="00FB40B5">
        <w:rPr>
          <w:rFonts w:ascii="Times New Roman" w:hAnsi="Times New Roman" w:cs="Times New Roman"/>
          <w:sz w:val="24"/>
          <w:szCs w:val="24"/>
        </w:rPr>
        <w:tab/>
        <w:t xml:space="preserve">Razzak JA, Shamim MS, Mehmood A, Hussain SA, Ali MS, Jooma R. A successful model of road traffic injury surveillance in a developing country: process and lessons learnt. </w:t>
      </w:r>
      <w:r w:rsidRPr="00FB40B5">
        <w:rPr>
          <w:rFonts w:ascii="Times New Roman" w:hAnsi="Times New Roman" w:cs="Times New Roman"/>
          <w:i/>
          <w:sz w:val="24"/>
          <w:szCs w:val="24"/>
        </w:rPr>
        <w:t xml:space="preserve">BMC public health. </w:t>
      </w:r>
      <w:r w:rsidRPr="00FB40B5">
        <w:rPr>
          <w:rFonts w:ascii="Times New Roman" w:hAnsi="Times New Roman" w:cs="Times New Roman"/>
          <w:sz w:val="24"/>
          <w:szCs w:val="24"/>
        </w:rPr>
        <w:t>2012;12(1):1-5.</w:t>
      </w:r>
    </w:p>
    <w:p w:rsidR="00EA3422" w:rsidRPr="00FB40B5" w:rsidRDefault="0012070B" w:rsidP="00EE1E24">
      <w:pPr>
        <w:pStyle w:val="EndNoteBibliography"/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FB40B5">
        <w:rPr>
          <w:rFonts w:ascii="Times New Roman" w:hAnsi="Times New Roman" w:cs="Times New Roman"/>
          <w:sz w:val="24"/>
          <w:szCs w:val="24"/>
        </w:rPr>
        <w:t>21.</w:t>
      </w:r>
      <w:r w:rsidRPr="00FB40B5">
        <w:rPr>
          <w:rFonts w:ascii="Times New Roman" w:hAnsi="Times New Roman" w:cs="Times New Roman"/>
          <w:sz w:val="24"/>
          <w:szCs w:val="24"/>
        </w:rPr>
        <w:tab/>
        <w:t>Team R Core. R: a language and environment for statistical computing [Internet]. Vienna, Austria: R Foundation for Statistical Computing; 2020. In:2017.</w:t>
      </w:r>
      <w:r w:rsidR="005875E6" w:rsidRPr="00FB40B5"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EA3422" w:rsidRPr="00FB40B5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6DB2" w:rsidRDefault="00676DB2" w:rsidP="00AF1767">
      <w:pPr>
        <w:spacing w:after="0" w:line="240" w:lineRule="auto"/>
      </w:pPr>
      <w:r>
        <w:separator/>
      </w:r>
    </w:p>
  </w:endnote>
  <w:endnote w:type="continuationSeparator" w:id="0">
    <w:p w:rsidR="00676DB2" w:rsidRDefault="00676DB2" w:rsidP="00AF1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369083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85D45" w:rsidRDefault="00385D4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44B2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385D45" w:rsidRDefault="00385D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6DB2" w:rsidRDefault="00676DB2" w:rsidP="00AF1767">
      <w:pPr>
        <w:spacing w:after="0" w:line="240" w:lineRule="auto"/>
      </w:pPr>
      <w:r>
        <w:separator/>
      </w:r>
    </w:p>
  </w:footnote>
  <w:footnote w:type="continuationSeparator" w:id="0">
    <w:p w:rsidR="00676DB2" w:rsidRDefault="00676DB2" w:rsidP="00AF17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AMA for JAH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9pexzrwd6vtz2wepzzqxz9p7adx2etvt9rfx&quot;&gt;Teen driving&lt;record-ids&gt;&lt;item&gt;1&lt;/item&gt;&lt;item&gt;2&lt;/item&gt;&lt;item&gt;3&lt;/item&gt;&lt;item&gt;4&lt;/item&gt;&lt;item&gt;5&lt;/item&gt;&lt;item&gt;6&lt;/item&gt;&lt;item&gt;7&lt;/item&gt;&lt;item&gt;8&lt;/item&gt;&lt;item&gt;10&lt;/item&gt;&lt;item&gt;11&lt;/item&gt;&lt;item&gt;17&lt;/item&gt;&lt;item&gt;18&lt;/item&gt;&lt;item&gt;19&lt;/item&gt;&lt;item&gt;20&lt;/item&gt;&lt;item&gt;21&lt;/item&gt;&lt;item&gt;22&lt;/item&gt;&lt;item&gt;23&lt;/item&gt;&lt;item&gt;24&lt;/item&gt;&lt;item&gt;26&lt;/item&gt;&lt;item&gt;27&lt;/item&gt;&lt;item&gt;28&lt;/item&gt;&lt;/record-ids&gt;&lt;/item&gt;&lt;/Libraries&gt;"/>
  </w:docVars>
  <w:rsids>
    <w:rsidRoot w:val="00CD7DBA"/>
    <w:rsid w:val="000002AD"/>
    <w:rsid w:val="00002102"/>
    <w:rsid w:val="00011583"/>
    <w:rsid w:val="00013213"/>
    <w:rsid w:val="000266D1"/>
    <w:rsid w:val="00027906"/>
    <w:rsid w:val="00033B36"/>
    <w:rsid w:val="00044187"/>
    <w:rsid w:val="000455D3"/>
    <w:rsid w:val="00050265"/>
    <w:rsid w:val="00061516"/>
    <w:rsid w:val="00084F2C"/>
    <w:rsid w:val="0009781A"/>
    <w:rsid w:val="000D1268"/>
    <w:rsid w:val="000D5482"/>
    <w:rsid w:val="00102DB0"/>
    <w:rsid w:val="0012070B"/>
    <w:rsid w:val="00130091"/>
    <w:rsid w:val="00132BEB"/>
    <w:rsid w:val="00140884"/>
    <w:rsid w:val="00141838"/>
    <w:rsid w:val="001547CE"/>
    <w:rsid w:val="001551B9"/>
    <w:rsid w:val="0015683A"/>
    <w:rsid w:val="0015683D"/>
    <w:rsid w:val="001569F0"/>
    <w:rsid w:val="00161399"/>
    <w:rsid w:val="00175A9C"/>
    <w:rsid w:val="00183E41"/>
    <w:rsid w:val="00191B53"/>
    <w:rsid w:val="0019604B"/>
    <w:rsid w:val="001A2DF6"/>
    <w:rsid w:val="001B444F"/>
    <w:rsid w:val="001B7799"/>
    <w:rsid w:val="001C504D"/>
    <w:rsid w:val="001D6F5B"/>
    <w:rsid w:val="001E2C93"/>
    <w:rsid w:val="001E6F9D"/>
    <w:rsid w:val="00200241"/>
    <w:rsid w:val="00221BA2"/>
    <w:rsid w:val="0023010E"/>
    <w:rsid w:val="00245443"/>
    <w:rsid w:val="002A12B5"/>
    <w:rsid w:val="002A2B23"/>
    <w:rsid w:val="002A32BD"/>
    <w:rsid w:val="002A71C3"/>
    <w:rsid w:val="002B35EF"/>
    <w:rsid w:val="002C6C10"/>
    <w:rsid w:val="002D402F"/>
    <w:rsid w:val="002F7736"/>
    <w:rsid w:val="003016E6"/>
    <w:rsid w:val="0031461A"/>
    <w:rsid w:val="00320407"/>
    <w:rsid w:val="003225B8"/>
    <w:rsid w:val="003226E3"/>
    <w:rsid w:val="00327C42"/>
    <w:rsid w:val="00376612"/>
    <w:rsid w:val="00385D45"/>
    <w:rsid w:val="0039117C"/>
    <w:rsid w:val="003A212A"/>
    <w:rsid w:val="003A7C3F"/>
    <w:rsid w:val="003C6496"/>
    <w:rsid w:val="003D0541"/>
    <w:rsid w:val="003E45B3"/>
    <w:rsid w:val="00414066"/>
    <w:rsid w:val="004235AC"/>
    <w:rsid w:val="00435765"/>
    <w:rsid w:val="004429A0"/>
    <w:rsid w:val="00460DDA"/>
    <w:rsid w:val="00475EE9"/>
    <w:rsid w:val="004762FC"/>
    <w:rsid w:val="00477242"/>
    <w:rsid w:val="00487862"/>
    <w:rsid w:val="004A3070"/>
    <w:rsid w:val="004A49F1"/>
    <w:rsid w:val="004B5E13"/>
    <w:rsid w:val="004C24FA"/>
    <w:rsid w:val="004D273D"/>
    <w:rsid w:val="004D4844"/>
    <w:rsid w:val="004E150E"/>
    <w:rsid w:val="004F4636"/>
    <w:rsid w:val="004F54B6"/>
    <w:rsid w:val="00504089"/>
    <w:rsid w:val="005070CC"/>
    <w:rsid w:val="005159BA"/>
    <w:rsid w:val="0051752C"/>
    <w:rsid w:val="00517FB6"/>
    <w:rsid w:val="00526B96"/>
    <w:rsid w:val="005351B3"/>
    <w:rsid w:val="00551175"/>
    <w:rsid w:val="005612E2"/>
    <w:rsid w:val="00562A03"/>
    <w:rsid w:val="005643B5"/>
    <w:rsid w:val="005871B3"/>
    <w:rsid w:val="005875E6"/>
    <w:rsid w:val="005A3A45"/>
    <w:rsid w:val="005C37B0"/>
    <w:rsid w:val="005E7D76"/>
    <w:rsid w:val="005F2AAC"/>
    <w:rsid w:val="005F77BF"/>
    <w:rsid w:val="00606EEB"/>
    <w:rsid w:val="00607132"/>
    <w:rsid w:val="00630449"/>
    <w:rsid w:val="00630BDF"/>
    <w:rsid w:val="00635C9E"/>
    <w:rsid w:val="00642A8E"/>
    <w:rsid w:val="0065418B"/>
    <w:rsid w:val="00655A54"/>
    <w:rsid w:val="00676DB2"/>
    <w:rsid w:val="00677625"/>
    <w:rsid w:val="00680F76"/>
    <w:rsid w:val="00683626"/>
    <w:rsid w:val="006B623E"/>
    <w:rsid w:val="006C4FAC"/>
    <w:rsid w:val="006F673E"/>
    <w:rsid w:val="0071289F"/>
    <w:rsid w:val="007128F9"/>
    <w:rsid w:val="00713662"/>
    <w:rsid w:val="00717150"/>
    <w:rsid w:val="00726005"/>
    <w:rsid w:val="00726678"/>
    <w:rsid w:val="00737FBD"/>
    <w:rsid w:val="007431D9"/>
    <w:rsid w:val="007543C4"/>
    <w:rsid w:val="00755966"/>
    <w:rsid w:val="007579F0"/>
    <w:rsid w:val="007943DA"/>
    <w:rsid w:val="00796F0B"/>
    <w:rsid w:val="007C736C"/>
    <w:rsid w:val="007D0606"/>
    <w:rsid w:val="007D5146"/>
    <w:rsid w:val="007E30F0"/>
    <w:rsid w:val="007E47F3"/>
    <w:rsid w:val="0080547C"/>
    <w:rsid w:val="008308BF"/>
    <w:rsid w:val="00844F40"/>
    <w:rsid w:val="00872B12"/>
    <w:rsid w:val="00882DF3"/>
    <w:rsid w:val="00884761"/>
    <w:rsid w:val="008868BE"/>
    <w:rsid w:val="00887523"/>
    <w:rsid w:val="008900FA"/>
    <w:rsid w:val="00894F07"/>
    <w:rsid w:val="008A3221"/>
    <w:rsid w:val="008B3C01"/>
    <w:rsid w:val="008E0831"/>
    <w:rsid w:val="008F2B91"/>
    <w:rsid w:val="0090732A"/>
    <w:rsid w:val="00910EAC"/>
    <w:rsid w:val="00912728"/>
    <w:rsid w:val="00960BF1"/>
    <w:rsid w:val="00962BC6"/>
    <w:rsid w:val="00984349"/>
    <w:rsid w:val="009925A3"/>
    <w:rsid w:val="00995452"/>
    <w:rsid w:val="009A3D56"/>
    <w:rsid w:val="009B5524"/>
    <w:rsid w:val="009C0067"/>
    <w:rsid w:val="009D3D8C"/>
    <w:rsid w:val="009E6081"/>
    <w:rsid w:val="009E7EAD"/>
    <w:rsid w:val="009F196F"/>
    <w:rsid w:val="00A264B4"/>
    <w:rsid w:val="00A53945"/>
    <w:rsid w:val="00A64314"/>
    <w:rsid w:val="00A64B39"/>
    <w:rsid w:val="00A72276"/>
    <w:rsid w:val="00A7545E"/>
    <w:rsid w:val="00A9434D"/>
    <w:rsid w:val="00AA4070"/>
    <w:rsid w:val="00AC0315"/>
    <w:rsid w:val="00AC3137"/>
    <w:rsid w:val="00AE4111"/>
    <w:rsid w:val="00AF1767"/>
    <w:rsid w:val="00AF3D6D"/>
    <w:rsid w:val="00AF4688"/>
    <w:rsid w:val="00AF7E85"/>
    <w:rsid w:val="00AF7F71"/>
    <w:rsid w:val="00B00CAC"/>
    <w:rsid w:val="00B1438B"/>
    <w:rsid w:val="00B14FBC"/>
    <w:rsid w:val="00B3604B"/>
    <w:rsid w:val="00B647B9"/>
    <w:rsid w:val="00B802DC"/>
    <w:rsid w:val="00B804D4"/>
    <w:rsid w:val="00B81966"/>
    <w:rsid w:val="00B839DE"/>
    <w:rsid w:val="00B87D99"/>
    <w:rsid w:val="00BA00FD"/>
    <w:rsid w:val="00BA2BAA"/>
    <w:rsid w:val="00BB3E25"/>
    <w:rsid w:val="00BE2E66"/>
    <w:rsid w:val="00BE6C40"/>
    <w:rsid w:val="00BE7B60"/>
    <w:rsid w:val="00C0526A"/>
    <w:rsid w:val="00C201C0"/>
    <w:rsid w:val="00C21125"/>
    <w:rsid w:val="00C2242E"/>
    <w:rsid w:val="00C24552"/>
    <w:rsid w:val="00C30DBF"/>
    <w:rsid w:val="00C35432"/>
    <w:rsid w:val="00C61896"/>
    <w:rsid w:val="00C7126D"/>
    <w:rsid w:val="00C77F83"/>
    <w:rsid w:val="00C84648"/>
    <w:rsid w:val="00C858E2"/>
    <w:rsid w:val="00C919E3"/>
    <w:rsid w:val="00C92096"/>
    <w:rsid w:val="00C93A21"/>
    <w:rsid w:val="00CA264C"/>
    <w:rsid w:val="00CC4A7E"/>
    <w:rsid w:val="00CD15D2"/>
    <w:rsid w:val="00CD2D35"/>
    <w:rsid w:val="00CD7DBA"/>
    <w:rsid w:val="00CF3938"/>
    <w:rsid w:val="00D0486D"/>
    <w:rsid w:val="00D109DB"/>
    <w:rsid w:val="00D3169D"/>
    <w:rsid w:val="00D32D7E"/>
    <w:rsid w:val="00D34486"/>
    <w:rsid w:val="00D6308B"/>
    <w:rsid w:val="00D65205"/>
    <w:rsid w:val="00D96811"/>
    <w:rsid w:val="00DA2770"/>
    <w:rsid w:val="00DA5044"/>
    <w:rsid w:val="00DE7377"/>
    <w:rsid w:val="00DF38A7"/>
    <w:rsid w:val="00DF5795"/>
    <w:rsid w:val="00DF5B93"/>
    <w:rsid w:val="00E044B2"/>
    <w:rsid w:val="00E33DED"/>
    <w:rsid w:val="00E562CA"/>
    <w:rsid w:val="00E75E18"/>
    <w:rsid w:val="00E828F6"/>
    <w:rsid w:val="00E90609"/>
    <w:rsid w:val="00E92098"/>
    <w:rsid w:val="00E97B1A"/>
    <w:rsid w:val="00EA1895"/>
    <w:rsid w:val="00EA3422"/>
    <w:rsid w:val="00EA5BC5"/>
    <w:rsid w:val="00EB5502"/>
    <w:rsid w:val="00EE1E24"/>
    <w:rsid w:val="00EE308D"/>
    <w:rsid w:val="00EF1472"/>
    <w:rsid w:val="00F01C2F"/>
    <w:rsid w:val="00F040CD"/>
    <w:rsid w:val="00F12E48"/>
    <w:rsid w:val="00F27DCC"/>
    <w:rsid w:val="00F52B02"/>
    <w:rsid w:val="00F52B7A"/>
    <w:rsid w:val="00F551F4"/>
    <w:rsid w:val="00F65FDE"/>
    <w:rsid w:val="00F7209A"/>
    <w:rsid w:val="00F938BA"/>
    <w:rsid w:val="00F958F4"/>
    <w:rsid w:val="00FA5DB7"/>
    <w:rsid w:val="00FB1FAE"/>
    <w:rsid w:val="00FB40B5"/>
    <w:rsid w:val="00FB7CE9"/>
    <w:rsid w:val="00FC5FA0"/>
    <w:rsid w:val="00FD4386"/>
    <w:rsid w:val="00FF4DBC"/>
    <w:rsid w:val="00FF7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058C97"/>
  <w15:chartTrackingRefBased/>
  <w15:docId w15:val="{0472446D-3301-47C3-9224-3065F8FB0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5875E6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5875E6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5875E6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5875E6"/>
    <w:rPr>
      <w:rFonts w:ascii="Calibri" w:hAnsi="Calibri" w:cs="Calibri"/>
      <w:noProof/>
    </w:rPr>
  </w:style>
  <w:style w:type="paragraph" w:styleId="Header">
    <w:name w:val="header"/>
    <w:basedOn w:val="Normal"/>
    <w:link w:val="HeaderChar"/>
    <w:uiPriority w:val="99"/>
    <w:unhideWhenUsed/>
    <w:rsid w:val="00AF17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767"/>
  </w:style>
  <w:style w:type="paragraph" w:styleId="Footer">
    <w:name w:val="footer"/>
    <w:basedOn w:val="Normal"/>
    <w:link w:val="FooterChar"/>
    <w:uiPriority w:val="99"/>
    <w:unhideWhenUsed/>
    <w:rsid w:val="00AF17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767"/>
  </w:style>
  <w:style w:type="character" w:styleId="CommentReference">
    <w:name w:val="annotation reference"/>
    <w:basedOn w:val="DefaultParagraphFont"/>
    <w:uiPriority w:val="99"/>
    <w:semiHidden/>
    <w:unhideWhenUsed/>
    <w:rsid w:val="00562A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62A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62A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2A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2A0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2A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A0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B802DC"/>
    <w:pPr>
      <w:spacing w:after="0" w:line="240" w:lineRule="auto"/>
    </w:pPr>
  </w:style>
  <w:style w:type="table" w:styleId="TableGrid">
    <w:name w:val="Table Grid"/>
    <w:basedOn w:val="TableNormal"/>
    <w:uiPriority w:val="39"/>
    <w:rsid w:val="00C77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C77F8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-Accent3">
    <w:name w:val="Grid Table 5 Dark Accent 3"/>
    <w:basedOn w:val="TableNormal"/>
    <w:uiPriority w:val="50"/>
    <w:rsid w:val="00C77F8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1">
    <w:name w:val="Grid Table 5 Dark Accent 1"/>
    <w:basedOn w:val="TableNormal"/>
    <w:uiPriority w:val="50"/>
    <w:rsid w:val="003A7C3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1Light">
    <w:name w:val="Grid Table 1 Light"/>
    <w:basedOn w:val="TableNormal"/>
    <w:uiPriority w:val="46"/>
    <w:rsid w:val="003A7C3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1">
    <w:name w:val="Table Grid1"/>
    <w:basedOn w:val="TableNormal"/>
    <w:next w:val="TableGrid"/>
    <w:uiPriority w:val="39"/>
    <w:rsid w:val="00C91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ct">
    <w:name w:val="Compact"/>
    <w:basedOn w:val="BodyText"/>
    <w:qFormat/>
    <w:rsid w:val="00526B96"/>
    <w:pPr>
      <w:spacing w:before="36" w:after="36" w:line="240" w:lineRule="auto"/>
    </w:pPr>
    <w:rPr>
      <w:sz w:val="24"/>
      <w:szCs w:val="24"/>
    </w:rPr>
  </w:style>
  <w:style w:type="table" w:customStyle="1" w:styleId="Table">
    <w:name w:val="Table"/>
    <w:semiHidden/>
    <w:unhideWhenUsed/>
    <w:qFormat/>
    <w:rsid w:val="00526B96"/>
    <w:pPr>
      <w:spacing w:after="200" w:line="240" w:lineRule="auto"/>
    </w:pPr>
    <w:rPr>
      <w:sz w:val="24"/>
      <w:szCs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semiHidden/>
    <w:unhideWhenUsed/>
    <w:rsid w:val="00526B9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26B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DD383-C679-4B17-AEFA-9E04E5CCD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4056</Words>
  <Characters>23124</Characters>
  <Application>Microsoft Office Word</Application>
  <DocSecurity>0</DocSecurity>
  <Lines>192</Lines>
  <Paragraphs>54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HP Inc.</Company>
  <LinksUpToDate>false</LinksUpToDate>
  <CharactersWithSpaces>27126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Uzma Khan</dc:creator>
  <cp:keywords/>
  <dc:description/>
  <cp:lastModifiedBy>Uzma Khan</cp:lastModifiedBy>
  <cp:revision>2</cp:revision>
  <dcterms:created xsi:type="dcterms:W3CDTF">2021-06-22T07:37:00Z</dcterms:created>
  <dcterms:modified xsi:type="dcterms:W3CDTF">2021-06-22T07:37:00Z</dcterms:modified>
</cp:coreProperties>
</file>