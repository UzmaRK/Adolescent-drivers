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9036EF" w14:textId="77777777" w:rsidR="00C15F6E" w:rsidRPr="003537DA" w:rsidRDefault="005C5719">
      <w:pPr>
        <w:spacing w:line="480" w:lineRule="auto"/>
        <w:jc w:val="center"/>
        <w:rPr>
          <w:rFonts w:ascii="Times New Roman" w:hAnsi="Times New Roman" w:cs="Times New Roman"/>
          <w:b/>
          <w:color w:val="212121"/>
          <w:sz w:val="24"/>
          <w:szCs w:val="24"/>
          <w:shd w:val="clear" w:color="auto" w:fill="FFFFFF"/>
        </w:rPr>
      </w:pPr>
      <w:r w:rsidRPr="003537DA">
        <w:rPr>
          <w:rFonts w:ascii="Times New Roman" w:hAnsi="Times New Roman" w:cs="Times New Roman"/>
          <w:b/>
          <w:color w:val="212121"/>
          <w:sz w:val="24"/>
          <w:szCs w:val="24"/>
          <w:shd w:val="clear" w:color="auto" w:fill="FFFFFF"/>
        </w:rPr>
        <w:t>Road crashes among underage motorcyclists’ compared with motorcyclists of legal driving age: A Cross-Sectional Study from an Urban Setting in Low-Middle Income Country, Karachi, Pakistan</w:t>
      </w:r>
    </w:p>
    <w:p w14:paraId="4C98393A" w14:textId="77777777" w:rsidR="00C15F6E" w:rsidRPr="003537DA" w:rsidRDefault="005C5719">
      <w:pPr>
        <w:spacing w:line="480" w:lineRule="auto"/>
        <w:jc w:val="center"/>
        <w:rPr>
          <w:rFonts w:ascii="Times New Roman" w:hAnsi="Times New Roman" w:cs="Times New Roman"/>
          <w:b/>
          <w:color w:val="212121"/>
          <w:sz w:val="24"/>
          <w:szCs w:val="24"/>
          <w:shd w:val="clear" w:color="auto" w:fill="FFFFFF"/>
        </w:rPr>
      </w:pPr>
      <w:r w:rsidRPr="003537DA">
        <w:rPr>
          <w:rFonts w:ascii="Times New Roman" w:hAnsi="Times New Roman" w:cs="Times New Roman"/>
          <w:b/>
          <w:color w:val="212121"/>
          <w:sz w:val="24"/>
          <w:szCs w:val="24"/>
          <w:shd w:val="clear" w:color="auto" w:fill="FFFFFF"/>
        </w:rPr>
        <w:t>Add abstract</w:t>
      </w:r>
    </w:p>
    <w:p w14:paraId="06D84E13" w14:textId="77777777" w:rsidR="00C15F6E" w:rsidRPr="003537DA" w:rsidRDefault="005C5719">
      <w:pPr>
        <w:spacing w:line="480" w:lineRule="auto"/>
        <w:ind w:firstLine="720"/>
        <w:jc w:val="both"/>
        <w:rPr>
          <w:rFonts w:ascii="Times New Roman" w:hAnsi="Times New Roman" w:cs="Times New Roman"/>
          <w:color w:val="212121"/>
          <w:sz w:val="24"/>
          <w:szCs w:val="24"/>
          <w:shd w:val="clear" w:color="auto" w:fill="FFFFFF"/>
        </w:rPr>
      </w:pPr>
      <w:r w:rsidRPr="003537DA">
        <w:rPr>
          <w:rFonts w:ascii="Times New Roman" w:hAnsi="Times New Roman" w:cs="Times New Roman"/>
          <w:color w:val="212121"/>
          <w:sz w:val="24"/>
          <w:szCs w:val="24"/>
          <w:shd w:val="clear" w:color="auto" w:fill="FFFFFF"/>
        </w:rPr>
        <w:t>Adolescents bear the largest burden of road traffic deaths.</w:t>
      </w:r>
      <w:r w:rsidRPr="003537DA">
        <w:rPr>
          <w:rFonts w:ascii="Times New Roman" w:hAnsi="Times New Roman" w:cs="Times New Roman"/>
          <w:sz w:val="24"/>
          <w:szCs w:val="24"/>
        </w:rPr>
        <w:fldChar w:fldCharType="begin"/>
      </w:r>
      <w:r w:rsidRPr="003537DA">
        <w:rPr>
          <w:rFonts w:ascii="Times New Roman" w:hAnsi="Times New Roman" w:cs="Times New Roman"/>
          <w:color w:val="212121"/>
          <w:sz w:val="24"/>
          <w:szCs w:val="24"/>
          <w:shd w:val="clear" w:color="auto" w:fill="FFFFFF"/>
        </w:rPr>
        <w:instrText>ADDIN EN.CITE &lt;EndNote&gt;&lt;Cite&gt;&lt;Author&gt;Li&lt;/Author&gt;&lt;Year&gt;2016&lt;/Year&gt;&lt;RecNum&gt;17&lt;/RecNum&gt;&lt;DisplayText&gt;[1]&lt;/DisplayText&gt;&lt;record&gt;&lt;rec-number&gt;17&lt;/rec-number&gt;&lt;foreign-keys&gt;&lt;key app="EN" db-id="9pexzrwd6vtz2wepzzqxz9p7adx2etvt9rfx" timestamp="1613769378"&gt;17&lt;/key&gt;&lt;/foreign-keys&gt;&lt;ref-type name="Journal Article"&gt;17&lt;/ref-type&gt;&lt;contributors&gt;&lt;authors&gt;&lt;author&gt;Li, Qingfeng&lt;/author&gt;&lt;author&gt;Alonge, Olakunle&lt;/author&gt;&lt;author&gt;Hyder, Adnan A&lt;/author&gt;&lt;/authors&gt;&lt;/contributors&gt;&lt;titles&gt;&lt;title&gt;Children and road traffic injuries: can&amp;apos;t the world do better?&lt;/title&gt;&lt;secondary-title&gt;Archives of disease in childhood&lt;/secondary-title&gt;&lt;/titles&gt;&lt;periodical&gt;&lt;full-title&gt;Archives of disease in childhood&lt;/full-title&gt;&lt;/periodical&gt;&lt;pages&gt;1063-1070&lt;/pages&gt;&lt;volume&gt;101&lt;/volume&gt;&lt;number&gt;11&lt;/number&gt;&lt;dates&gt;&lt;year&gt;2016&lt;/year&gt;&lt;/dates&gt;&lt;isbn&gt;0003-9888&lt;/isbn&gt;&lt;urls&gt;&lt;/urls&gt;&lt;/record&gt;&lt;/Cite&gt;&lt;/EndNote&gt;</w:instrText>
      </w:r>
      <w:r w:rsidRPr="003537DA">
        <w:rPr>
          <w:rFonts w:ascii="Times New Roman" w:hAnsi="Times New Roman" w:cs="Times New Roman"/>
          <w:color w:val="212121"/>
          <w:sz w:val="24"/>
          <w:szCs w:val="24"/>
          <w:shd w:val="clear" w:color="auto" w:fill="FFFFFF"/>
        </w:rPr>
        <w:fldChar w:fldCharType="separate"/>
      </w:r>
      <w:r w:rsidRPr="003537DA">
        <w:rPr>
          <w:rFonts w:ascii="Times New Roman" w:hAnsi="Times New Roman" w:cs="Times New Roman"/>
          <w:color w:val="212121"/>
          <w:sz w:val="24"/>
          <w:szCs w:val="24"/>
          <w:shd w:val="clear" w:color="auto" w:fill="FFFFFF"/>
        </w:rPr>
        <w:t>[1]</w:t>
      </w:r>
      <w:r w:rsidRPr="003537DA">
        <w:rPr>
          <w:rFonts w:ascii="Times New Roman" w:hAnsi="Times New Roman" w:cs="Times New Roman"/>
          <w:color w:val="212121"/>
          <w:sz w:val="24"/>
          <w:szCs w:val="24"/>
          <w:shd w:val="clear" w:color="auto" w:fill="FFFFFF"/>
        </w:rPr>
        <w:fldChar w:fldCharType="end"/>
      </w:r>
      <w:r w:rsidRPr="003537DA">
        <w:rPr>
          <w:rFonts w:ascii="Times New Roman" w:hAnsi="Times New Roman" w:cs="Times New Roman"/>
          <w:color w:val="212121"/>
          <w:sz w:val="24"/>
          <w:szCs w:val="24"/>
          <w:shd w:val="clear" w:color="auto" w:fill="FFFFFF"/>
        </w:rPr>
        <w:t xml:space="preserve"> Underage adolescents’ drivers are involved in fatal crashes three times more often compared with adults.</w:t>
      </w:r>
      <w:r w:rsidRPr="003537DA">
        <w:rPr>
          <w:rFonts w:ascii="Times New Roman" w:hAnsi="Times New Roman" w:cs="Times New Roman"/>
          <w:sz w:val="24"/>
          <w:szCs w:val="24"/>
        </w:rPr>
        <w:fldChar w:fldCharType="begin"/>
      </w:r>
      <w:r w:rsidRPr="003537DA">
        <w:rPr>
          <w:rFonts w:ascii="Times New Roman" w:hAnsi="Times New Roman" w:cs="Times New Roman"/>
          <w:color w:val="212121"/>
          <w:sz w:val="24"/>
          <w:szCs w:val="24"/>
          <w:shd w:val="clear" w:color="auto" w:fill="FFFFFF"/>
        </w:rPr>
        <w:instrText>ADDIN EN.CITE &lt;EndNote&gt;&lt;Cite&gt;&lt;Author&gt;Walshe&lt;/Author&gt;&lt;Year&gt;2017&lt;/Year&gt;&lt;RecNum&gt;1&lt;/RecNum&gt;&lt;DisplayText&gt;[2]&lt;/DisplayText&gt;&lt;record&gt;&lt;rec-number&gt;1&lt;/rec-number&gt;&lt;foreign-keys&gt;&lt;key app="EN" db-id="9pexzrwd6vtz2wepzzqxz9p7adx2etvt9rfx" timestamp="1612559218"&gt;1&lt;/key&gt;&lt;/foreign-keys&gt;&lt;ref-type name="Journal Article"&gt;17&lt;/ref-type&gt;&lt;contributors&gt;&lt;authors&gt;&lt;author&gt;Walshe, Elizabeth A&lt;/author&gt;&lt;author&gt;Ward McIntosh, Chelsea&lt;/author&gt;&lt;author&gt;Romer, Daniel&lt;/author&gt;&lt;author&gt;Winston, Flaura K&lt;/author&gt;&lt;/authors&gt;&lt;/contributors&gt;&lt;titles&gt;&lt;title&gt;Executive function capacities, negative driving behavior and crashes in young drivers&lt;/title&gt;&lt;secondary-title&gt;International journal of environmental research and public health&lt;/secondary-title&gt;&lt;/titles&gt;&lt;periodical&gt;&lt;full-title&gt;International journal of environmental research and public health&lt;/full-title&gt;&lt;/periodical&gt;&lt;pages&gt;1314&lt;/pages&gt;&lt;volume&gt;14&lt;/volume&gt;&lt;number&gt;11&lt;/number&gt;&lt;dates&gt;&lt;year&gt;2017&lt;/year&gt;&lt;/dates&gt;&lt;urls&gt;&lt;/urls&gt;&lt;/record&gt;&lt;/Cite&gt;&lt;/EndNote&gt;</w:instrText>
      </w:r>
      <w:r w:rsidRPr="003537DA">
        <w:rPr>
          <w:rFonts w:ascii="Times New Roman" w:hAnsi="Times New Roman" w:cs="Times New Roman"/>
          <w:color w:val="212121"/>
          <w:sz w:val="24"/>
          <w:szCs w:val="24"/>
          <w:shd w:val="clear" w:color="auto" w:fill="FFFFFF"/>
        </w:rPr>
        <w:fldChar w:fldCharType="separate"/>
      </w:r>
      <w:r w:rsidRPr="003537DA">
        <w:rPr>
          <w:rFonts w:ascii="Times New Roman" w:hAnsi="Times New Roman" w:cs="Times New Roman"/>
          <w:color w:val="212121"/>
          <w:sz w:val="24"/>
          <w:szCs w:val="24"/>
          <w:shd w:val="clear" w:color="auto" w:fill="FFFFFF"/>
        </w:rPr>
        <w:t>[2]</w:t>
      </w:r>
      <w:r w:rsidRPr="003537DA">
        <w:rPr>
          <w:rFonts w:ascii="Times New Roman" w:hAnsi="Times New Roman" w:cs="Times New Roman"/>
          <w:color w:val="212121"/>
          <w:sz w:val="24"/>
          <w:szCs w:val="24"/>
          <w:shd w:val="clear" w:color="auto" w:fill="FFFFFF"/>
        </w:rPr>
        <w:fldChar w:fldCharType="end"/>
      </w:r>
      <w:r w:rsidRPr="003537DA">
        <w:rPr>
          <w:rFonts w:ascii="Times New Roman" w:hAnsi="Times New Roman" w:cs="Times New Roman"/>
          <w:color w:val="212121"/>
          <w:sz w:val="24"/>
          <w:szCs w:val="24"/>
          <w:shd w:val="clear" w:color="auto" w:fill="FFFFFF"/>
        </w:rPr>
        <w:t xml:space="preserve"> </w:t>
      </w:r>
      <w:r w:rsidRPr="003537DA">
        <w:rPr>
          <w:rFonts w:ascii="Times New Roman" w:hAnsi="Times New Roman" w:cs="Times New Roman"/>
          <w:sz w:val="24"/>
          <w:szCs w:val="24"/>
        </w:rPr>
        <w:t>The number of road traffic crashes per million miles driven is six times higher in adolescents compared wi</w:t>
      </w:r>
      <w:r w:rsidR="00294249" w:rsidRPr="003537DA">
        <w:rPr>
          <w:rFonts w:ascii="Times New Roman" w:hAnsi="Times New Roman" w:cs="Times New Roman"/>
          <w:sz w:val="24"/>
          <w:szCs w:val="24"/>
        </w:rPr>
        <w:t xml:space="preserve">th adults. </w:t>
      </w:r>
      <w:r w:rsidRPr="003537DA">
        <w:rPr>
          <w:rFonts w:ascii="Times New Roman" w:hAnsi="Times New Roman" w:cs="Times New Roman"/>
          <w:sz w:val="24"/>
          <w:szCs w:val="24"/>
        </w:rPr>
        <w:fldChar w:fldCharType="begin"/>
      </w:r>
      <w:r w:rsidRPr="003537DA">
        <w:rPr>
          <w:rFonts w:ascii="Times New Roman" w:hAnsi="Times New Roman" w:cs="Times New Roman"/>
          <w:sz w:val="24"/>
          <w:szCs w:val="24"/>
        </w:rPr>
        <w:instrText>ADDIN EN.CITE &lt;EndNote&gt;&lt;Cite&gt;&lt;Author&gt;Banz&lt;/Author&gt;&lt;Year&gt;2019&lt;/Year&gt;&lt;RecNum&gt;2&lt;/RecNum&gt;&lt;DisplayText&gt;[3]&lt;/DisplayText&gt;&lt;record&gt;&lt;rec-number&gt;2&lt;/rec-number&gt;&lt;foreign-keys&gt;&lt;key app="EN" db-id="9pexzrwd6vtz2wepzzqxz9p7adx2etvt9rfx" timestamp="1612559572"&gt;2&lt;/key&gt;&lt;/foreign-keys&gt;&lt;ref-type name="Journal Article"&gt;17&lt;/ref-type&gt;&lt;contributors&gt;&lt;authors&gt;&lt;author&gt;Banz, Barbara C&lt;/author&gt;&lt;author&gt;Fell, James C&lt;/author&gt;&lt;author&gt;Vaca, Federico E&lt;/author&gt;&lt;/authors&gt;&lt;/contributors&gt;&lt;titles&gt;&lt;title&gt;Focus: Death: Complexities of Young Driver Injury and Fatal Motor Vehicle Crashes&lt;/title&gt;&lt;secondary-title&gt;The Yale journal of biology and medicine&lt;/secondary-title&gt;&lt;/titles&gt;&lt;periodical&gt;&lt;full-title&gt;The Yale journal of biology and medicine&lt;/full-title&gt;&lt;/periodical&gt;&lt;pages&gt;725&lt;/pages&gt;&lt;volume&gt;92&lt;/volume&gt;&lt;number&gt;4&lt;/number&gt;&lt;dates&gt;&lt;year&gt;2019&lt;/year&gt;&lt;/dates&gt;&lt;urls&gt;&lt;/urls&gt;&lt;/record&gt;&lt;/Cite&gt;&lt;/EndNote&gt;</w:instrText>
      </w:r>
      <w:r w:rsidRPr="003537DA">
        <w:rPr>
          <w:rFonts w:ascii="Times New Roman" w:hAnsi="Times New Roman" w:cs="Times New Roman"/>
          <w:sz w:val="24"/>
          <w:szCs w:val="24"/>
        </w:rPr>
        <w:fldChar w:fldCharType="separate"/>
      </w:r>
      <w:r w:rsidRPr="003537DA">
        <w:rPr>
          <w:rFonts w:ascii="Times New Roman" w:hAnsi="Times New Roman" w:cs="Times New Roman"/>
          <w:sz w:val="24"/>
          <w:szCs w:val="24"/>
        </w:rPr>
        <w:t>[3]</w:t>
      </w:r>
      <w:r w:rsidRPr="003537DA">
        <w:rPr>
          <w:rFonts w:ascii="Times New Roman" w:hAnsi="Times New Roman" w:cs="Times New Roman"/>
          <w:sz w:val="24"/>
          <w:szCs w:val="24"/>
        </w:rPr>
        <w:fldChar w:fldCharType="end"/>
      </w:r>
      <w:r w:rsidRPr="003537DA">
        <w:rPr>
          <w:rFonts w:ascii="Times New Roman" w:hAnsi="Times New Roman" w:cs="Times New Roman"/>
          <w:sz w:val="24"/>
          <w:szCs w:val="24"/>
        </w:rPr>
        <w:t xml:space="preserve"> </w:t>
      </w:r>
      <w:r w:rsidRPr="003537DA">
        <w:rPr>
          <w:rFonts w:ascii="Times New Roman" w:hAnsi="Times New Roman" w:cs="Times New Roman"/>
          <w:color w:val="212121"/>
          <w:sz w:val="24"/>
          <w:szCs w:val="24"/>
          <w:shd w:val="clear" w:color="auto" w:fill="FFFFFF"/>
        </w:rPr>
        <w:t>Adolescents are vulnerable to road traffic crashes due to limited experience and risky taking behaviors.</w:t>
      </w:r>
      <w:r w:rsidRPr="003537DA">
        <w:rPr>
          <w:rFonts w:ascii="Times New Roman" w:hAnsi="Times New Roman" w:cs="Times New Roman"/>
          <w:sz w:val="24"/>
          <w:szCs w:val="24"/>
        </w:rPr>
        <w:fldChar w:fldCharType="begin"/>
      </w:r>
      <w:r w:rsidRPr="003537DA">
        <w:rPr>
          <w:rFonts w:ascii="Times New Roman" w:hAnsi="Times New Roman" w:cs="Times New Roman"/>
          <w:color w:val="212121"/>
          <w:sz w:val="24"/>
          <w:szCs w:val="24"/>
          <w:shd w:val="clear" w:color="auto" w:fill="FFFFFF"/>
        </w:rPr>
        <w:instrText>ADDIN EN.CITE &lt;EndNote&gt;&lt;Cite&gt;&lt;Author&gt;Sarkar&lt;/Author&gt;&lt;Year&gt;2004&lt;/Year&gt;&lt;RecNum&gt;27&lt;/RecNum&gt;&lt;DisplayText&gt;[4,5]&lt;/DisplayText&gt;&lt;record&gt;&lt;rec-number&gt;27&lt;/rec-number&gt;&lt;foreign-keys&gt;&lt;key app="EN" db-id="9pexzrwd6vtz2wepzzqxz9p7adx2etvt9rfx" timestamp="1615716149"&gt;27&lt;/key&gt;&lt;/foreign-keys&gt;&lt;ref-type name="Journal Article"&gt;17&lt;/ref-type&gt;&lt;contributors&gt;&lt;authors&gt;&lt;author&gt;Sarkar, Sheila&lt;/author&gt;&lt;author&gt;Andreas, Marie&lt;/author&gt;&lt;/authors&gt;&lt;/contributors&gt;&lt;titles&gt;&lt;title&gt;Acceptance of and engagement in risky driving behaviors by teenagers&lt;/title&gt;&lt;secondary-title&gt;Adolescence&lt;/secondary-title&gt;&lt;/titles&gt;&lt;periodical&gt;&lt;full-title&gt;Adolescence&lt;/full-title&gt;&lt;/periodical&gt;&lt;pages&gt;687&lt;/pages&gt;&lt;volume&gt;39&lt;/volume&gt;&lt;number&gt;156&lt;/number&gt;&lt;dates&gt;&lt;year&gt;2004&lt;/year&gt;&lt;/dates&gt;&lt;isbn&gt;0001-8449&lt;/isbn&gt;&lt;urls&gt;&lt;/urls&gt;&lt;/record&gt;&lt;/Cite&gt;&lt;Cite&gt;&lt;Author&gt;Gershon&lt;/Author&gt;&lt;Year&gt;2018&lt;/Year&gt;&lt;RecNum&gt;18&lt;/RecNum&gt;&lt;record&gt;&lt;rec-number&gt;18&lt;/rec-number&gt;&lt;foreign-keys&gt;&lt;key app="EN" db-id="9pexzrwd6vtz2wepzzqxz9p7adx2etvt9rfx" timestamp="1614974474"&gt;18&lt;/key&gt;&lt;/foreign-keys&gt;&lt;ref-type name="Journal Article"&gt;17&lt;/ref-type&gt;&lt;contributors&gt;&lt;authors&gt;&lt;author&gt;Gershon, Pnina&lt;/author&gt;&lt;author&gt;Ehsani, Johnathon P&lt;/author&gt;&lt;author&gt;Zhu, Chunming&lt;/author&gt;&lt;author&gt;Sita, Kellienne R&lt;/author&gt;&lt;author&gt;Klauer, Sheila&lt;/author&gt;&lt;author&gt;Dingus, Tom&lt;/author&gt;&lt;author&gt;Simons-Morton, Bruce&lt;/author&gt;&lt;/authors&gt;&lt;/contributors&gt;&lt;titles&gt;&lt;title&gt;Crash risk and risky driving behavior among adolescents during learner and independent driving periods&lt;/title&gt;&lt;secondary-title&gt;Journal of Adolescent Health&lt;/secondary-title&gt;&lt;/titles&gt;&lt;periodical&gt;&lt;full-title&gt;Journal of Adolescent Health&lt;/full-title&gt;&lt;/periodical&gt;&lt;pages&gt;568-574&lt;/pages&gt;&lt;volume&gt;63&lt;/volume&gt;&lt;number&gt;5&lt;/number&gt;&lt;dates&gt;&lt;year&gt;2018&lt;/year&gt;&lt;/dates&gt;&lt;isbn&gt;1054-139X&lt;/isbn&gt;&lt;urls&gt;&lt;/urls&gt;&lt;/record&gt;&lt;/Cite&gt;&lt;/EndNote&gt;</w:instrText>
      </w:r>
      <w:r w:rsidRPr="003537DA">
        <w:rPr>
          <w:rFonts w:ascii="Times New Roman" w:hAnsi="Times New Roman" w:cs="Times New Roman"/>
          <w:color w:val="212121"/>
          <w:sz w:val="24"/>
          <w:szCs w:val="24"/>
          <w:shd w:val="clear" w:color="auto" w:fill="FFFFFF"/>
        </w:rPr>
        <w:fldChar w:fldCharType="separate"/>
      </w:r>
      <w:r w:rsidRPr="003537DA">
        <w:rPr>
          <w:rFonts w:ascii="Times New Roman" w:hAnsi="Times New Roman" w:cs="Times New Roman"/>
          <w:color w:val="212121"/>
          <w:sz w:val="24"/>
          <w:szCs w:val="24"/>
          <w:shd w:val="clear" w:color="auto" w:fill="FFFFFF"/>
        </w:rPr>
        <w:t>[4,5]</w:t>
      </w:r>
      <w:r w:rsidRPr="003537DA">
        <w:rPr>
          <w:rFonts w:ascii="Times New Roman" w:hAnsi="Times New Roman" w:cs="Times New Roman"/>
          <w:color w:val="212121"/>
          <w:sz w:val="24"/>
          <w:szCs w:val="24"/>
          <w:shd w:val="clear" w:color="auto" w:fill="FFFFFF"/>
        </w:rPr>
        <w:fldChar w:fldCharType="end"/>
      </w:r>
    </w:p>
    <w:p w14:paraId="3337E6E0" w14:textId="36CF12CC" w:rsidR="00C15F6E" w:rsidRPr="003537DA" w:rsidRDefault="005C5719">
      <w:pPr>
        <w:spacing w:line="480" w:lineRule="auto"/>
        <w:ind w:firstLine="720"/>
        <w:jc w:val="both"/>
        <w:rPr>
          <w:rFonts w:ascii="Times New Roman" w:hAnsi="Times New Roman" w:cs="Times New Roman"/>
          <w:color w:val="212121"/>
          <w:sz w:val="24"/>
          <w:szCs w:val="24"/>
          <w:shd w:val="clear" w:color="auto" w:fill="FFFFFF"/>
        </w:rPr>
      </w:pPr>
      <w:r w:rsidRPr="003537DA">
        <w:rPr>
          <w:rFonts w:ascii="Times New Roman" w:hAnsi="Times New Roman" w:cs="Times New Roman"/>
          <w:color w:val="212121"/>
          <w:sz w:val="24"/>
          <w:szCs w:val="24"/>
          <w:shd w:val="clear" w:color="auto" w:fill="FFFFFF"/>
        </w:rPr>
        <w:t xml:space="preserve">In most countries the minimum driving age is 18 years but many adolescents start to drive earlier than the </w:t>
      </w:r>
      <w:r w:rsidRPr="003537DA">
        <w:rPr>
          <w:rFonts w:ascii="Times New Roman" w:hAnsi="Times New Roman" w:cs="Times New Roman"/>
          <w:sz w:val="24"/>
          <w:szCs w:val="24"/>
        </w:rPr>
        <w:t>legal</w:t>
      </w:r>
      <w:r w:rsidRPr="003537DA">
        <w:rPr>
          <w:rFonts w:ascii="Times New Roman" w:hAnsi="Times New Roman" w:cs="Times New Roman"/>
          <w:color w:val="212121"/>
          <w:sz w:val="24"/>
          <w:szCs w:val="24"/>
          <w:shd w:val="clear" w:color="auto" w:fill="FFFFFF"/>
        </w:rPr>
        <w:t xml:space="preserve"> age if they have access to vehicle in the household </w:t>
      </w:r>
      <w:r w:rsidR="00255A8D">
        <w:rPr>
          <w:rFonts w:ascii="Times New Roman" w:hAnsi="Times New Roman" w:cs="Times New Roman"/>
          <w:color w:val="212121"/>
          <w:sz w:val="24"/>
          <w:szCs w:val="24"/>
          <w:shd w:val="clear" w:color="auto" w:fill="FFFFFF"/>
        </w:rPr>
        <w:fldChar w:fldCharType="begin"/>
      </w:r>
      <w:r w:rsidR="00255A8D">
        <w:rPr>
          <w:rFonts w:ascii="Times New Roman" w:hAnsi="Times New Roman" w:cs="Times New Roman"/>
          <w:color w:val="212121"/>
          <w:sz w:val="24"/>
          <w:szCs w:val="24"/>
          <w:shd w:val="clear" w:color="auto" w:fill="FFFFFF"/>
        </w:rPr>
        <w:instrText xml:space="preserve"> ADDIN EN.CITE &lt;EndNote&gt;&lt;Cite&gt;&lt;Author&gt;Shults&lt;/Author&gt;&lt;Year&gt;2016&lt;/Year&gt;&lt;RecNum&gt;30&lt;/RecNum&gt;&lt;DisplayText&gt;&lt;style face="superscript"&gt;1&lt;/style&gt;&lt;/DisplayText&gt;&lt;record&gt;&lt;rec-number&gt;30&lt;/rec-number&gt;&lt;foreign-keys&gt;&lt;key app="EN" db-id="9pexzrwd6vtz2wepzzqxz9p7adx2etvt9rfx" timestamp="1624872330"&gt;30&lt;/key&gt;&lt;/foreign-keys&gt;&lt;ref-type name="Journal Article"&gt;17&lt;/ref-type&gt;&lt;contributors&gt;&lt;authors&gt;&lt;author&gt;Shults, Ruth A&lt;/author&gt;&lt;author&gt;Banerjee, Tanima&lt;/author&gt;&lt;author&gt;Perry, Timothy&lt;/author&gt;&lt;/authors&gt;&lt;/contributors&gt;&lt;titles&gt;&lt;title&gt;Who&amp;apos;s not driving among US high school seniors: A closer look at race/ethnicity, socioeconomic factors, and driving status&lt;/title&gt;&lt;secondary-title&gt;Traffic injury prevention&lt;/secondary-title&gt;&lt;/titles&gt;&lt;periodical&gt;&lt;full-title&gt;Traffic injury prevention&lt;/full-title&gt;&lt;/periodical&gt;&lt;pages&gt;803-809&lt;/pages&gt;&lt;volume&gt;17&lt;/volume&gt;&lt;number&gt;8&lt;/number&gt;&lt;dates&gt;&lt;year&gt;2016&lt;/year&gt;&lt;/dates&gt;&lt;isbn&gt;1538-9588&lt;/isbn&gt;&lt;urls&gt;&lt;/urls&gt;&lt;/record&gt;&lt;/Cite&gt;&lt;/EndNote&gt;</w:instrText>
      </w:r>
      <w:r w:rsidR="00255A8D">
        <w:rPr>
          <w:rFonts w:ascii="Times New Roman" w:hAnsi="Times New Roman" w:cs="Times New Roman"/>
          <w:color w:val="212121"/>
          <w:sz w:val="24"/>
          <w:szCs w:val="24"/>
          <w:shd w:val="clear" w:color="auto" w:fill="FFFFFF"/>
        </w:rPr>
        <w:fldChar w:fldCharType="separate"/>
      </w:r>
      <w:r w:rsidR="00255A8D" w:rsidRPr="00255A8D">
        <w:rPr>
          <w:rFonts w:ascii="Times New Roman" w:hAnsi="Times New Roman" w:cs="Times New Roman"/>
          <w:noProof/>
          <w:color w:val="212121"/>
          <w:sz w:val="24"/>
          <w:szCs w:val="24"/>
          <w:shd w:val="clear" w:color="auto" w:fill="FFFFFF"/>
          <w:vertAlign w:val="superscript"/>
        </w:rPr>
        <w:t>1</w:t>
      </w:r>
      <w:r w:rsidR="00255A8D">
        <w:rPr>
          <w:rFonts w:ascii="Times New Roman" w:hAnsi="Times New Roman" w:cs="Times New Roman"/>
          <w:color w:val="212121"/>
          <w:sz w:val="24"/>
          <w:szCs w:val="24"/>
          <w:shd w:val="clear" w:color="auto" w:fill="FFFFFF"/>
        </w:rPr>
        <w:fldChar w:fldCharType="end"/>
      </w:r>
      <w:r w:rsidR="00FA6F75">
        <w:rPr>
          <w:rFonts w:ascii="Times New Roman" w:hAnsi="Times New Roman" w:cs="Times New Roman"/>
          <w:color w:val="212121"/>
          <w:sz w:val="24"/>
          <w:szCs w:val="24"/>
          <w:shd w:val="clear" w:color="auto" w:fill="FFFFFF"/>
        </w:rPr>
        <w:t xml:space="preserve">. </w:t>
      </w:r>
      <w:r w:rsidRPr="003537DA">
        <w:rPr>
          <w:rFonts w:ascii="Times New Roman" w:hAnsi="Times New Roman" w:cs="Times New Roman"/>
          <w:color w:val="212121"/>
          <w:sz w:val="24"/>
          <w:szCs w:val="24"/>
          <w:shd w:val="clear" w:color="auto" w:fill="FFFFFF"/>
        </w:rPr>
        <w:t>Underage driving is linked to adolescents’ aspiration of becoming independent and experience adventure, augmented with peer pressure.</w:t>
      </w:r>
      <w:r w:rsidRPr="003537DA">
        <w:rPr>
          <w:rFonts w:ascii="Times New Roman" w:hAnsi="Times New Roman" w:cs="Times New Roman"/>
          <w:sz w:val="24"/>
          <w:szCs w:val="24"/>
        </w:rPr>
        <w:fldChar w:fldCharType="begin"/>
      </w:r>
      <w:r w:rsidRPr="003537DA">
        <w:rPr>
          <w:rFonts w:ascii="Times New Roman" w:hAnsi="Times New Roman" w:cs="Times New Roman"/>
          <w:color w:val="212121"/>
          <w:sz w:val="24"/>
          <w:szCs w:val="24"/>
          <w:shd w:val="clear" w:color="auto" w:fill="FFFFFF"/>
        </w:rPr>
        <w:instrText>ADDIN EN.CITE &lt;EndNote&gt;&lt;Cite&gt;&lt;Author&gt;Alderman&lt;/Author&gt;&lt;Year&gt;2018&lt;/Year&gt;&lt;RecNum&gt;4&lt;/RecNum&gt;&lt;DisplayText&gt;[6]&lt;/DisplayText&gt;&lt;record&gt;&lt;rec-number&gt;4&lt;/rec-number&gt;&lt;foreign-keys&gt;&lt;key app="EN" db-id="9pexzrwd6vtz2wepzzqxz9p7adx2etvt9rfx" timestamp="1612559928"&gt;4&lt;/key&gt;&lt;/foreign-keys&gt;&lt;ref-type name="Journal Article"&gt;17&lt;/ref-type&gt;&lt;contributors&gt;&lt;authors&gt;&lt;author&gt;Alderman, Elizabeth M&lt;/author&gt;&lt;author&gt;Johnston, Brian D&lt;/author&gt;&lt;/authors&gt;&lt;/contributors&gt;&lt;titles&gt;&lt;title&gt;The teen driver&lt;/title&gt;&lt;secondary-title&gt;Pediatrics&lt;/secondary-title&gt;&lt;/titles&gt;&lt;periodical&gt;&lt;full-title&gt;Pediatrics&lt;/full-title&gt;&lt;/periodical&gt;&lt;volume&gt;142&lt;/volume&gt;&lt;number&gt;4&lt;/number&gt;&lt;dates&gt;&lt;year&gt;2018&lt;/year&gt;&lt;/dates&gt;&lt;isbn&gt;0031-4005&lt;/isbn&gt;&lt;urls&gt;&lt;/urls&gt;&lt;/record&gt;&lt;/Cite&gt;&lt;/EndNote&gt;</w:instrText>
      </w:r>
      <w:r w:rsidRPr="003537DA">
        <w:rPr>
          <w:rFonts w:ascii="Times New Roman" w:hAnsi="Times New Roman" w:cs="Times New Roman"/>
          <w:color w:val="212121"/>
          <w:sz w:val="24"/>
          <w:szCs w:val="24"/>
          <w:shd w:val="clear" w:color="auto" w:fill="FFFFFF"/>
        </w:rPr>
        <w:fldChar w:fldCharType="separate"/>
      </w:r>
      <w:r w:rsidRPr="003537DA">
        <w:rPr>
          <w:rFonts w:ascii="Times New Roman" w:hAnsi="Times New Roman" w:cs="Times New Roman"/>
          <w:color w:val="212121"/>
          <w:sz w:val="24"/>
          <w:szCs w:val="24"/>
          <w:shd w:val="clear" w:color="auto" w:fill="FFFFFF"/>
        </w:rPr>
        <w:t>[6]</w:t>
      </w:r>
      <w:r w:rsidRPr="003537DA">
        <w:rPr>
          <w:rFonts w:ascii="Times New Roman" w:hAnsi="Times New Roman" w:cs="Times New Roman"/>
          <w:color w:val="212121"/>
          <w:sz w:val="24"/>
          <w:szCs w:val="24"/>
          <w:shd w:val="clear" w:color="auto" w:fill="FFFFFF"/>
        </w:rPr>
        <w:fldChar w:fldCharType="end"/>
      </w:r>
    </w:p>
    <w:p w14:paraId="02A0ED28" w14:textId="26598734" w:rsidR="00C15F6E" w:rsidRPr="003537DA" w:rsidRDefault="005C5719">
      <w:pPr>
        <w:spacing w:line="480" w:lineRule="auto"/>
        <w:ind w:firstLine="720"/>
        <w:jc w:val="both"/>
        <w:rPr>
          <w:rFonts w:ascii="Times New Roman" w:hAnsi="Times New Roman" w:cs="Times New Roman"/>
          <w:color w:val="212121"/>
          <w:sz w:val="24"/>
          <w:szCs w:val="24"/>
          <w:shd w:val="clear" w:color="auto" w:fill="FFFFFF"/>
        </w:rPr>
      </w:pPr>
      <w:r w:rsidRPr="003537DA">
        <w:rPr>
          <w:rFonts w:ascii="Times New Roman" w:hAnsi="Times New Roman" w:cs="Times New Roman"/>
          <w:color w:val="212121"/>
          <w:sz w:val="24"/>
          <w:szCs w:val="24"/>
          <w:shd w:val="clear" w:color="auto" w:fill="FFFFFF"/>
        </w:rPr>
        <w:t xml:space="preserve">Demographic and socioeconomic factors, behaviors and consequences related to road crashes by adolescent </w:t>
      </w:r>
      <w:r w:rsidR="00A61F6A">
        <w:rPr>
          <w:rFonts w:ascii="Times New Roman" w:hAnsi="Times New Roman" w:cs="Times New Roman"/>
          <w:color w:val="212121"/>
          <w:sz w:val="24"/>
          <w:szCs w:val="24"/>
          <w:shd w:val="clear" w:color="auto" w:fill="FFFFFF"/>
        </w:rPr>
        <w:t xml:space="preserve">car </w:t>
      </w:r>
      <w:r w:rsidRPr="003537DA">
        <w:rPr>
          <w:rFonts w:ascii="Times New Roman" w:hAnsi="Times New Roman" w:cs="Times New Roman"/>
          <w:color w:val="212121"/>
          <w:sz w:val="24"/>
          <w:szCs w:val="24"/>
          <w:shd w:val="clear" w:color="auto" w:fill="FFFFFF"/>
        </w:rPr>
        <w:t xml:space="preserve">drivers have been studied in high- income countries (HICs) </w:t>
      </w:r>
      <w:r w:rsidRPr="003537DA">
        <w:rPr>
          <w:rFonts w:ascii="Times New Roman" w:hAnsi="Times New Roman" w:cs="Times New Roman"/>
          <w:sz w:val="24"/>
          <w:szCs w:val="24"/>
        </w:rPr>
        <w:fldChar w:fldCharType="begin"/>
      </w:r>
      <w:r w:rsidRPr="003537DA">
        <w:rPr>
          <w:rFonts w:ascii="Times New Roman" w:hAnsi="Times New Roman" w:cs="Times New Roman"/>
          <w:color w:val="212121"/>
          <w:sz w:val="24"/>
          <w:szCs w:val="24"/>
          <w:shd w:val="clear" w:color="auto" w:fill="FFFFFF"/>
        </w:rPr>
        <w:instrText>ADDIN EN.CITE &lt;EndNote&gt;&lt;Cite&gt;&lt;Author&gt;Hanna&lt;/Author&gt;&lt;Year&gt;2010&lt;/Year&gt;&lt;RecNum&gt;5&lt;/RecNum&gt;&lt;DisplayText&gt;[7,8]&lt;/DisplayText&gt;&lt;record&gt;&lt;rec-number&gt;5&lt;/rec-number&gt;&lt;foreign-keys&gt;&lt;key app="EN" db-id="9pexzrwd6vtz2wepzzqxz9p7adx2etvt9rfx" timestamp="1612559989"&gt;5&lt;/key&gt;&lt;/foreign-keys&gt;&lt;ref-type name="Journal Article"&gt;17&lt;/ref-type&gt;&lt;contributors&gt;&lt;authors&gt;&lt;author&gt;Hanna, Christina L&lt;/author&gt;&lt;author&gt;Hasselberg, Marie&lt;/author&gt;&lt;author&gt;Laflamme, Lucie&lt;/author&gt;&lt;author&gt;Möller, Jette&lt;/author&gt;&lt;/authors&gt;&lt;/contributors&gt;&lt;titles&gt;&lt;title&gt;Road traffic crash circumstances and consequences among young unlicensed drivers: a Swedish cohort study on socioeconomic disparities&lt;/title&gt;&lt;secondary-title&gt;BMC Public Health&lt;/secondary-title&gt;&lt;/titles&gt;&lt;periodical&gt;&lt;full-title&gt;BMC Public Health&lt;/full-title&gt;&lt;/periodical&gt;&lt;pages&gt;1-8&lt;/pages&gt;&lt;volume&gt;10&lt;/volume&gt;&lt;number&gt;1&lt;/number&gt;&lt;dates&gt;&lt;year&gt;2010&lt;/year&gt;&lt;/dates&gt;&lt;isbn&gt;1471-2458&lt;/isbn&gt;&lt;urls&gt;&lt;/urls&gt;&lt;/record&gt;&lt;/Cite&gt;&lt;Cite&gt;&lt;Author&gt;Bates&lt;/Author&gt;&lt;Year&gt;2014&lt;/Year&gt;&lt;RecNum&gt;7&lt;/RecNum&gt;&lt;record&gt;&lt;rec-number&gt;7&lt;/rec-number&gt;&lt;foreign-keys&gt;&lt;key app="EN" db-id="9pexzrwd6vtz2wepzzqxz9p7adx2etvt9rfx" timestamp="1612560759"&gt;7&lt;/key&gt;&lt;/foreign-keys&gt;&lt;ref-type name="Journal Article"&gt;17&lt;/ref-type&gt;&lt;contributors&gt;&lt;authors&gt;&lt;author&gt;Bates, Lyndel J&lt;/author&gt;&lt;author&gt;Davey, Jeremy&lt;/author&gt;&lt;author&gt;Watson, Barry&lt;/author&gt;&lt;author&gt;King, Mark J&lt;/author&gt;&lt;author&gt;Armstrong, Kerry&lt;/author&gt;&lt;/authors&gt;&lt;/contributors&gt;&lt;titles&gt;&lt;title&gt;Factors contributing to crashes among young drivers&lt;/title&gt;&lt;secondary-title&gt;Sultan Qaboos university medical journal&lt;/secondary-title&gt;&lt;/titles&gt;&lt;periodical&gt;&lt;full-title&gt;Sultan Qaboos university medical journal&lt;/full-title&gt;&lt;/periodical&gt;&lt;pages&gt;e297&lt;/pages&gt;&lt;volume&gt;14&lt;/volume&gt;&lt;number&gt;3&lt;/number&gt;&lt;dates&gt;&lt;year&gt;2014&lt;/year&gt;&lt;/dates&gt;&lt;urls&gt;&lt;/urls&gt;&lt;/record&gt;&lt;/Cite&gt;&lt;/EndNote&gt;</w:instrText>
      </w:r>
      <w:r w:rsidRPr="003537DA">
        <w:rPr>
          <w:rFonts w:ascii="Times New Roman" w:hAnsi="Times New Roman" w:cs="Times New Roman"/>
          <w:color w:val="212121"/>
          <w:sz w:val="24"/>
          <w:szCs w:val="24"/>
          <w:shd w:val="clear" w:color="auto" w:fill="FFFFFF"/>
        </w:rPr>
        <w:fldChar w:fldCharType="separate"/>
      </w:r>
      <w:r w:rsidRPr="003537DA">
        <w:rPr>
          <w:rFonts w:ascii="Times New Roman" w:hAnsi="Times New Roman" w:cs="Times New Roman"/>
          <w:color w:val="212121"/>
          <w:sz w:val="24"/>
          <w:szCs w:val="24"/>
          <w:shd w:val="clear" w:color="auto" w:fill="FFFFFF"/>
        </w:rPr>
        <w:t>[7,8]</w:t>
      </w:r>
      <w:r w:rsidRPr="003537DA">
        <w:rPr>
          <w:rFonts w:ascii="Times New Roman" w:hAnsi="Times New Roman" w:cs="Times New Roman"/>
          <w:color w:val="212121"/>
          <w:sz w:val="24"/>
          <w:szCs w:val="24"/>
          <w:shd w:val="clear" w:color="auto" w:fill="FFFFFF"/>
        </w:rPr>
        <w:fldChar w:fldCharType="end"/>
      </w:r>
      <w:r w:rsidRPr="003537DA">
        <w:rPr>
          <w:rFonts w:ascii="Times New Roman" w:hAnsi="Times New Roman" w:cs="Times New Roman"/>
          <w:color w:val="212121"/>
          <w:sz w:val="24"/>
          <w:szCs w:val="24"/>
          <w:shd w:val="clear" w:color="auto" w:fill="FFFFFF"/>
        </w:rPr>
        <w:t xml:space="preserve">. The common crash risks in HICs among adolescent drivers are speeding, violation of safety rules, drink driving and use of cell phones. </w:t>
      </w:r>
      <w:r w:rsidRPr="003537DA">
        <w:rPr>
          <w:rFonts w:ascii="Times New Roman" w:hAnsi="Times New Roman" w:cs="Times New Roman"/>
          <w:sz w:val="24"/>
          <w:szCs w:val="24"/>
        </w:rPr>
        <w:fldChar w:fldCharType="begin"/>
      </w:r>
      <w:r w:rsidRPr="003537DA">
        <w:rPr>
          <w:rFonts w:ascii="Times New Roman" w:hAnsi="Times New Roman" w:cs="Times New Roman"/>
          <w:color w:val="212121"/>
          <w:sz w:val="24"/>
          <w:szCs w:val="24"/>
          <w:shd w:val="clear" w:color="auto" w:fill="FFFFFF"/>
        </w:rPr>
        <w:instrText>ADDIN EN.CITE</w:instrText>
      </w:r>
      <w:r w:rsidRPr="003537DA">
        <w:rPr>
          <w:rFonts w:ascii="Times New Roman" w:hAnsi="Times New Roman" w:cs="Times New Roman"/>
          <w:sz w:val="24"/>
          <w:szCs w:val="24"/>
        </w:rPr>
        <w:fldChar w:fldCharType="begin"/>
      </w:r>
      <w:r w:rsidRPr="003537DA">
        <w:rPr>
          <w:rFonts w:ascii="Times New Roman" w:hAnsi="Times New Roman" w:cs="Times New Roman"/>
          <w:color w:val="212121"/>
          <w:sz w:val="24"/>
          <w:szCs w:val="24"/>
          <w:shd w:val="clear" w:color="auto" w:fill="FFFFFF"/>
        </w:rPr>
        <w:instrText>ADDIN EN.CITE.DATA</w:instrText>
      </w:r>
      <w:r w:rsidRPr="003537DA">
        <w:rPr>
          <w:rFonts w:ascii="Times New Roman" w:hAnsi="Times New Roman" w:cs="Times New Roman"/>
          <w:color w:val="212121"/>
          <w:sz w:val="24"/>
          <w:szCs w:val="24"/>
          <w:shd w:val="clear" w:color="auto" w:fill="FFFFFF"/>
        </w:rPr>
        <w:fldChar w:fldCharType="end"/>
      </w:r>
      <w:r w:rsidRPr="003537DA">
        <w:rPr>
          <w:rFonts w:ascii="Times New Roman" w:hAnsi="Times New Roman" w:cs="Times New Roman"/>
          <w:color w:val="212121"/>
          <w:sz w:val="24"/>
          <w:szCs w:val="24"/>
          <w:shd w:val="clear" w:color="auto" w:fill="FFFFFF"/>
        </w:rPr>
        <w:fldChar w:fldCharType="separate"/>
      </w:r>
      <w:r w:rsidRPr="003537DA">
        <w:rPr>
          <w:rFonts w:ascii="Times New Roman" w:hAnsi="Times New Roman" w:cs="Times New Roman"/>
          <w:color w:val="212121"/>
          <w:sz w:val="24"/>
          <w:szCs w:val="24"/>
          <w:shd w:val="clear" w:color="auto" w:fill="FFFFFF"/>
        </w:rPr>
        <w:t>[8-10]</w:t>
      </w:r>
      <w:r w:rsidRPr="003537DA">
        <w:rPr>
          <w:rFonts w:ascii="Times New Roman" w:hAnsi="Times New Roman" w:cs="Times New Roman"/>
          <w:color w:val="212121"/>
          <w:sz w:val="24"/>
          <w:szCs w:val="24"/>
          <w:shd w:val="clear" w:color="auto" w:fill="FFFFFF"/>
        </w:rPr>
        <w:fldChar w:fldCharType="end"/>
      </w:r>
      <w:r w:rsidRPr="003537DA">
        <w:rPr>
          <w:rFonts w:ascii="Times New Roman" w:hAnsi="Times New Roman" w:cs="Times New Roman"/>
          <w:color w:val="212121"/>
          <w:sz w:val="24"/>
          <w:szCs w:val="24"/>
          <w:shd w:val="clear" w:color="auto" w:fill="FFFFFF"/>
        </w:rPr>
        <w:t xml:space="preserve"> Graduate driving license program in some high income countries aims to restrict the road traffic exposure of adolescent drivers; and have been shown to successful in reducing fatal crashes in young drivers.</w:t>
      </w:r>
      <w:r w:rsidRPr="003537DA">
        <w:rPr>
          <w:rFonts w:ascii="Times New Roman" w:hAnsi="Times New Roman" w:cs="Times New Roman"/>
          <w:sz w:val="24"/>
          <w:szCs w:val="24"/>
        </w:rPr>
        <w:fldChar w:fldCharType="begin"/>
      </w:r>
      <w:r w:rsidRPr="003537DA">
        <w:rPr>
          <w:rFonts w:ascii="Times New Roman" w:hAnsi="Times New Roman" w:cs="Times New Roman"/>
          <w:color w:val="212121"/>
          <w:sz w:val="24"/>
          <w:szCs w:val="24"/>
          <w:shd w:val="clear" w:color="auto" w:fill="FFFFFF"/>
        </w:rPr>
        <w:instrText>ADDIN EN.CITE &lt;EndNote&gt;&lt;Cite&gt;&lt;Author&gt;Tefft&lt;/Author&gt;&lt;Year&gt;2014&lt;/Year&gt;&lt;RecNum&gt;6&lt;/RecNum&gt;&lt;DisplayText&gt;[11]&lt;/DisplayText&gt;&lt;record&gt;&lt;rec-number&gt;6&lt;/rec-number&gt;&lt;foreign-keys&gt;&lt;key app="EN" db-id="9pexzrwd6vtz2wepzzqxz9p7adx2etvt9rfx" timestamp="1612560587"&gt;6&lt;/key&gt;&lt;/foreign-keys&gt;&lt;ref-type name="Journal Article"&gt;17&lt;/ref-type&gt;&lt;contributors&gt;&lt;authors&gt;&lt;author&gt;Tefft, Brian C&lt;/author&gt;&lt;author&gt;Williams, Allan F&lt;/author&gt;&lt;author&gt;Grabowski, Jurek G&lt;/author&gt;&lt;/authors&gt;&lt;/contributors&gt;&lt;titles&gt;&lt;title&gt;Driver licensing and reasons for delaying licensure among young adults ages 18-20, United States, 2012&lt;/title&gt;&lt;secondary-title&gt;Injury epidemiology&lt;/secondary-title&gt;&lt;/titles&gt;&lt;periodical&gt;&lt;full-title&gt;Injury epidemiology&lt;/full-title&gt;&lt;/periodical&gt;&lt;pages&gt;1-8&lt;/pages&gt;&lt;volume&gt;1&lt;/volume&gt;&lt;number&gt;1&lt;/number&gt;&lt;dates&gt;&lt;year&gt;2014&lt;/year&gt;&lt;/dates&gt;&lt;isbn&gt;2197-1714&lt;/isbn&gt;&lt;urls&gt;&lt;/urls&gt;&lt;/record&gt;&lt;/Cite&gt;&lt;/EndNote&gt;</w:instrText>
      </w:r>
      <w:r w:rsidRPr="003537DA">
        <w:rPr>
          <w:rFonts w:ascii="Times New Roman" w:hAnsi="Times New Roman" w:cs="Times New Roman"/>
          <w:color w:val="212121"/>
          <w:sz w:val="24"/>
          <w:szCs w:val="24"/>
          <w:shd w:val="clear" w:color="auto" w:fill="FFFFFF"/>
        </w:rPr>
        <w:fldChar w:fldCharType="separate"/>
      </w:r>
      <w:r w:rsidRPr="003537DA">
        <w:rPr>
          <w:rFonts w:ascii="Times New Roman" w:hAnsi="Times New Roman" w:cs="Times New Roman"/>
          <w:color w:val="212121"/>
          <w:sz w:val="24"/>
          <w:szCs w:val="24"/>
          <w:shd w:val="clear" w:color="auto" w:fill="FFFFFF"/>
        </w:rPr>
        <w:t>[11]</w:t>
      </w:r>
      <w:r w:rsidRPr="003537DA">
        <w:rPr>
          <w:rFonts w:ascii="Times New Roman" w:hAnsi="Times New Roman" w:cs="Times New Roman"/>
          <w:color w:val="212121"/>
          <w:sz w:val="24"/>
          <w:szCs w:val="24"/>
          <w:shd w:val="clear" w:color="auto" w:fill="FFFFFF"/>
        </w:rPr>
        <w:fldChar w:fldCharType="end"/>
      </w:r>
    </w:p>
    <w:p w14:paraId="72B6B979" w14:textId="69F0A8B0" w:rsidR="00C15F6E" w:rsidRPr="003537DA" w:rsidRDefault="005C5719">
      <w:pPr>
        <w:spacing w:line="480" w:lineRule="auto"/>
        <w:ind w:firstLine="720"/>
        <w:jc w:val="both"/>
        <w:rPr>
          <w:rFonts w:ascii="Times New Roman" w:hAnsi="Times New Roman" w:cs="Times New Roman"/>
          <w:color w:val="212121"/>
          <w:sz w:val="24"/>
          <w:szCs w:val="24"/>
          <w:shd w:val="clear" w:color="auto" w:fill="FFFFFF"/>
        </w:rPr>
      </w:pPr>
      <w:r w:rsidRPr="003537DA">
        <w:rPr>
          <w:rFonts w:ascii="Times New Roman" w:hAnsi="Times New Roman" w:cs="Times New Roman"/>
          <w:color w:val="212121"/>
          <w:sz w:val="24"/>
          <w:szCs w:val="24"/>
          <w:shd w:val="clear" w:color="auto" w:fill="FFFFFF"/>
        </w:rPr>
        <w:t>It is unclear how underage drivers are contribu</w:t>
      </w:r>
      <w:r w:rsidR="00A61F6A">
        <w:rPr>
          <w:rFonts w:ascii="Times New Roman" w:hAnsi="Times New Roman" w:cs="Times New Roman"/>
          <w:color w:val="212121"/>
          <w:sz w:val="24"/>
          <w:szCs w:val="24"/>
          <w:shd w:val="clear" w:color="auto" w:fill="FFFFFF"/>
        </w:rPr>
        <w:t xml:space="preserve">ting to the crash burden in low and middle </w:t>
      </w:r>
      <w:r w:rsidRPr="003537DA">
        <w:rPr>
          <w:rFonts w:ascii="Times New Roman" w:hAnsi="Times New Roman" w:cs="Times New Roman"/>
          <w:color w:val="212121"/>
          <w:sz w:val="24"/>
          <w:szCs w:val="24"/>
          <w:shd w:val="clear" w:color="auto" w:fill="FFFFFF"/>
        </w:rPr>
        <w:t xml:space="preserve">income settings. </w:t>
      </w:r>
      <w:r w:rsidR="00A61F6A">
        <w:rPr>
          <w:rFonts w:ascii="Times New Roman" w:hAnsi="Times New Roman" w:cs="Times New Roman"/>
          <w:color w:val="212121"/>
          <w:sz w:val="24"/>
          <w:szCs w:val="24"/>
          <w:shd w:val="clear" w:color="auto" w:fill="FFFFFF"/>
        </w:rPr>
        <w:t xml:space="preserve">Studies from many Asian countries showed underage motorcycle driving </w:t>
      </w:r>
      <w:r w:rsidR="00891753">
        <w:rPr>
          <w:rFonts w:ascii="Times New Roman" w:hAnsi="Times New Roman" w:cs="Times New Roman"/>
          <w:color w:val="212121"/>
          <w:sz w:val="24"/>
          <w:szCs w:val="24"/>
          <w:shd w:val="clear" w:color="auto" w:fill="FFFFFF"/>
        </w:rPr>
        <w:t>exist and young boys as young as 8 years were reported to drive motorcycles.</w:t>
      </w:r>
      <w:r w:rsidR="00370A8D">
        <w:rPr>
          <w:rFonts w:ascii="Times New Roman" w:hAnsi="Times New Roman" w:cs="Times New Roman"/>
          <w:color w:val="212121"/>
          <w:sz w:val="24"/>
          <w:szCs w:val="24"/>
          <w:shd w:val="clear" w:color="auto" w:fill="FFFFFF"/>
        </w:rPr>
        <w:fldChar w:fldCharType="begin">
          <w:fldData xml:space="preserve">PEVuZE5vdGU+PENpdGU+PEF1dGhvcj5MdXRmaTwvQXV0aG9yPjxZZWFyPjIwMjA8L1llYXI+PFJl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=
</w:fldData>
        </w:fldChar>
      </w:r>
      <w:r w:rsidR="00C50CAE">
        <w:rPr>
          <w:rFonts w:ascii="Times New Roman" w:hAnsi="Times New Roman" w:cs="Times New Roman"/>
          <w:color w:val="212121"/>
          <w:sz w:val="24"/>
          <w:szCs w:val="24"/>
          <w:shd w:val="clear" w:color="auto" w:fill="FFFFFF"/>
        </w:rPr>
        <w:instrText xml:space="preserve"> ADDIN EN.CITE </w:instrText>
      </w:r>
      <w:r w:rsidR="00C50CAE">
        <w:rPr>
          <w:rFonts w:ascii="Times New Roman" w:hAnsi="Times New Roman" w:cs="Times New Roman"/>
          <w:color w:val="212121"/>
          <w:sz w:val="24"/>
          <w:szCs w:val="24"/>
          <w:shd w:val="clear" w:color="auto" w:fill="FFFFFF"/>
        </w:rPr>
        <w:fldChar w:fldCharType="begin">
          <w:fldData xml:space="preserve">PEVuZE5vdGU+PENpdGU+PEF1dGhvcj5MdXRmaTwvQXV0aG9yPjxZZWFyPjIwMjA8L1llYXI+PFJl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=
</w:fldData>
        </w:fldChar>
      </w:r>
      <w:r w:rsidR="00C50CAE">
        <w:rPr>
          <w:rFonts w:ascii="Times New Roman" w:hAnsi="Times New Roman" w:cs="Times New Roman"/>
          <w:color w:val="212121"/>
          <w:sz w:val="24"/>
          <w:szCs w:val="24"/>
          <w:shd w:val="clear" w:color="auto" w:fill="FFFFFF"/>
        </w:rPr>
        <w:instrText xml:space="preserve"> ADDIN EN.CITE.DATA </w:instrText>
      </w:r>
      <w:r w:rsidR="00C50CAE">
        <w:rPr>
          <w:rFonts w:ascii="Times New Roman" w:hAnsi="Times New Roman" w:cs="Times New Roman"/>
          <w:color w:val="212121"/>
          <w:sz w:val="24"/>
          <w:szCs w:val="24"/>
          <w:shd w:val="clear" w:color="auto" w:fill="FFFFFF"/>
        </w:rPr>
      </w:r>
      <w:r w:rsidR="00C50CAE">
        <w:rPr>
          <w:rFonts w:ascii="Times New Roman" w:hAnsi="Times New Roman" w:cs="Times New Roman"/>
          <w:color w:val="212121"/>
          <w:sz w:val="24"/>
          <w:szCs w:val="24"/>
          <w:shd w:val="clear" w:color="auto" w:fill="FFFFFF"/>
        </w:rPr>
        <w:fldChar w:fldCharType="end"/>
      </w:r>
      <w:r w:rsidR="00370A8D">
        <w:rPr>
          <w:rFonts w:ascii="Times New Roman" w:hAnsi="Times New Roman" w:cs="Times New Roman"/>
          <w:color w:val="212121"/>
          <w:sz w:val="24"/>
          <w:szCs w:val="24"/>
          <w:shd w:val="clear" w:color="auto" w:fill="FFFFFF"/>
        </w:rPr>
        <w:fldChar w:fldCharType="separate"/>
      </w:r>
      <w:r w:rsidR="00C50CAE" w:rsidRPr="00C50CAE">
        <w:rPr>
          <w:rFonts w:ascii="Times New Roman" w:hAnsi="Times New Roman" w:cs="Times New Roman"/>
          <w:noProof/>
          <w:color w:val="212121"/>
          <w:sz w:val="24"/>
          <w:szCs w:val="24"/>
          <w:shd w:val="clear" w:color="auto" w:fill="FFFFFF"/>
          <w:vertAlign w:val="superscript"/>
        </w:rPr>
        <w:t>2-5</w:t>
      </w:r>
      <w:r w:rsidR="00370A8D">
        <w:rPr>
          <w:rFonts w:ascii="Times New Roman" w:hAnsi="Times New Roman" w:cs="Times New Roman"/>
          <w:color w:val="212121"/>
          <w:sz w:val="24"/>
          <w:szCs w:val="24"/>
          <w:shd w:val="clear" w:color="auto" w:fill="FFFFFF"/>
        </w:rPr>
        <w:fldChar w:fldCharType="end"/>
      </w:r>
      <w:r w:rsidR="00891753">
        <w:rPr>
          <w:rFonts w:ascii="Times New Roman" w:hAnsi="Times New Roman" w:cs="Times New Roman"/>
          <w:color w:val="212121"/>
          <w:sz w:val="24"/>
          <w:szCs w:val="24"/>
          <w:shd w:val="clear" w:color="auto" w:fill="FFFFFF"/>
        </w:rPr>
        <w:t xml:space="preserve"> </w:t>
      </w:r>
      <w:r w:rsidR="00370A8D">
        <w:rPr>
          <w:rFonts w:ascii="Times New Roman" w:hAnsi="Times New Roman" w:cs="Times New Roman"/>
          <w:color w:val="212121"/>
          <w:sz w:val="24"/>
          <w:szCs w:val="24"/>
          <w:shd w:val="clear" w:color="auto" w:fill="FFFFFF"/>
        </w:rPr>
        <w:t xml:space="preserve">Underage drivers </w:t>
      </w:r>
      <w:r w:rsidR="00C50CAE">
        <w:rPr>
          <w:rFonts w:ascii="Times New Roman" w:hAnsi="Times New Roman" w:cs="Times New Roman"/>
          <w:color w:val="212121"/>
          <w:sz w:val="24"/>
          <w:szCs w:val="24"/>
          <w:shd w:val="clear" w:color="auto" w:fill="FFFFFF"/>
        </w:rPr>
        <w:t>also showed low use of helmet and involvement in crashes.</w:t>
      </w:r>
      <w:r w:rsidR="00C50CAE">
        <w:rPr>
          <w:rFonts w:ascii="Times New Roman" w:hAnsi="Times New Roman" w:cs="Times New Roman"/>
          <w:color w:val="212121"/>
          <w:sz w:val="24"/>
          <w:szCs w:val="24"/>
          <w:shd w:val="clear" w:color="auto" w:fill="FFFFFF"/>
        </w:rPr>
        <w:fldChar w:fldCharType="begin"/>
      </w:r>
      <w:r w:rsidR="00C50CAE">
        <w:rPr>
          <w:rFonts w:ascii="Times New Roman" w:hAnsi="Times New Roman" w:cs="Times New Roman"/>
          <w:color w:val="212121"/>
          <w:sz w:val="24"/>
          <w:szCs w:val="24"/>
          <w:shd w:val="clear" w:color="auto" w:fill="FFFFFF"/>
        </w:rPr>
        <w:instrText xml:space="preserve"> ADDIN EN.CITE &lt;EndNote&gt;&lt;Cite&gt;&lt;Author&gt;Piyapromdee&lt;/Author&gt;&lt;Year&gt;2015&lt;/Year&gt;&lt;RecNum&gt;33&lt;/RecNum&gt;&lt;DisplayText&gt;&lt;style face="superscript"&gt;4&lt;/style&gt;&lt;/DisplayText&gt;&lt;record&gt;&lt;rec-number&gt;33&lt;/rec-number&gt;&lt;foreign-keys&gt;&lt;key app="EN" db-id="9pexzrwd6vtz2wepzzqxz9p7adx2etvt9rfx" timestamp="1624881901"&gt;33&lt;/key&gt;&lt;/foreign-keys&gt;&lt;ref-type name="Journal Article"&gt;17&lt;/ref-type&gt;&lt;contributors&gt;&lt;authors&gt;&lt;author&gt;Piyapromdee, Urawit&lt;/author&gt;&lt;author&gt;Adulyanukosol, Varinthorn&lt;/author&gt;&lt;author&gt;Lewsirirat, Supphamard&lt;/author&gt;&lt;/authors&gt;&lt;/contributors&gt;&lt;titles&gt;&lt;title&gt;Increasing Road Traffic Injuries in Underage Motorcyclists&lt;/title&gt;&lt;secondary-title&gt;The Thai Journal of Orthopaedic Surgery&lt;/secondary-title&gt;&lt;/titles&gt;&lt;periodical&gt;&lt;full-title&gt;The Thai Journal of Orthopaedic Surgery&lt;/full-title&gt;&lt;/periodical&gt;&lt;pages&gt;3-7&lt;/pages&gt;&lt;volume&gt;39&lt;/volume&gt;&lt;number&gt;1-2&lt;/number&gt;&lt;dates&gt;&lt;year&gt;2015&lt;/year&gt;&lt;/dates&gt;&lt;isbn&gt;0125-7552&lt;/isbn&gt;&lt;urls&gt;&lt;/urls&gt;&lt;/record&gt;&lt;/Cite&gt;&lt;/EndNote&gt;</w:instrText>
      </w:r>
      <w:r w:rsidR="00C50CAE">
        <w:rPr>
          <w:rFonts w:ascii="Times New Roman" w:hAnsi="Times New Roman" w:cs="Times New Roman"/>
          <w:color w:val="212121"/>
          <w:sz w:val="24"/>
          <w:szCs w:val="24"/>
          <w:shd w:val="clear" w:color="auto" w:fill="FFFFFF"/>
        </w:rPr>
        <w:fldChar w:fldCharType="separate"/>
      </w:r>
      <w:r w:rsidR="00C50CAE" w:rsidRPr="00C50CAE">
        <w:rPr>
          <w:rFonts w:ascii="Times New Roman" w:hAnsi="Times New Roman" w:cs="Times New Roman"/>
          <w:noProof/>
          <w:color w:val="212121"/>
          <w:sz w:val="24"/>
          <w:szCs w:val="24"/>
          <w:shd w:val="clear" w:color="auto" w:fill="FFFFFF"/>
          <w:vertAlign w:val="superscript"/>
        </w:rPr>
        <w:t>4</w:t>
      </w:r>
      <w:r w:rsidR="00C50CAE">
        <w:rPr>
          <w:rFonts w:ascii="Times New Roman" w:hAnsi="Times New Roman" w:cs="Times New Roman"/>
          <w:color w:val="212121"/>
          <w:sz w:val="24"/>
          <w:szCs w:val="24"/>
          <w:shd w:val="clear" w:color="auto" w:fill="FFFFFF"/>
        </w:rPr>
        <w:fldChar w:fldCharType="end"/>
      </w:r>
      <w:r w:rsidR="00C50CAE">
        <w:rPr>
          <w:rFonts w:ascii="Times New Roman" w:hAnsi="Times New Roman" w:cs="Times New Roman"/>
          <w:color w:val="212121"/>
          <w:sz w:val="24"/>
          <w:szCs w:val="24"/>
          <w:shd w:val="clear" w:color="auto" w:fill="FFFFFF"/>
        </w:rPr>
        <w:t xml:space="preserve"> </w:t>
      </w:r>
      <w:r w:rsidRPr="003537DA">
        <w:rPr>
          <w:rFonts w:ascii="Times New Roman" w:hAnsi="Times New Roman" w:cs="Times New Roman"/>
          <w:color w:val="212121"/>
          <w:sz w:val="24"/>
          <w:szCs w:val="24"/>
          <w:shd w:val="clear" w:color="auto" w:fill="FFFFFF"/>
        </w:rPr>
        <w:t xml:space="preserve">Understanding </w:t>
      </w:r>
      <w:r w:rsidRPr="003537DA">
        <w:rPr>
          <w:rFonts w:ascii="Times New Roman" w:hAnsi="Times New Roman" w:cs="Times New Roman"/>
          <w:color w:val="212121"/>
          <w:sz w:val="24"/>
          <w:szCs w:val="24"/>
          <w:shd w:val="clear" w:color="auto" w:fill="FFFFFF"/>
        </w:rPr>
        <w:lastRenderedPageBreak/>
        <w:t xml:space="preserve">underage </w:t>
      </w:r>
      <w:r w:rsidR="00C50CAE">
        <w:rPr>
          <w:rFonts w:ascii="Times New Roman" w:hAnsi="Times New Roman" w:cs="Times New Roman"/>
          <w:color w:val="212121"/>
          <w:sz w:val="24"/>
          <w:szCs w:val="24"/>
          <w:shd w:val="clear" w:color="auto" w:fill="FFFFFF"/>
        </w:rPr>
        <w:t xml:space="preserve">motorcycle </w:t>
      </w:r>
      <w:r w:rsidRPr="003537DA">
        <w:rPr>
          <w:rFonts w:ascii="Times New Roman" w:hAnsi="Times New Roman" w:cs="Times New Roman"/>
          <w:color w:val="212121"/>
          <w:sz w:val="24"/>
          <w:szCs w:val="24"/>
          <w:shd w:val="clear" w:color="auto" w:fill="FFFFFF"/>
        </w:rPr>
        <w:t>driving can be critical in suggesting preventive measures in low-income settings, as these countries account for about 90% of road deaths in adolescents globally.</w:t>
      </w:r>
      <w:r w:rsidRPr="003537DA">
        <w:rPr>
          <w:rFonts w:ascii="Times New Roman" w:hAnsi="Times New Roman" w:cs="Times New Roman"/>
          <w:sz w:val="24"/>
          <w:szCs w:val="24"/>
        </w:rPr>
        <w:fldChar w:fldCharType="begin"/>
      </w:r>
      <w:r w:rsidRPr="003537DA">
        <w:rPr>
          <w:rFonts w:ascii="Times New Roman" w:hAnsi="Times New Roman" w:cs="Times New Roman"/>
          <w:color w:val="212121"/>
          <w:sz w:val="24"/>
          <w:szCs w:val="24"/>
          <w:shd w:val="clear" w:color="auto" w:fill="FFFFFF"/>
        </w:rPr>
        <w:instrText>ADDIN EN.CITE &lt;EndNote&gt;&lt;Cite&gt;&lt;Author&gt;Nantulya&lt;/Author&gt;&lt;Year&gt;2003&lt;/Year&gt;&lt;RecNum&gt;28&lt;/RecNum&gt;&lt;DisplayText&gt;[12]&lt;/DisplayText&gt;&lt;record&gt;&lt;rec-number&gt;28&lt;/rec-number&gt;&lt;foreign-keys&gt;&lt;key app="EN" db-id="9pexzrwd6vtz2wepzzqxz9p7adx2etvt9rfx" timestamp="1615717868"&gt;28&lt;/key&gt;&lt;/foreign-keys&gt;&lt;ref-type name="Journal Article"&gt;17&lt;/ref-type&gt;&lt;contributors&gt;&lt;authors&gt;&lt;author&gt;Nantulya, Vinand M&lt;/author&gt;&lt;author&gt;Reich, Michael R&lt;/author&gt;&lt;/authors&gt;&lt;/contributors&gt;&lt;titles&gt;&lt;title&gt;Equity dimensions of road traffic injuries in low-and middle-income countries&lt;/title&gt;&lt;secondary-title&gt;Injury control and safety promotion&lt;/secondary-title&gt;&lt;/titles&gt;&lt;periodical&gt;&lt;full-title&gt;Injury control and safety promotion&lt;/full-title&gt;&lt;/periodical&gt;&lt;pages&gt;13-20&lt;/pages&gt;&lt;volume&gt;10&lt;/volume&gt;&lt;number&gt;1-2&lt;/number&gt;&lt;dates&gt;&lt;year&gt;2003&lt;/year&gt;&lt;/dates&gt;&lt;isbn&gt;1566-0974&lt;/isbn&gt;&lt;urls&gt;&lt;/urls&gt;&lt;/record&gt;&lt;/Cite&gt;&lt;/EndNote&gt;</w:instrText>
      </w:r>
      <w:r w:rsidRPr="003537DA">
        <w:rPr>
          <w:rFonts w:ascii="Times New Roman" w:hAnsi="Times New Roman" w:cs="Times New Roman"/>
          <w:color w:val="212121"/>
          <w:sz w:val="24"/>
          <w:szCs w:val="24"/>
          <w:shd w:val="clear" w:color="auto" w:fill="FFFFFF"/>
        </w:rPr>
        <w:fldChar w:fldCharType="separate"/>
      </w:r>
      <w:r w:rsidRPr="003537DA">
        <w:rPr>
          <w:rFonts w:ascii="Times New Roman" w:hAnsi="Times New Roman" w:cs="Times New Roman"/>
          <w:color w:val="212121"/>
          <w:sz w:val="24"/>
          <w:szCs w:val="24"/>
          <w:shd w:val="clear" w:color="auto" w:fill="FFFFFF"/>
        </w:rPr>
        <w:t>[12]</w:t>
      </w:r>
      <w:r w:rsidRPr="003537DA">
        <w:rPr>
          <w:rFonts w:ascii="Times New Roman" w:hAnsi="Times New Roman" w:cs="Times New Roman"/>
          <w:color w:val="212121"/>
          <w:sz w:val="24"/>
          <w:szCs w:val="24"/>
          <w:shd w:val="clear" w:color="auto" w:fill="FFFFFF"/>
        </w:rPr>
        <w:fldChar w:fldCharType="end"/>
      </w:r>
    </w:p>
    <w:p w14:paraId="66F63BA9" w14:textId="77777777" w:rsidR="00C15F6E" w:rsidRPr="003537DA" w:rsidRDefault="005C5719">
      <w:pPr>
        <w:spacing w:line="480" w:lineRule="auto"/>
        <w:ind w:firstLine="720"/>
        <w:jc w:val="both"/>
        <w:rPr>
          <w:rFonts w:ascii="Times New Roman" w:hAnsi="Times New Roman" w:cs="Times New Roman"/>
          <w:color w:val="212121"/>
          <w:sz w:val="24"/>
          <w:szCs w:val="24"/>
          <w:shd w:val="clear" w:color="auto" w:fill="FFFFFF"/>
        </w:rPr>
      </w:pPr>
      <w:r w:rsidRPr="003537DA">
        <w:rPr>
          <w:rFonts w:ascii="Times New Roman" w:hAnsi="Times New Roman" w:cs="Times New Roman"/>
          <w:color w:val="212121"/>
          <w:sz w:val="24"/>
          <w:szCs w:val="24"/>
          <w:shd w:val="clear" w:color="auto" w:fill="FFFFFF"/>
        </w:rPr>
        <w:t xml:space="preserve">Unlike high-income </w:t>
      </w:r>
      <w:r w:rsidRPr="003537DA">
        <w:rPr>
          <w:rFonts w:ascii="Times New Roman" w:hAnsi="Times New Roman" w:cs="Times New Roman"/>
          <w:sz w:val="24"/>
          <w:szCs w:val="24"/>
        </w:rPr>
        <w:t>countries</w:t>
      </w:r>
      <w:r w:rsidRPr="003537DA">
        <w:rPr>
          <w:rFonts w:ascii="Times New Roman" w:hAnsi="Times New Roman" w:cs="Times New Roman"/>
          <w:color w:val="212121"/>
          <w:sz w:val="24"/>
          <w:szCs w:val="24"/>
          <w:shd w:val="clear" w:color="auto" w:fill="FFFFFF"/>
        </w:rPr>
        <w:t xml:space="preserve">, many low-income settings lack stringent rules for obtaining driving license. Previous studies report high crash rates in the early licensure period regardless of age of licensure compared to adults. </w:t>
      </w:r>
      <w:r w:rsidRPr="003537DA">
        <w:rPr>
          <w:rFonts w:ascii="Times New Roman" w:hAnsi="Times New Roman" w:cs="Times New Roman"/>
          <w:sz w:val="24"/>
          <w:szCs w:val="24"/>
        </w:rPr>
        <w:fldChar w:fldCharType="begin"/>
      </w:r>
      <w:r w:rsidRPr="003537DA">
        <w:rPr>
          <w:rFonts w:ascii="Times New Roman" w:hAnsi="Times New Roman" w:cs="Times New Roman"/>
          <w:color w:val="212121"/>
          <w:sz w:val="24"/>
          <w:szCs w:val="24"/>
          <w:shd w:val="clear" w:color="auto" w:fill="FFFFFF"/>
        </w:rPr>
        <w:instrText>ADDIN EN.CITE</w:instrText>
      </w:r>
      <w:r w:rsidRPr="003537DA">
        <w:rPr>
          <w:rFonts w:ascii="Times New Roman" w:hAnsi="Times New Roman" w:cs="Times New Roman"/>
          <w:sz w:val="24"/>
          <w:szCs w:val="24"/>
        </w:rPr>
        <w:fldChar w:fldCharType="begin"/>
      </w:r>
      <w:r w:rsidRPr="003537DA">
        <w:rPr>
          <w:rFonts w:ascii="Times New Roman" w:hAnsi="Times New Roman" w:cs="Times New Roman"/>
          <w:color w:val="212121"/>
          <w:sz w:val="24"/>
          <w:szCs w:val="24"/>
          <w:shd w:val="clear" w:color="auto" w:fill="FFFFFF"/>
        </w:rPr>
        <w:instrText>ADDIN EN.CITE.DATA</w:instrText>
      </w:r>
      <w:r w:rsidRPr="003537DA">
        <w:rPr>
          <w:rFonts w:ascii="Times New Roman" w:hAnsi="Times New Roman" w:cs="Times New Roman"/>
          <w:color w:val="212121"/>
          <w:sz w:val="24"/>
          <w:szCs w:val="24"/>
          <w:shd w:val="clear" w:color="auto" w:fill="FFFFFF"/>
        </w:rPr>
        <w:fldChar w:fldCharType="end"/>
      </w:r>
      <w:r w:rsidRPr="003537DA">
        <w:rPr>
          <w:rFonts w:ascii="Times New Roman" w:hAnsi="Times New Roman" w:cs="Times New Roman"/>
          <w:color w:val="212121"/>
          <w:sz w:val="24"/>
          <w:szCs w:val="24"/>
          <w:shd w:val="clear" w:color="auto" w:fill="FFFFFF"/>
        </w:rPr>
        <w:fldChar w:fldCharType="separate"/>
      </w:r>
      <w:r w:rsidRPr="003537DA">
        <w:rPr>
          <w:rFonts w:ascii="Times New Roman" w:hAnsi="Times New Roman" w:cs="Times New Roman"/>
          <w:color w:val="212121"/>
          <w:sz w:val="24"/>
          <w:szCs w:val="24"/>
          <w:shd w:val="clear" w:color="auto" w:fill="FFFFFF"/>
        </w:rPr>
        <w:t>[5,13-18]</w:t>
      </w:r>
      <w:r w:rsidRPr="003537DA">
        <w:rPr>
          <w:rFonts w:ascii="Times New Roman" w:hAnsi="Times New Roman" w:cs="Times New Roman"/>
          <w:color w:val="212121"/>
          <w:sz w:val="24"/>
          <w:szCs w:val="24"/>
          <w:shd w:val="clear" w:color="auto" w:fill="FFFFFF"/>
        </w:rPr>
        <w:fldChar w:fldCharType="end"/>
      </w:r>
      <w:r w:rsidRPr="003537DA">
        <w:rPr>
          <w:rFonts w:ascii="Times New Roman" w:hAnsi="Times New Roman" w:cs="Times New Roman"/>
          <w:color w:val="212121"/>
          <w:sz w:val="24"/>
          <w:szCs w:val="24"/>
          <w:shd w:val="clear" w:color="auto" w:fill="FFFFFF"/>
        </w:rPr>
        <w:t xml:space="preserve"> The risk of crashes is particularly high in the first 12 to 18 months of independent driving after obtaining license. </w:t>
      </w:r>
      <w:r w:rsidRPr="003537DA">
        <w:rPr>
          <w:rFonts w:ascii="Times New Roman" w:hAnsi="Times New Roman" w:cs="Times New Roman"/>
          <w:sz w:val="24"/>
          <w:szCs w:val="24"/>
        </w:rPr>
        <w:fldChar w:fldCharType="begin"/>
      </w:r>
      <w:r w:rsidRPr="003537DA">
        <w:rPr>
          <w:rFonts w:ascii="Times New Roman" w:hAnsi="Times New Roman" w:cs="Times New Roman"/>
          <w:color w:val="212121"/>
          <w:sz w:val="24"/>
          <w:szCs w:val="24"/>
          <w:shd w:val="clear" w:color="auto" w:fill="FFFFFF"/>
        </w:rPr>
        <w:instrText>ADDIN EN.CITE &lt;EndNote&gt;&lt;Cite&gt;&lt;Author&gt;Curry&lt;/Author&gt;&lt;Year&gt;2017&lt;/Year&gt;&lt;RecNum&gt;19&lt;/RecNum&gt;&lt;DisplayText&gt;[19]&lt;/DisplayText&gt;&lt;record&gt;&lt;rec-number&gt;19&lt;/rec-number&gt;&lt;foreign-keys&gt;&lt;key app="EN" db-id="9pexzrwd6vtz2wepzzqxz9p7adx2etvt9rfx" timestamp="1614974773"&gt;19&lt;/key&gt;&lt;/foreign-keys&gt;&lt;ref-type name="Journal Article"&gt;17&lt;/ref-type&gt;&lt;contributors&gt;&lt;authors&gt;&lt;author&gt;Curry, Allison E&lt;/author&gt;&lt;author&gt;Metzger, Kristina B&lt;/author&gt;&lt;author&gt;Williams, Allan F&lt;/author&gt;&lt;author&gt;Tefft, Brian C&lt;/author&gt;&lt;/authors&gt;&lt;/contributors&gt;&lt;titles&gt;&lt;title&gt;Comparison of older and younger novice driver crash rates: Informing the need for extended Graduated Driver Licensing restrictions&lt;/title&gt;&lt;secondary-title&gt;Accident Analysis &amp;amp; Prevention&lt;/secondary-title&gt;&lt;/titles&gt;&lt;periodical&gt;&lt;full-title&gt;Accident Analysis &amp;amp; Prevention&lt;/full-title&gt;&lt;/periodical&gt;&lt;pages&gt;66-73&lt;/pages&gt;&lt;volume&gt;108&lt;/volume&gt;&lt;dates&gt;&lt;year&gt;2017&lt;/year&gt;&lt;/dates&gt;&lt;isbn&gt;0001-4575&lt;/isbn&gt;&lt;urls&gt;&lt;/urls&gt;&lt;/record&gt;&lt;/Cite&gt;&lt;/EndNote&gt;</w:instrText>
      </w:r>
      <w:r w:rsidRPr="003537DA">
        <w:rPr>
          <w:rFonts w:ascii="Times New Roman" w:hAnsi="Times New Roman" w:cs="Times New Roman"/>
          <w:color w:val="212121"/>
          <w:sz w:val="24"/>
          <w:szCs w:val="24"/>
          <w:shd w:val="clear" w:color="auto" w:fill="FFFFFF"/>
        </w:rPr>
        <w:fldChar w:fldCharType="separate"/>
      </w:r>
      <w:r w:rsidRPr="003537DA">
        <w:rPr>
          <w:rFonts w:ascii="Times New Roman" w:hAnsi="Times New Roman" w:cs="Times New Roman"/>
          <w:color w:val="212121"/>
          <w:sz w:val="24"/>
          <w:szCs w:val="24"/>
          <w:shd w:val="clear" w:color="auto" w:fill="FFFFFF"/>
        </w:rPr>
        <w:t>[19]</w:t>
      </w:r>
      <w:r w:rsidRPr="003537DA">
        <w:rPr>
          <w:rFonts w:ascii="Times New Roman" w:hAnsi="Times New Roman" w:cs="Times New Roman"/>
          <w:color w:val="212121"/>
          <w:sz w:val="24"/>
          <w:szCs w:val="24"/>
          <w:shd w:val="clear" w:color="auto" w:fill="FFFFFF"/>
        </w:rPr>
        <w:fldChar w:fldCharType="end"/>
      </w:r>
    </w:p>
    <w:p w14:paraId="0F5BB81C" w14:textId="698CB228" w:rsidR="00C15F6E" w:rsidRPr="003537DA" w:rsidRDefault="005C5719" w:rsidP="0037116D">
      <w:pPr>
        <w:spacing w:line="480" w:lineRule="auto"/>
        <w:jc w:val="both"/>
        <w:rPr>
          <w:rFonts w:ascii="Times New Roman" w:hAnsi="Times New Roman" w:cs="Times New Roman"/>
          <w:color w:val="212121"/>
          <w:sz w:val="24"/>
          <w:szCs w:val="24"/>
          <w:shd w:val="clear" w:color="auto" w:fill="FFFFFF"/>
        </w:rPr>
      </w:pPr>
      <w:r w:rsidRPr="003537DA">
        <w:rPr>
          <w:rFonts w:ascii="Times New Roman" w:hAnsi="Times New Roman" w:cs="Times New Roman"/>
          <w:sz w:val="24"/>
          <w:szCs w:val="24"/>
          <w:shd w:val="clear" w:color="auto" w:fill="FFFFFF"/>
        </w:rPr>
        <w:t xml:space="preserve">Our aim is to </w:t>
      </w:r>
      <w:r w:rsidRPr="003537DA">
        <w:rPr>
          <w:rFonts w:ascii="Times New Roman" w:hAnsi="Times New Roman" w:cs="Times New Roman"/>
          <w:sz w:val="24"/>
          <w:szCs w:val="24"/>
        </w:rPr>
        <w:t xml:space="preserve">determine </w:t>
      </w:r>
      <w:r w:rsidR="00B567F3" w:rsidRPr="003537DA">
        <w:rPr>
          <w:rFonts w:ascii="Times New Roman" w:hAnsi="Times New Roman" w:cs="Times New Roman"/>
          <w:sz w:val="24"/>
          <w:szCs w:val="24"/>
        </w:rPr>
        <w:t>association</w:t>
      </w:r>
      <w:r w:rsidRPr="003537DA">
        <w:rPr>
          <w:rFonts w:ascii="Times New Roman" w:hAnsi="Times New Roman" w:cs="Times New Roman"/>
          <w:sz w:val="24"/>
          <w:szCs w:val="24"/>
        </w:rPr>
        <w:t xml:space="preserve"> of</w:t>
      </w:r>
      <w:r w:rsidR="00B567F3" w:rsidRPr="003537DA">
        <w:rPr>
          <w:rFonts w:ascii="Times New Roman" w:hAnsi="Times New Roman" w:cs="Times New Roman"/>
          <w:sz w:val="24"/>
          <w:szCs w:val="24"/>
        </w:rPr>
        <w:t xml:space="preserve"> age of </w:t>
      </w:r>
      <w:r w:rsidR="00294249" w:rsidRPr="003537DA">
        <w:rPr>
          <w:rFonts w:ascii="Times New Roman" w:hAnsi="Times New Roman" w:cs="Times New Roman"/>
          <w:sz w:val="24"/>
          <w:szCs w:val="24"/>
        </w:rPr>
        <w:t xml:space="preserve">young </w:t>
      </w:r>
      <w:r w:rsidR="00B567F3" w:rsidRPr="003537DA">
        <w:rPr>
          <w:rFonts w:ascii="Times New Roman" w:hAnsi="Times New Roman" w:cs="Times New Roman"/>
          <w:sz w:val="24"/>
          <w:szCs w:val="24"/>
        </w:rPr>
        <w:t xml:space="preserve">motorcyclists </w:t>
      </w:r>
      <w:r w:rsidR="007054B1">
        <w:rPr>
          <w:rFonts w:ascii="Times New Roman" w:hAnsi="Times New Roman" w:cs="Times New Roman"/>
          <w:sz w:val="24"/>
          <w:szCs w:val="24"/>
        </w:rPr>
        <w:t xml:space="preserve">(13-17, 18-19 and 20-24 years) </w:t>
      </w:r>
      <w:r w:rsidR="00B567F3" w:rsidRPr="003537DA">
        <w:rPr>
          <w:rFonts w:ascii="Times New Roman" w:hAnsi="Times New Roman" w:cs="Times New Roman"/>
          <w:sz w:val="24"/>
          <w:szCs w:val="24"/>
        </w:rPr>
        <w:t xml:space="preserve">with injury severity and </w:t>
      </w:r>
      <w:r w:rsidR="007054B1">
        <w:rPr>
          <w:rFonts w:ascii="Times New Roman" w:hAnsi="Times New Roman" w:cs="Times New Roman"/>
          <w:sz w:val="24"/>
          <w:szCs w:val="24"/>
        </w:rPr>
        <w:t>in-hospital death due to road crash</w:t>
      </w:r>
      <w:r w:rsidRPr="003537DA">
        <w:rPr>
          <w:rFonts w:ascii="Times New Roman" w:hAnsi="Times New Roman" w:cs="Times New Roman"/>
          <w:sz w:val="24"/>
          <w:szCs w:val="24"/>
        </w:rPr>
        <w:t xml:space="preserve"> in Karachi, Pakistan.</w:t>
      </w:r>
    </w:p>
    <w:p w14:paraId="4CB2CB5C" w14:textId="77777777" w:rsidR="00C15F6E" w:rsidRPr="003537DA" w:rsidRDefault="005C5719">
      <w:pPr>
        <w:spacing w:line="480" w:lineRule="auto"/>
        <w:rPr>
          <w:rFonts w:ascii="Times New Roman" w:hAnsi="Times New Roman" w:cs="Times New Roman"/>
          <w:sz w:val="24"/>
          <w:szCs w:val="24"/>
          <w:shd w:val="clear" w:color="auto" w:fill="FFFFFF"/>
        </w:rPr>
      </w:pPr>
      <w:r w:rsidRPr="003537DA">
        <w:rPr>
          <w:rFonts w:ascii="Times New Roman" w:hAnsi="Times New Roman" w:cs="Times New Roman"/>
          <w:b/>
          <w:sz w:val="24"/>
          <w:szCs w:val="24"/>
        </w:rPr>
        <w:t>Methods</w:t>
      </w:r>
    </w:p>
    <w:p w14:paraId="02306350" w14:textId="77777777" w:rsidR="00C15F6E" w:rsidRPr="003537DA" w:rsidRDefault="005C5719">
      <w:pPr>
        <w:spacing w:line="480" w:lineRule="auto"/>
        <w:rPr>
          <w:rFonts w:ascii="Times New Roman" w:hAnsi="Times New Roman" w:cs="Times New Roman"/>
          <w:b/>
          <w:sz w:val="24"/>
          <w:szCs w:val="24"/>
        </w:rPr>
      </w:pPr>
      <w:r w:rsidRPr="003537DA">
        <w:rPr>
          <w:rFonts w:ascii="Times New Roman" w:hAnsi="Times New Roman" w:cs="Times New Roman"/>
          <w:b/>
          <w:sz w:val="24"/>
          <w:szCs w:val="24"/>
        </w:rPr>
        <w:t>Design</w:t>
      </w:r>
    </w:p>
    <w:p w14:paraId="155EB434" w14:textId="77777777" w:rsidR="00C15F6E" w:rsidRPr="003537DA" w:rsidRDefault="005C5719">
      <w:pPr>
        <w:spacing w:line="480" w:lineRule="auto"/>
        <w:ind w:firstLine="720"/>
        <w:jc w:val="both"/>
        <w:rPr>
          <w:rFonts w:ascii="Times New Roman" w:hAnsi="Times New Roman" w:cs="Times New Roman"/>
          <w:b/>
          <w:sz w:val="24"/>
          <w:szCs w:val="24"/>
        </w:rPr>
      </w:pPr>
      <w:r w:rsidRPr="003537DA">
        <w:rPr>
          <w:rFonts w:ascii="Times New Roman" w:hAnsi="Times New Roman" w:cs="Times New Roman"/>
          <w:sz w:val="24"/>
          <w:szCs w:val="24"/>
        </w:rPr>
        <w:t xml:space="preserve">The study is </w:t>
      </w:r>
      <w:commentRangeStart w:id="0"/>
      <w:r w:rsidRPr="003537DA">
        <w:rPr>
          <w:rFonts w:ascii="Times New Roman" w:hAnsi="Times New Roman" w:cs="Times New Roman"/>
          <w:sz w:val="24"/>
          <w:szCs w:val="24"/>
        </w:rPr>
        <w:t>cross-sectional design</w:t>
      </w:r>
      <w:commentRangeEnd w:id="0"/>
      <w:r w:rsidRPr="003537DA">
        <w:rPr>
          <w:rFonts w:ascii="Times New Roman" w:hAnsi="Times New Roman" w:cs="Times New Roman"/>
          <w:sz w:val="24"/>
          <w:szCs w:val="24"/>
        </w:rPr>
        <w:commentReference w:id="0"/>
      </w:r>
      <w:r w:rsidRPr="003537DA">
        <w:rPr>
          <w:rFonts w:ascii="Times New Roman" w:hAnsi="Times New Roman" w:cs="Times New Roman"/>
          <w:sz w:val="24"/>
          <w:szCs w:val="24"/>
        </w:rPr>
        <w:t xml:space="preserve"> during the period 2007-2014. </w:t>
      </w:r>
    </w:p>
    <w:p w14:paraId="6D33F4F3" w14:textId="77777777" w:rsidR="00C15F6E" w:rsidRPr="003537DA" w:rsidRDefault="005C5719">
      <w:pPr>
        <w:spacing w:line="480" w:lineRule="auto"/>
        <w:rPr>
          <w:rFonts w:ascii="Times New Roman" w:hAnsi="Times New Roman" w:cs="Times New Roman"/>
          <w:b/>
          <w:sz w:val="24"/>
          <w:szCs w:val="24"/>
        </w:rPr>
      </w:pPr>
      <w:r w:rsidRPr="003537DA">
        <w:rPr>
          <w:rFonts w:ascii="Times New Roman" w:hAnsi="Times New Roman" w:cs="Times New Roman"/>
          <w:b/>
          <w:sz w:val="24"/>
          <w:szCs w:val="24"/>
        </w:rPr>
        <w:t>Setting</w:t>
      </w:r>
    </w:p>
    <w:p w14:paraId="7D48F8BF" w14:textId="77777777" w:rsidR="00C15F6E" w:rsidRPr="003537DA" w:rsidRDefault="005C5719">
      <w:pPr>
        <w:spacing w:line="480" w:lineRule="auto"/>
        <w:ind w:firstLine="720"/>
        <w:jc w:val="both"/>
        <w:rPr>
          <w:rFonts w:ascii="Times New Roman" w:hAnsi="Times New Roman" w:cs="Times New Roman"/>
          <w:sz w:val="24"/>
          <w:szCs w:val="24"/>
        </w:rPr>
      </w:pPr>
      <w:r w:rsidRPr="003537DA">
        <w:rPr>
          <w:rFonts w:ascii="Times New Roman" w:hAnsi="Times New Roman" w:cs="Times New Roman"/>
          <w:sz w:val="24"/>
          <w:szCs w:val="24"/>
        </w:rPr>
        <w:t>The study setting is Karachi, a large urban area of Pakistan with an estimated population of 18 million and a total length of the road network of over 8,000 kilometers.</w:t>
      </w:r>
    </w:p>
    <w:p w14:paraId="737BBBEF" w14:textId="77777777" w:rsidR="00C15F6E" w:rsidRPr="003537DA" w:rsidRDefault="005C5719">
      <w:pPr>
        <w:spacing w:line="480" w:lineRule="auto"/>
        <w:ind w:firstLine="720"/>
        <w:jc w:val="both"/>
        <w:rPr>
          <w:rFonts w:ascii="Times New Roman" w:hAnsi="Times New Roman" w:cs="Times New Roman"/>
          <w:sz w:val="24"/>
          <w:szCs w:val="24"/>
        </w:rPr>
      </w:pPr>
      <w:r w:rsidRPr="003537DA">
        <w:rPr>
          <w:rFonts w:ascii="Times New Roman" w:hAnsi="Times New Roman" w:cs="Times New Roman"/>
          <w:sz w:val="24"/>
          <w:szCs w:val="24"/>
        </w:rPr>
        <w:t>Inj</w:t>
      </w:r>
      <w:r w:rsidR="00B567F3" w:rsidRPr="003537DA">
        <w:rPr>
          <w:rFonts w:ascii="Times New Roman" w:hAnsi="Times New Roman" w:cs="Times New Roman"/>
          <w:sz w:val="24"/>
          <w:szCs w:val="24"/>
        </w:rPr>
        <w:t xml:space="preserve">ury data were extracted from </w:t>
      </w:r>
      <w:r w:rsidRPr="003537DA">
        <w:rPr>
          <w:rFonts w:ascii="Times New Roman" w:hAnsi="Times New Roman" w:cs="Times New Roman"/>
          <w:sz w:val="24"/>
          <w:szCs w:val="24"/>
        </w:rPr>
        <w:t>road traffic injury surveillance project based on emergency departments (ED) in all of the three government trauma centers in the city, and the two private tertiary care hospitals. The detailed methods have been described previously.</w:t>
      </w:r>
      <w:r w:rsidRPr="003537DA">
        <w:rPr>
          <w:rFonts w:ascii="Times New Roman" w:hAnsi="Times New Roman" w:cs="Times New Roman"/>
          <w:sz w:val="24"/>
          <w:szCs w:val="24"/>
        </w:rPr>
        <w:fldChar w:fldCharType="begin"/>
      </w:r>
      <w:r w:rsidRPr="003537DA">
        <w:rPr>
          <w:rFonts w:ascii="Times New Roman" w:hAnsi="Times New Roman" w:cs="Times New Roman"/>
          <w:sz w:val="24"/>
          <w:szCs w:val="24"/>
        </w:rPr>
        <w:instrText>ADDIN EN.CITE &lt;EndNote&gt;&lt;Cite&gt;&lt;Author&gt;Razzak&lt;/Author&gt;&lt;Year&gt;2012&lt;/Year&gt;&lt;RecNum&gt;10&lt;/RecNum&gt;&lt;DisplayText&gt;[20]&lt;/DisplayText&gt;&lt;record&gt;&lt;rec-number&gt;10&lt;/rec-number&gt;&lt;foreign-keys&gt;&lt;key app="EN" db-id="9pexzrwd6vtz2wepzzqxz9p7adx2etvt9rfx" timestamp="1613159710"&gt;10&lt;/key&gt;&lt;/foreign-keys&gt;&lt;ref-type name="Journal Article"&gt;17&lt;/ref-type&gt;&lt;contributors&gt;&lt;authors&gt;&lt;author&gt;Razzak, Junaid Abdul&lt;/author&gt;&lt;author&gt;Shamim, Muhammad Shahzad&lt;/author&gt;&lt;author&gt;Mehmood, Amber&lt;/author&gt;&lt;author&gt;Hussain, Syed Ameer&lt;/author&gt;&lt;author&gt;Ali, Mir Shabbar&lt;/author&gt;&lt;author&gt;Jooma, Rashid&lt;/author&gt;&lt;/authors&gt;&lt;/contributors&gt;&lt;titles&gt;&lt;title&gt;A successful model of road traffic injury surveillance in a developing country: process and lessons learnt&lt;/title&gt;&lt;secondary-title&gt;BMC public health&lt;/secondary-title&gt;&lt;/titles&gt;&lt;periodical&gt;&lt;full-title&gt;BMC Public Health&lt;/full-title&gt;&lt;/periodical&gt;&lt;pages&gt;1-5&lt;/pages&gt;&lt;volume&gt;12&lt;/volume&gt;&lt;number&gt;1&lt;/number&gt;&lt;dates&gt;&lt;year&gt;2012&lt;/year&gt;&lt;/dates&gt;&lt;isbn&gt;1471-2458&lt;/isbn&gt;&lt;urls&gt;&lt;/urls&gt;&lt;/record&gt;&lt;/Cite&gt;&lt;/EndNote&gt;</w:instrText>
      </w:r>
      <w:r w:rsidRPr="003537DA">
        <w:rPr>
          <w:rFonts w:ascii="Times New Roman" w:hAnsi="Times New Roman" w:cs="Times New Roman"/>
          <w:sz w:val="24"/>
          <w:szCs w:val="24"/>
        </w:rPr>
        <w:fldChar w:fldCharType="separate"/>
      </w:r>
      <w:r w:rsidRPr="003537DA">
        <w:rPr>
          <w:rFonts w:ascii="Times New Roman" w:hAnsi="Times New Roman" w:cs="Times New Roman"/>
          <w:sz w:val="24"/>
          <w:szCs w:val="24"/>
        </w:rPr>
        <w:t>[20]</w:t>
      </w:r>
      <w:r w:rsidRPr="003537DA">
        <w:rPr>
          <w:rFonts w:ascii="Times New Roman" w:hAnsi="Times New Roman" w:cs="Times New Roman"/>
          <w:sz w:val="24"/>
          <w:szCs w:val="24"/>
        </w:rPr>
        <w:fldChar w:fldCharType="end"/>
      </w:r>
    </w:p>
    <w:p w14:paraId="6CE5A619" w14:textId="77777777" w:rsidR="00C15F6E" w:rsidRPr="003537DA" w:rsidRDefault="005C5719">
      <w:pPr>
        <w:spacing w:line="480" w:lineRule="auto"/>
        <w:ind w:firstLine="720"/>
        <w:jc w:val="both"/>
        <w:rPr>
          <w:rFonts w:ascii="Times New Roman" w:hAnsi="Times New Roman" w:cs="Times New Roman"/>
          <w:sz w:val="24"/>
          <w:szCs w:val="24"/>
        </w:rPr>
      </w:pPr>
      <w:r w:rsidRPr="003537DA">
        <w:rPr>
          <w:rFonts w:ascii="Times New Roman" w:hAnsi="Times New Roman" w:cs="Times New Roman"/>
          <w:sz w:val="24"/>
          <w:szCs w:val="24"/>
        </w:rPr>
        <w:t>These hospitals receive nearly all major trauma cases from the city. The data collectors of the surveillance project gather</w:t>
      </w:r>
      <w:r w:rsidR="00B567F3" w:rsidRPr="003537DA">
        <w:rPr>
          <w:rFonts w:ascii="Times New Roman" w:hAnsi="Times New Roman" w:cs="Times New Roman"/>
          <w:sz w:val="24"/>
          <w:szCs w:val="24"/>
        </w:rPr>
        <w:t>ed</w:t>
      </w:r>
      <w:r w:rsidRPr="003537DA">
        <w:rPr>
          <w:rFonts w:ascii="Times New Roman" w:hAnsi="Times New Roman" w:cs="Times New Roman"/>
          <w:sz w:val="24"/>
          <w:szCs w:val="24"/>
        </w:rPr>
        <w:t xml:space="preserve"> demographic information on the injured patients and details of the crash by asking victims, their relatives, ambulance drivers or any eyewitnesses. The system was piloted in late 2006 and formally launched in 2007.</w:t>
      </w:r>
    </w:p>
    <w:p w14:paraId="41220B09" w14:textId="77777777" w:rsidR="00C15F6E" w:rsidRPr="003537DA" w:rsidRDefault="00C15F6E">
      <w:pPr>
        <w:spacing w:line="480" w:lineRule="auto"/>
        <w:rPr>
          <w:rFonts w:ascii="Times New Roman" w:hAnsi="Times New Roman" w:cs="Times New Roman"/>
          <w:sz w:val="24"/>
          <w:szCs w:val="24"/>
        </w:rPr>
      </w:pPr>
    </w:p>
    <w:p w14:paraId="520E3F25" w14:textId="77777777" w:rsidR="00B567F3" w:rsidRPr="003537DA" w:rsidRDefault="00B567F3">
      <w:pPr>
        <w:spacing w:line="480" w:lineRule="auto"/>
        <w:rPr>
          <w:rFonts w:ascii="Times New Roman" w:hAnsi="Times New Roman" w:cs="Times New Roman"/>
          <w:b/>
          <w:sz w:val="24"/>
          <w:szCs w:val="24"/>
        </w:rPr>
      </w:pPr>
    </w:p>
    <w:p w14:paraId="07995758" w14:textId="77777777" w:rsidR="00B567F3" w:rsidRPr="003537DA" w:rsidRDefault="00B567F3">
      <w:pPr>
        <w:spacing w:line="480" w:lineRule="auto"/>
        <w:rPr>
          <w:rFonts w:ascii="Times New Roman" w:hAnsi="Times New Roman" w:cs="Times New Roman"/>
          <w:b/>
          <w:sz w:val="24"/>
          <w:szCs w:val="24"/>
        </w:rPr>
      </w:pPr>
    </w:p>
    <w:p w14:paraId="20B889D6" w14:textId="77777777" w:rsidR="00C15F6E" w:rsidRPr="003537DA" w:rsidRDefault="005C5719">
      <w:pPr>
        <w:spacing w:line="480" w:lineRule="auto"/>
        <w:rPr>
          <w:rFonts w:ascii="Times New Roman" w:hAnsi="Times New Roman" w:cs="Times New Roman"/>
          <w:b/>
          <w:sz w:val="24"/>
          <w:szCs w:val="24"/>
        </w:rPr>
      </w:pPr>
      <w:r w:rsidRPr="003537DA">
        <w:rPr>
          <w:rFonts w:ascii="Times New Roman" w:hAnsi="Times New Roman" w:cs="Times New Roman"/>
          <w:b/>
          <w:sz w:val="24"/>
          <w:szCs w:val="24"/>
        </w:rPr>
        <w:t>Participants</w:t>
      </w:r>
    </w:p>
    <w:p w14:paraId="628C996D" w14:textId="77777777" w:rsidR="00C15F6E" w:rsidRPr="003537DA" w:rsidRDefault="005C5719">
      <w:pPr>
        <w:spacing w:line="480" w:lineRule="auto"/>
        <w:ind w:firstLine="720"/>
        <w:jc w:val="both"/>
        <w:rPr>
          <w:rFonts w:ascii="Times New Roman" w:hAnsi="Times New Roman" w:cs="Times New Roman"/>
          <w:sz w:val="24"/>
          <w:szCs w:val="24"/>
        </w:rPr>
      </w:pPr>
      <w:r w:rsidRPr="003537DA">
        <w:rPr>
          <w:rFonts w:ascii="Times New Roman" w:hAnsi="Times New Roman" w:cs="Times New Roman"/>
          <w:sz w:val="24"/>
          <w:szCs w:val="24"/>
        </w:rPr>
        <w:t>Road traffic crash victims of age 13-24 years who were drivers of motorcycles or any other vehicle and reported to emergency departments of participating hospitals with injuries.</w:t>
      </w:r>
    </w:p>
    <w:p w14:paraId="46E6DDC3" w14:textId="77777777" w:rsidR="00C15F6E" w:rsidRPr="003537DA" w:rsidRDefault="005C5719">
      <w:pPr>
        <w:spacing w:line="480" w:lineRule="auto"/>
        <w:rPr>
          <w:rFonts w:ascii="Times New Roman" w:hAnsi="Times New Roman" w:cs="Times New Roman"/>
          <w:b/>
          <w:sz w:val="24"/>
          <w:szCs w:val="24"/>
        </w:rPr>
      </w:pPr>
      <w:r w:rsidRPr="003537DA">
        <w:rPr>
          <w:rFonts w:ascii="Times New Roman" w:hAnsi="Times New Roman" w:cs="Times New Roman"/>
          <w:b/>
          <w:sz w:val="24"/>
          <w:szCs w:val="24"/>
        </w:rPr>
        <w:t>Outcomes</w:t>
      </w:r>
    </w:p>
    <w:p w14:paraId="21D662A6" w14:textId="4B879241" w:rsidR="00C15F6E" w:rsidRPr="003537DA" w:rsidRDefault="005C5719">
      <w:pPr>
        <w:spacing w:line="480" w:lineRule="auto"/>
        <w:ind w:firstLine="720"/>
        <w:jc w:val="both"/>
        <w:rPr>
          <w:rFonts w:ascii="Times New Roman" w:hAnsi="Times New Roman" w:cs="Times New Roman"/>
          <w:sz w:val="24"/>
          <w:szCs w:val="24"/>
        </w:rPr>
      </w:pPr>
      <w:r w:rsidRPr="003537DA">
        <w:rPr>
          <w:rFonts w:ascii="Times New Roman" w:hAnsi="Times New Roman" w:cs="Times New Roman"/>
          <w:sz w:val="24"/>
          <w:szCs w:val="24"/>
        </w:rPr>
        <w:t>I</w:t>
      </w:r>
      <w:r w:rsidR="0012717B" w:rsidRPr="003537DA">
        <w:rPr>
          <w:rFonts w:ascii="Times New Roman" w:hAnsi="Times New Roman" w:cs="Times New Roman"/>
          <w:sz w:val="24"/>
          <w:szCs w:val="24"/>
        </w:rPr>
        <w:t>njury severity score I</w:t>
      </w:r>
      <w:r w:rsidRPr="003537DA">
        <w:rPr>
          <w:rFonts w:ascii="Times New Roman" w:hAnsi="Times New Roman" w:cs="Times New Roman"/>
          <w:sz w:val="24"/>
          <w:szCs w:val="24"/>
        </w:rPr>
        <w:t>SS &gt;= 16</w:t>
      </w:r>
      <w:r w:rsidR="00263EB4">
        <w:rPr>
          <w:rFonts w:ascii="Times New Roman" w:hAnsi="Times New Roman" w:cs="Times New Roman"/>
          <w:sz w:val="24"/>
          <w:szCs w:val="24"/>
        </w:rPr>
        <w:t xml:space="preserve"> </w:t>
      </w:r>
      <w:r w:rsidR="00263EB4">
        <w:rPr>
          <w:rFonts w:ascii="Times New Roman" w:hAnsi="Times New Roman" w:cs="Times New Roman"/>
          <w:sz w:val="24"/>
          <w:szCs w:val="24"/>
        </w:rPr>
        <w:fldChar w:fldCharType="begin"/>
      </w:r>
      <w:r w:rsidR="00C50CAE">
        <w:rPr>
          <w:rFonts w:ascii="Times New Roman" w:hAnsi="Times New Roman" w:cs="Times New Roman"/>
          <w:sz w:val="24"/>
          <w:szCs w:val="24"/>
        </w:rPr>
        <w:instrText xml:space="preserve"> ADDIN EN.CITE &lt;EndNote&gt;&lt;Cite&gt;&lt;Author&gt;Schröter&lt;/Author&gt;&lt;Year&gt;2019&lt;/Year&gt;&lt;RecNum&gt;29&lt;/RecNum&gt;&lt;DisplayText&gt;&lt;style face="superscript"&gt;6&lt;/style&gt;&lt;/DisplayText&gt;&lt;record&gt;&lt;rec-number&gt;29&lt;/rec-number&gt;&lt;foreign-keys&gt;&lt;key app="EN" db-id="9pexzrwd6vtz2wepzzqxz9p7adx2etvt9rfx" timestamp="1624869239"&gt;29&lt;/key&gt;&lt;/foreign-keys&gt;&lt;ref-type name="Journal Article"&gt;17&lt;/ref-type&gt;&lt;contributors&gt;&lt;authors&gt;&lt;author&gt;Schröter, C&lt;/author&gt;&lt;author&gt;Urbanek, F&lt;/author&gt;&lt;author&gt;Frömke, C&lt;/author&gt;&lt;author&gt;Winkelmann, M&lt;/author&gt;&lt;author&gt;Mommsen, P&lt;/author&gt;&lt;author&gt;Krettek, C&lt;/author&gt;&lt;author&gt;Zeckey, C&lt;/author&gt;&lt;/authors&gt;&lt;/contributors&gt;&lt;titles&gt;&lt;title&gt;Injury severity in polytrauma patients is underestimated using the injury severity score: a single-center correlation study in air rescue&lt;/title&gt;&lt;secondary-title&gt;European journal of trauma and emergency surgery&lt;/secondary-title&gt;&lt;/titles&gt;&lt;periodical&gt;&lt;full-title&gt;European journal of trauma and emergency surgery&lt;/full-title&gt;&lt;/periodical&gt;&lt;pages&gt;83-89&lt;/pages&gt;&lt;volume&gt;45&lt;/volume&gt;&lt;number&gt;1&lt;/number&gt;&lt;dates&gt;&lt;year&gt;2019&lt;/year&gt;&lt;/dates&gt;&lt;isbn&gt;1863-9941&lt;/isbn&gt;&lt;urls&gt;&lt;/urls&gt;&lt;/record&gt;&lt;/Cite&gt;&lt;/EndNote&gt;</w:instrText>
      </w:r>
      <w:r w:rsidR="00263EB4">
        <w:rPr>
          <w:rFonts w:ascii="Times New Roman" w:hAnsi="Times New Roman" w:cs="Times New Roman"/>
          <w:sz w:val="24"/>
          <w:szCs w:val="24"/>
        </w:rPr>
        <w:fldChar w:fldCharType="separate"/>
      </w:r>
      <w:r w:rsidR="00C50CAE" w:rsidRPr="00C50CAE">
        <w:rPr>
          <w:rFonts w:ascii="Times New Roman" w:hAnsi="Times New Roman" w:cs="Times New Roman"/>
          <w:noProof/>
          <w:sz w:val="24"/>
          <w:szCs w:val="24"/>
          <w:vertAlign w:val="superscript"/>
        </w:rPr>
        <w:t>6</w:t>
      </w:r>
      <w:r w:rsidR="00263EB4">
        <w:rPr>
          <w:rFonts w:ascii="Times New Roman" w:hAnsi="Times New Roman" w:cs="Times New Roman"/>
          <w:sz w:val="24"/>
          <w:szCs w:val="24"/>
        </w:rPr>
        <w:fldChar w:fldCharType="end"/>
      </w:r>
      <w:r w:rsidRPr="003537DA">
        <w:rPr>
          <w:rFonts w:ascii="Times New Roman" w:hAnsi="Times New Roman" w:cs="Times New Roman"/>
          <w:sz w:val="24"/>
          <w:szCs w:val="24"/>
        </w:rPr>
        <w:t xml:space="preserve"> and </w:t>
      </w:r>
      <w:r w:rsidR="0012717B" w:rsidRPr="003537DA">
        <w:rPr>
          <w:rFonts w:ascii="Times New Roman" w:hAnsi="Times New Roman" w:cs="Times New Roman"/>
          <w:sz w:val="24"/>
          <w:szCs w:val="24"/>
        </w:rPr>
        <w:t xml:space="preserve">in hospital </w:t>
      </w:r>
      <w:r w:rsidRPr="003537DA">
        <w:rPr>
          <w:rFonts w:ascii="Times New Roman" w:hAnsi="Times New Roman" w:cs="Times New Roman"/>
          <w:sz w:val="24"/>
          <w:szCs w:val="24"/>
        </w:rPr>
        <w:t>death</w:t>
      </w:r>
      <w:r w:rsidR="0012717B" w:rsidRPr="003537DA">
        <w:rPr>
          <w:rFonts w:ascii="Times New Roman" w:hAnsi="Times New Roman" w:cs="Times New Roman"/>
          <w:sz w:val="24"/>
          <w:szCs w:val="24"/>
        </w:rPr>
        <w:t>s</w:t>
      </w:r>
      <w:r w:rsidR="003F1680">
        <w:rPr>
          <w:rFonts w:ascii="Times New Roman" w:hAnsi="Times New Roman" w:cs="Times New Roman"/>
          <w:sz w:val="24"/>
          <w:szCs w:val="24"/>
        </w:rPr>
        <w:t xml:space="preserve"> due to road traffic crash</w:t>
      </w:r>
      <w:r w:rsidR="0012717B" w:rsidRPr="003537DA">
        <w:rPr>
          <w:rFonts w:ascii="Times New Roman" w:hAnsi="Times New Roman" w:cs="Times New Roman"/>
          <w:sz w:val="24"/>
          <w:szCs w:val="24"/>
        </w:rPr>
        <w:t>.</w:t>
      </w:r>
    </w:p>
    <w:p w14:paraId="389347DB" w14:textId="77777777" w:rsidR="00C15F6E" w:rsidRPr="003537DA" w:rsidRDefault="005C5719">
      <w:pPr>
        <w:spacing w:line="480" w:lineRule="auto"/>
        <w:rPr>
          <w:rFonts w:ascii="Times New Roman" w:hAnsi="Times New Roman" w:cs="Times New Roman"/>
          <w:b/>
          <w:sz w:val="24"/>
          <w:szCs w:val="24"/>
        </w:rPr>
      </w:pPr>
      <w:r w:rsidRPr="003537DA">
        <w:rPr>
          <w:rFonts w:ascii="Times New Roman" w:hAnsi="Times New Roman" w:cs="Times New Roman"/>
          <w:b/>
          <w:sz w:val="24"/>
          <w:szCs w:val="24"/>
        </w:rPr>
        <w:t xml:space="preserve">Exposure </w:t>
      </w:r>
    </w:p>
    <w:p w14:paraId="05387654" w14:textId="0E360040" w:rsidR="00C15F6E" w:rsidRPr="003537DA" w:rsidRDefault="005C5719">
      <w:pPr>
        <w:spacing w:line="480" w:lineRule="auto"/>
        <w:ind w:firstLine="720"/>
        <w:jc w:val="both"/>
        <w:rPr>
          <w:rFonts w:ascii="Times New Roman" w:hAnsi="Times New Roman" w:cs="Times New Roman"/>
          <w:sz w:val="24"/>
          <w:szCs w:val="24"/>
        </w:rPr>
      </w:pPr>
      <w:r w:rsidRPr="003537DA">
        <w:rPr>
          <w:rFonts w:ascii="Times New Roman" w:hAnsi="Times New Roman" w:cs="Times New Roman"/>
          <w:sz w:val="24"/>
          <w:szCs w:val="24"/>
        </w:rPr>
        <w:t>Age groups 13-17 years (underage), 1</w:t>
      </w:r>
      <w:r w:rsidR="007054B1">
        <w:rPr>
          <w:rFonts w:ascii="Times New Roman" w:hAnsi="Times New Roman" w:cs="Times New Roman"/>
          <w:sz w:val="24"/>
          <w:szCs w:val="24"/>
        </w:rPr>
        <w:t>8-19 years (early licensure</w:t>
      </w:r>
      <w:r w:rsidR="0037116D">
        <w:rPr>
          <w:rFonts w:ascii="Times New Roman" w:hAnsi="Times New Roman" w:cs="Times New Roman"/>
          <w:sz w:val="24"/>
          <w:szCs w:val="24"/>
        </w:rPr>
        <w:t xml:space="preserve"> age) and 20-24 years (</w:t>
      </w:r>
      <w:r w:rsidR="00393596">
        <w:rPr>
          <w:rFonts w:ascii="Times New Roman" w:hAnsi="Times New Roman" w:cs="Times New Roman"/>
          <w:sz w:val="24"/>
          <w:szCs w:val="24"/>
        </w:rPr>
        <w:t>post two years of licensure age</w:t>
      </w:r>
      <w:r w:rsidRPr="003537DA">
        <w:rPr>
          <w:rFonts w:ascii="Times New Roman" w:hAnsi="Times New Roman" w:cs="Times New Roman"/>
          <w:sz w:val="24"/>
          <w:szCs w:val="24"/>
        </w:rPr>
        <w:t>)</w:t>
      </w:r>
      <w:r w:rsidR="00294249" w:rsidRPr="003537DA">
        <w:rPr>
          <w:rFonts w:ascii="Times New Roman" w:hAnsi="Times New Roman" w:cs="Times New Roman"/>
          <w:sz w:val="24"/>
          <w:szCs w:val="24"/>
        </w:rPr>
        <w:t>.</w:t>
      </w:r>
    </w:p>
    <w:p w14:paraId="622018DB" w14:textId="77777777" w:rsidR="00C15F6E" w:rsidRPr="003537DA" w:rsidRDefault="005C5719">
      <w:pPr>
        <w:spacing w:line="480" w:lineRule="auto"/>
        <w:rPr>
          <w:rFonts w:ascii="Times New Roman" w:hAnsi="Times New Roman" w:cs="Times New Roman"/>
          <w:b/>
          <w:sz w:val="24"/>
          <w:szCs w:val="24"/>
        </w:rPr>
      </w:pPr>
      <w:r w:rsidRPr="003537DA">
        <w:rPr>
          <w:rFonts w:ascii="Times New Roman" w:hAnsi="Times New Roman" w:cs="Times New Roman"/>
          <w:b/>
          <w:sz w:val="24"/>
          <w:szCs w:val="24"/>
        </w:rPr>
        <w:t xml:space="preserve">Study variables </w:t>
      </w:r>
    </w:p>
    <w:p w14:paraId="04666713" w14:textId="1C9A1D8B" w:rsidR="00C15F6E" w:rsidRPr="003537DA" w:rsidRDefault="007054B1">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Gender, injured body region</w:t>
      </w:r>
      <w:r w:rsidR="005C5719" w:rsidRPr="003537DA">
        <w:rPr>
          <w:rFonts w:ascii="Times New Roman" w:hAnsi="Times New Roman" w:cs="Times New Roman"/>
          <w:sz w:val="24"/>
          <w:szCs w:val="24"/>
        </w:rPr>
        <w:t xml:space="preserve">, time of the crash, </w:t>
      </w:r>
      <w:r w:rsidR="00294249" w:rsidRPr="003537DA">
        <w:rPr>
          <w:rFonts w:ascii="Times New Roman" w:hAnsi="Times New Roman" w:cs="Times New Roman"/>
          <w:sz w:val="24"/>
          <w:szCs w:val="24"/>
        </w:rPr>
        <w:t>weekday versus weekend</w:t>
      </w:r>
      <w:r>
        <w:rPr>
          <w:rFonts w:ascii="Times New Roman" w:hAnsi="Times New Roman" w:cs="Times New Roman"/>
          <w:sz w:val="24"/>
          <w:szCs w:val="24"/>
        </w:rPr>
        <w:t xml:space="preserve">, helmet use, </w:t>
      </w:r>
      <w:r w:rsidR="005C5719" w:rsidRPr="003537DA">
        <w:rPr>
          <w:rFonts w:ascii="Times New Roman" w:hAnsi="Times New Roman" w:cs="Times New Roman"/>
          <w:sz w:val="24"/>
          <w:szCs w:val="24"/>
        </w:rPr>
        <w:t xml:space="preserve"> type of location (intersection or midblock)</w:t>
      </w:r>
      <w:r>
        <w:rPr>
          <w:rFonts w:ascii="Times New Roman" w:hAnsi="Times New Roman" w:cs="Times New Roman"/>
          <w:sz w:val="24"/>
          <w:szCs w:val="24"/>
        </w:rPr>
        <w:t>, transport vehicle to hospital and Glasgow Coma scale (GCS)</w:t>
      </w:r>
      <w:r w:rsidR="005C5719" w:rsidRPr="003537DA">
        <w:rPr>
          <w:rFonts w:ascii="Times New Roman" w:hAnsi="Times New Roman" w:cs="Times New Roman"/>
          <w:sz w:val="24"/>
          <w:szCs w:val="24"/>
        </w:rPr>
        <w:t>.</w:t>
      </w:r>
    </w:p>
    <w:p w14:paraId="678CEB63" w14:textId="77777777" w:rsidR="00C15F6E" w:rsidRPr="003537DA" w:rsidRDefault="005C5719">
      <w:pPr>
        <w:spacing w:line="480" w:lineRule="auto"/>
        <w:rPr>
          <w:rFonts w:ascii="Times New Roman" w:hAnsi="Times New Roman" w:cs="Times New Roman"/>
          <w:b/>
          <w:sz w:val="24"/>
          <w:szCs w:val="24"/>
        </w:rPr>
      </w:pPr>
      <w:r w:rsidRPr="003537DA">
        <w:rPr>
          <w:rFonts w:ascii="Times New Roman" w:hAnsi="Times New Roman" w:cs="Times New Roman"/>
          <w:b/>
          <w:sz w:val="24"/>
          <w:szCs w:val="24"/>
        </w:rPr>
        <w:t>Ethics approval</w:t>
      </w:r>
    </w:p>
    <w:p w14:paraId="242F2A9B" w14:textId="77777777" w:rsidR="00C15F6E" w:rsidRPr="003537DA" w:rsidRDefault="005C5719">
      <w:pPr>
        <w:spacing w:line="480" w:lineRule="auto"/>
        <w:ind w:firstLine="720"/>
        <w:jc w:val="both"/>
        <w:rPr>
          <w:rFonts w:ascii="Times New Roman" w:hAnsi="Times New Roman" w:cs="Times New Roman"/>
          <w:sz w:val="24"/>
          <w:szCs w:val="24"/>
        </w:rPr>
      </w:pPr>
      <w:r w:rsidRPr="003537DA">
        <w:rPr>
          <w:rFonts w:ascii="Times New Roman" w:hAnsi="Times New Roman" w:cs="Times New Roman"/>
          <w:sz w:val="24"/>
          <w:szCs w:val="24"/>
        </w:rPr>
        <w:t>Ethics of study methods were approved from the Institutional Review Board of the Jinnah Post Graduate Medical Center, which is coordinating site of this road surveillance project.</w:t>
      </w:r>
    </w:p>
    <w:p w14:paraId="40823687" w14:textId="77777777" w:rsidR="00C15F6E" w:rsidRPr="003537DA" w:rsidRDefault="005C5719">
      <w:pPr>
        <w:spacing w:line="480" w:lineRule="auto"/>
        <w:rPr>
          <w:rFonts w:ascii="Times New Roman" w:hAnsi="Times New Roman" w:cs="Times New Roman"/>
          <w:b/>
          <w:sz w:val="24"/>
          <w:szCs w:val="24"/>
        </w:rPr>
      </w:pPr>
      <w:r w:rsidRPr="003537DA">
        <w:rPr>
          <w:rFonts w:ascii="Times New Roman" w:hAnsi="Times New Roman" w:cs="Times New Roman"/>
          <w:b/>
          <w:sz w:val="24"/>
          <w:szCs w:val="24"/>
        </w:rPr>
        <w:t>Data analysis</w:t>
      </w:r>
    </w:p>
    <w:p w14:paraId="5E72B80D" w14:textId="26CE0BBA" w:rsidR="00C15F6E" w:rsidRPr="003537DA" w:rsidRDefault="005C5719">
      <w:pPr>
        <w:spacing w:line="480" w:lineRule="auto"/>
        <w:ind w:firstLine="720"/>
        <w:jc w:val="both"/>
        <w:rPr>
          <w:rFonts w:ascii="Times New Roman" w:hAnsi="Times New Roman" w:cs="Times New Roman"/>
          <w:sz w:val="24"/>
          <w:szCs w:val="24"/>
        </w:rPr>
      </w:pPr>
      <w:r w:rsidRPr="003537DA">
        <w:rPr>
          <w:rFonts w:ascii="Times New Roman" w:hAnsi="Times New Roman" w:cs="Times New Roman"/>
          <w:sz w:val="24"/>
          <w:szCs w:val="24"/>
        </w:rPr>
        <w:t>We performed the analysis using R.</w:t>
      </w:r>
      <w:r w:rsidRPr="003537DA">
        <w:rPr>
          <w:rFonts w:ascii="Times New Roman" w:hAnsi="Times New Roman" w:cs="Times New Roman"/>
          <w:sz w:val="24"/>
          <w:szCs w:val="24"/>
        </w:rPr>
        <w:fldChar w:fldCharType="begin"/>
      </w:r>
      <w:r w:rsidRPr="003537DA">
        <w:rPr>
          <w:rFonts w:ascii="Times New Roman" w:hAnsi="Times New Roman" w:cs="Times New Roman"/>
          <w:sz w:val="24"/>
          <w:szCs w:val="24"/>
        </w:rPr>
        <w:instrText>ADDIN EN.CITE &lt;EndNote&gt;&lt;Cite&gt;&lt;Author&gt;Team R Core&lt;/Author&gt;&lt;Year&gt;2017&lt;/Year&gt;&lt;RecNum&gt;11&lt;/RecNum&gt;&lt;DisplayText&gt;[21]&lt;/DisplayText&gt;&lt;record&gt;&lt;rec-number&gt;11&lt;/rec-number&gt;&lt;foreign-keys&gt;&lt;key app="EN" db-id="9pexzrwd6vtz2wepzzqxz9p7adx2etvt9rfx" timestamp="1613159898"&gt;11&lt;/key&gt;&lt;/foreign-keys&gt;&lt;ref-type name="Generic"&gt;13&lt;/ref-type&gt;&lt;contributors&gt;&lt;authors&gt;&lt;author&gt;Team R Core,&lt;/author&gt;&lt;/authors&gt;&lt;/contributors&gt;&lt;titles&gt;&lt;title&gt;R: a language and environment for statistical computing [Internet]. Vienna, Austria: R Foundation for Statistical Computing; 2020&lt;/title&gt;&lt;/titles&gt;&lt;dates&gt;&lt;year&gt;2017&lt;/year&gt;&lt;/dates&gt;&lt;urls&gt;&lt;/urls&gt;&lt;/record&gt;&lt;/Cite&gt;&lt;/EndNote&gt;</w:instrText>
      </w:r>
      <w:r w:rsidRPr="003537DA">
        <w:rPr>
          <w:rFonts w:ascii="Times New Roman" w:hAnsi="Times New Roman" w:cs="Times New Roman"/>
          <w:sz w:val="24"/>
          <w:szCs w:val="24"/>
        </w:rPr>
        <w:fldChar w:fldCharType="separate"/>
      </w:r>
      <w:r w:rsidRPr="003537DA">
        <w:rPr>
          <w:rFonts w:ascii="Times New Roman" w:hAnsi="Times New Roman" w:cs="Times New Roman"/>
          <w:sz w:val="24"/>
          <w:szCs w:val="24"/>
        </w:rPr>
        <w:t>[21]</w:t>
      </w:r>
      <w:r w:rsidRPr="003537DA">
        <w:rPr>
          <w:rFonts w:ascii="Times New Roman" w:hAnsi="Times New Roman" w:cs="Times New Roman"/>
          <w:sz w:val="24"/>
          <w:szCs w:val="24"/>
        </w:rPr>
        <w:fldChar w:fldCharType="end"/>
      </w:r>
      <w:r w:rsidRPr="003537DA">
        <w:rPr>
          <w:rFonts w:ascii="Times New Roman" w:hAnsi="Times New Roman" w:cs="Times New Roman"/>
          <w:sz w:val="24"/>
          <w:szCs w:val="24"/>
        </w:rPr>
        <w:t xml:space="preserve"> The categorical variables are described using frequencies and percentages (age, gender, inj</w:t>
      </w:r>
      <w:r w:rsidR="007054B1">
        <w:rPr>
          <w:rFonts w:ascii="Times New Roman" w:hAnsi="Times New Roman" w:cs="Times New Roman"/>
          <w:sz w:val="24"/>
          <w:szCs w:val="24"/>
        </w:rPr>
        <w:t>ury region, crash location, transport vehicle to hospital and GCS</w:t>
      </w:r>
      <w:r w:rsidRPr="003537DA">
        <w:rPr>
          <w:rFonts w:ascii="Times New Roman" w:hAnsi="Times New Roman" w:cs="Times New Roman"/>
          <w:sz w:val="24"/>
          <w:szCs w:val="24"/>
        </w:rPr>
        <w:t xml:space="preserve">). Chi-square tests were used to assess crash characteristics associated with </w:t>
      </w:r>
      <w:r w:rsidRPr="003537DA">
        <w:rPr>
          <w:rFonts w:ascii="Times New Roman" w:hAnsi="Times New Roman" w:cs="Times New Roman"/>
          <w:sz w:val="24"/>
          <w:szCs w:val="24"/>
        </w:rPr>
        <w:lastRenderedPageBreak/>
        <w:t xml:space="preserve">drivers of motorcycles versus other drivers. We used logistic regression to assess the association of age groups (13-17 years, 18-19 years compared with 20-24 years) and the outcomes severe injury (ISS ≥ 16) and </w:t>
      </w:r>
      <w:r w:rsidR="00743235" w:rsidRPr="003537DA">
        <w:rPr>
          <w:rFonts w:ascii="Times New Roman" w:hAnsi="Times New Roman" w:cs="Times New Roman"/>
          <w:sz w:val="24"/>
          <w:szCs w:val="24"/>
        </w:rPr>
        <w:t xml:space="preserve">in hospital </w:t>
      </w:r>
      <w:r w:rsidRPr="003537DA">
        <w:rPr>
          <w:rFonts w:ascii="Times New Roman" w:hAnsi="Times New Roman" w:cs="Times New Roman"/>
          <w:sz w:val="24"/>
          <w:szCs w:val="24"/>
        </w:rPr>
        <w:t>death.</w:t>
      </w:r>
    </w:p>
    <w:p w14:paraId="720BB0D9" w14:textId="77777777" w:rsidR="00C15F6E" w:rsidRPr="003537DA" w:rsidRDefault="005C5719">
      <w:pPr>
        <w:spacing w:after="0" w:line="480" w:lineRule="auto"/>
        <w:rPr>
          <w:rFonts w:ascii="Times New Roman" w:hAnsi="Times New Roman" w:cs="Times New Roman"/>
          <w:b/>
          <w:sz w:val="24"/>
          <w:szCs w:val="24"/>
        </w:rPr>
      </w:pPr>
      <w:r w:rsidRPr="003537DA">
        <w:rPr>
          <w:rFonts w:ascii="Times New Roman" w:hAnsi="Times New Roman" w:cs="Times New Roman"/>
          <w:b/>
          <w:sz w:val="24"/>
          <w:szCs w:val="24"/>
        </w:rPr>
        <w:t>Results:</w:t>
      </w:r>
    </w:p>
    <w:p w14:paraId="458C64C6" w14:textId="1877B82B" w:rsidR="00C15F6E" w:rsidRPr="003537DA" w:rsidRDefault="005C5719" w:rsidP="00F00667">
      <w:pPr>
        <w:spacing w:line="480" w:lineRule="auto"/>
        <w:jc w:val="both"/>
        <w:rPr>
          <w:rFonts w:ascii="Times New Roman" w:hAnsi="Times New Roman" w:cs="Times New Roman"/>
          <w:sz w:val="24"/>
          <w:szCs w:val="24"/>
        </w:rPr>
      </w:pPr>
      <w:r w:rsidRPr="003537DA">
        <w:rPr>
          <w:rFonts w:ascii="Times New Roman" w:hAnsi="Times New Roman" w:cs="Times New Roman"/>
          <w:sz w:val="24"/>
          <w:szCs w:val="24"/>
        </w:rPr>
        <w:t>Table 1 shows descriptive characteristics of young motorcyclists in the three age groups 13-17 years</w:t>
      </w:r>
      <w:r w:rsidR="007054B1">
        <w:rPr>
          <w:rFonts w:ascii="Times New Roman" w:hAnsi="Times New Roman" w:cs="Times New Roman"/>
          <w:sz w:val="24"/>
          <w:szCs w:val="24"/>
        </w:rPr>
        <w:t xml:space="preserve"> (</w:t>
      </w:r>
      <w:r w:rsidR="007054B1" w:rsidRPr="003537DA">
        <w:rPr>
          <w:rFonts w:ascii="Times New Roman" w:hAnsi="Times New Roman" w:cs="Times New Roman"/>
          <w:sz w:val="24"/>
          <w:szCs w:val="24"/>
        </w:rPr>
        <w:t>underage driving age</w:t>
      </w:r>
      <w:r w:rsidR="007054B1">
        <w:rPr>
          <w:rFonts w:ascii="Times New Roman" w:hAnsi="Times New Roman" w:cs="Times New Roman"/>
          <w:sz w:val="24"/>
          <w:szCs w:val="24"/>
        </w:rPr>
        <w:t>)</w:t>
      </w:r>
      <w:r w:rsidRPr="003537DA">
        <w:rPr>
          <w:rFonts w:ascii="Times New Roman" w:hAnsi="Times New Roman" w:cs="Times New Roman"/>
          <w:sz w:val="24"/>
          <w:szCs w:val="24"/>
        </w:rPr>
        <w:t xml:space="preserve">, 18-19 years </w:t>
      </w:r>
      <w:r w:rsidR="007054B1">
        <w:rPr>
          <w:rFonts w:ascii="Times New Roman" w:hAnsi="Times New Roman" w:cs="Times New Roman"/>
          <w:sz w:val="24"/>
          <w:szCs w:val="24"/>
        </w:rPr>
        <w:t>(</w:t>
      </w:r>
      <w:r w:rsidR="00393596">
        <w:rPr>
          <w:rFonts w:ascii="Times New Roman" w:hAnsi="Times New Roman" w:cs="Times New Roman"/>
          <w:sz w:val="24"/>
          <w:szCs w:val="24"/>
        </w:rPr>
        <w:t>early licensure</w:t>
      </w:r>
      <w:r w:rsidR="007054B1" w:rsidRPr="003537DA">
        <w:rPr>
          <w:rFonts w:ascii="Times New Roman" w:hAnsi="Times New Roman" w:cs="Times New Roman"/>
          <w:sz w:val="24"/>
          <w:szCs w:val="24"/>
        </w:rPr>
        <w:t xml:space="preserve"> age</w:t>
      </w:r>
      <w:r w:rsidR="007054B1">
        <w:rPr>
          <w:rFonts w:ascii="Times New Roman" w:hAnsi="Times New Roman" w:cs="Times New Roman"/>
          <w:sz w:val="24"/>
          <w:szCs w:val="24"/>
        </w:rPr>
        <w:t xml:space="preserve">) </w:t>
      </w:r>
      <w:r w:rsidRPr="003537DA">
        <w:rPr>
          <w:rFonts w:ascii="Times New Roman" w:hAnsi="Times New Roman" w:cs="Times New Roman"/>
          <w:sz w:val="24"/>
          <w:szCs w:val="24"/>
        </w:rPr>
        <w:t>and age 20-24 years</w:t>
      </w:r>
      <w:r w:rsidR="007054B1">
        <w:rPr>
          <w:rFonts w:ascii="Times New Roman" w:hAnsi="Times New Roman" w:cs="Times New Roman"/>
          <w:sz w:val="24"/>
          <w:szCs w:val="24"/>
        </w:rPr>
        <w:t xml:space="preserve"> (</w:t>
      </w:r>
      <w:r w:rsidR="007054B1" w:rsidRPr="003537DA">
        <w:rPr>
          <w:rFonts w:ascii="Times New Roman" w:hAnsi="Times New Roman" w:cs="Times New Roman"/>
          <w:sz w:val="24"/>
          <w:szCs w:val="24"/>
        </w:rPr>
        <w:t xml:space="preserve">post two years of </w:t>
      </w:r>
      <w:r w:rsidR="00393596">
        <w:rPr>
          <w:rFonts w:ascii="Times New Roman" w:hAnsi="Times New Roman" w:cs="Times New Roman"/>
          <w:sz w:val="24"/>
          <w:szCs w:val="24"/>
        </w:rPr>
        <w:t>licensure age</w:t>
      </w:r>
      <w:r w:rsidR="007054B1">
        <w:rPr>
          <w:rFonts w:ascii="Times New Roman" w:hAnsi="Times New Roman" w:cs="Times New Roman"/>
          <w:sz w:val="24"/>
          <w:szCs w:val="24"/>
        </w:rPr>
        <w:t>)</w:t>
      </w:r>
      <w:r w:rsidRPr="003537DA">
        <w:rPr>
          <w:rFonts w:ascii="Times New Roman" w:hAnsi="Times New Roman" w:cs="Times New Roman"/>
          <w:sz w:val="24"/>
          <w:szCs w:val="24"/>
        </w:rPr>
        <w:t xml:space="preserve">. There were a total of </w:t>
      </w:r>
      <w:r w:rsidR="00A01357">
        <w:rPr>
          <w:rFonts w:ascii="Times New Roman" w:hAnsi="Times New Roman" w:cs="Times New Roman"/>
          <w:sz w:val="24"/>
          <w:szCs w:val="24"/>
        </w:rPr>
        <w:t>37</w:t>
      </w:r>
      <w:r w:rsidR="006831CD">
        <w:rPr>
          <w:rFonts w:ascii="Times New Roman" w:hAnsi="Times New Roman" w:cs="Times New Roman"/>
          <w:sz w:val="24"/>
          <w:szCs w:val="24"/>
        </w:rPr>
        <w:t>,</w:t>
      </w:r>
      <w:r w:rsidR="00A01357">
        <w:rPr>
          <w:rFonts w:ascii="Times New Roman" w:hAnsi="Times New Roman" w:cs="Times New Roman"/>
          <w:sz w:val="24"/>
          <w:szCs w:val="24"/>
        </w:rPr>
        <w:t>702</w:t>
      </w:r>
      <w:r w:rsidRPr="003537DA">
        <w:rPr>
          <w:rFonts w:ascii="Times New Roman" w:hAnsi="Times New Roman" w:cs="Times New Roman"/>
          <w:sz w:val="24"/>
          <w:szCs w:val="24"/>
        </w:rPr>
        <w:t xml:space="preserve"> m</w:t>
      </w:r>
      <w:r w:rsidR="00A01357">
        <w:rPr>
          <w:rFonts w:ascii="Times New Roman" w:hAnsi="Times New Roman" w:cs="Times New Roman"/>
          <w:sz w:val="24"/>
          <w:szCs w:val="24"/>
        </w:rPr>
        <w:t>otorcyclists; out of which 8</w:t>
      </w:r>
      <w:r w:rsidR="006831CD">
        <w:rPr>
          <w:rFonts w:ascii="Times New Roman" w:hAnsi="Times New Roman" w:cs="Times New Roman"/>
          <w:sz w:val="24"/>
          <w:szCs w:val="24"/>
        </w:rPr>
        <w:t>,</w:t>
      </w:r>
      <w:r w:rsidR="00A01357">
        <w:rPr>
          <w:rFonts w:ascii="Times New Roman" w:hAnsi="Times New Roman" w:cs="Times New Roman"/>
          <w:sz w:val="24"/>
          <w:szCs w:val="24"/>
        </w:rPr>
        <w:t>099 (21.5%) were of age 13-17 years, 8</w:t>
      </w:r>
      <w:r w:rsidR="006831CD">
        <w:rPr>
          <w:rFonts w:ascii="Times New Roman" w:hAnsi="Times New Roman" w:cs="Times New Roman"/>
          <w:sz w:val="24"/>
          <w:szCs w:val="24"/>
        </w:rPr>
        <w:t>,</w:t>
      </w:r>
      <w:r w:rsidR="00A01357">
        <w:rPr>
          <w:rFonts w:ascii="Times New Roman" w:hAnsi="Times New Roman" w:cs="Times New Roman"/>
          <w:sz w:val="24"/>
          <w:szCs w:val="24"/>
        </w:rPr>
        <w:t>048 (21.3%) of 18-19 years and 21</w:t>
      </w:r>
      <w:r w:rsidR="006831CD">
        <w:rPr>
          <w:rFonts w:ascii="Times New Roman" w:hAnsi="Times New Roman" w:cs="Times New Roman"/>
          <w:sz w:val="24"/>
          <w:szCs w:val="24"/>
        </w:rPr>
        <w:t>,</w:t>
      </w:r>
      <w:r w:rsidR="00A01357">
        <w:rPr>
          <w:rFonts w:ascii="Times New Roman" w:hAnsi="Times New Roman" w:cs="Times New Roman"/>
          <w:sz w:val="24"/>
          <w:szCs w:val="24"/>
        </w:rPr>
        <w:t>555 (57.2</w:t>
      </w:r>
      <w:r w:rsidRPr="003537DA">
        <w:rPr>
          <w:rFonts w:ascii="Times New Roman" w:hAnsi="Times New Roman" w:cs="Times New Roman"/>
          <w:sz w:val="24"/>
          <w:szCs w:val="24"/>
        </w:rPr>
        <w:t>%) of age 20-14 years. Almost all were males (99</w:t>
      </w:r>
      <w:r w:rsidR="00A01357">
        <w:rPr>
          <w:rFonts w:ascii="Times New Roman" w:hAnsi="Times New Roman" w:cs="Times New Roman"/>
          <w:sz w:val="24"/>
          <w:szCs w:val="24"/>
        </w:rPr>
        <w:t>.8</w:t>
      </w:r>
      <w:r w:rsidRPr="003537DA">
        <w:rPr>
          <w:rFonts w:ascii="Times New Roman" w:hAnsi="Times New Roman" w:cs="Times New Roman"/>
          <w:sz w:val="24"/>
          <w:szCs w:val="24"/>
        </w:rPr>
        <w:t xml:space="preserve">%). Helmet use was </w:t>
      </w:r>
      <w:r w:rsidR="00A01357">
        <w:rPr>
          <w:rFonts w:ascii="Times New Roman" w:hAnsi="Times New Roman" w:cs="Times New Roman"/>
          <w:sz w:val="24"/>
          <w:szCs w:val="24"/>
        </w:rPr>
        <w:t xml:space="preserve">very low in all age groups but  </w:t>
      </w:r>
      <w:r w:rsidRPr="003537DA">
        <w:rPr>
          <w:rFonts w:ascii="Times New Roman" w:hAnsi="Times New Roman" w:cs="Times New Roman"/>
          <w:sz w:val="24"/>
          <w:szCs w:val="24"/>
        </w:rPr>
        <w:t>high</w:t>
      </w:r>
      <w:r w:rsidR="00A01357">
        <w:rPr>
          <w:rFonts w:ascii="Times New Roman" w:hAnsi="Times New Roman" w:cs="Times New Roman"/>
          <w:sz w:val="24"/>
          <w:szCs w:val="24"/>
        </w:rPr>
        <w:t>er</w:t>
      </w:r>
      <w:r w:rsidRPr="003537DA">
        <w:rPr>
          <w:rFonts w:ascii="Times New Roman" w:hAnsi="Times New Roman" w:cs="Times New Roman"/>
          <w:sz w:val="24"/>
          <w:szCs w:val="24"/>
        </w:rPr>
        <w:t xml:space="preserve"> in 20-24 years</w:t>
      </w:r>
      <w:r w:rsidR="00294249" w:rsidRPr="003537DA">
        <w:rPr>
          <w:rFonts w:ascii="Times New Roman" w:hAnsi="Times New Roman" w:cs="Times New Roman"/>
          <w:sz w:val="24"/>
          <w:szCs w:val="24"/>
        </w:rPr>
        <w:t xml:space="preserve"> of age (5%) </w:t>
      </w:r>
      <w:r w:rsidRPr="003537DA">
        <w:rPr>
          <w:rFonts w:ascii="Times New Roman" w:hAnsi="Times New Roman" w:cs="Times New Roman"/>
          <w:sz w:val="24"/>
          <w:szCs w:val="24"/>
        </w:rPr>
        <w:t>as compared to 13-17 years of ag</w:t>
      </w:r>
      <w:r w:rsidR="00A01357">
        <w:rPr>
          <w:rFonts w:ascii="Times New Roman" w:hAnsi="Times New Roman" w:cs="Times New Roman"/>
          <w:sz w:val="24"/>
          <w:szCs w:val="24"/>
        </w:rPr>
        <w:t>e (2%) and 18-19 years of age (2</w:t>
      </w:r>
      <w:r w:rsidRPr="003537DA">
        <w:rPr>
          <w:rFonts w:ascii="Times New Roman" w:hAnsi="Times New Roman" w:cs="Times New Roman"/>
          <w:sz w:val="24"/>
          <w:szCs w:val="24"/>
        </w:rPr>
        <w:t>%). The distributions of other variables of inter</w:t>
      </w:r>
      <w:r w:rsidR="00F00667">
        <w:rPr>
          <w:rFonts w:ascii="Times New Roman" w:hAnsi="Times New Roman" w:cs="Times New Roman"/>
          <w:sz w:val="24"/>
          <w:szCs w:val="24"/>
        </w:rPr>
        <w:t>est were similar across groups.</w:t>
      </w:r>
      <w:r w:rsidRPr="003537DA">
        <w:rPr>
          <w:rFonts w:ascii="Times New Roman" w:hAnsi="Times New Roman" w:cs="Times New Roman"/>
          <w:sz w:val="24"/>
          <w:szCs w:val="24"/>
        </w:rPr>
        <w:t xml:space="preserve"> </w:t>
      </w:r>
      <w:commentRangeStart w:id="1"/>
      <w:r w:rsidRPr="003537DA">
        <w:rPr>
          <w:rFonts w:ascii="Times New Roman" w:hAnsi="Times New Roman" w:cs="Times New Roman"/>
          <w:sz w:val="24"/>
          <w:szCs w:val="24"/>
        </w:rPr>
        <w:t>Midblock</w:t>
      </w:r>
      <w:commentRangeEnd w:id="1"/>
      <w:r w:rsidRPr="003537DA">
        <w:rPr>
          <w:rFonts w:ascii="Times New Roman" w:hAnsi="Times New Roman" w:cs="Times New Roman"/>
          <w:sz w:val="24"/>
          <w:szCs w:val="24"/>
        </w:rPr>
        <w:commentReference w:id="1"/>
      </w:r>
      <w:r w:rsidRPr="003537DA">
        <w:rPr>
          <w:rFonts w:ascii="Times New Roman" w:hAnsi="Times New Roman" w:cs="Times New Roman"/>
          <w:sz w:val="24"/>
          <w:szCs w:val="24"/>
        </w:rPr>
        <w:t xml:space="preserve"> was the location of crashes in almost 70% among the three age groups. Overall, more than half of motorcyclists had external injuries, about</w:t>
      </w:r>
      <w:r w:rsidR="001F4E58">
        <w:rPr>
          <w:rFonts w:ascii="Times New Roman" w:hAnsi="Times New Roman" w:cs="Times New Roman"/>
          <w:sz w:val="24"/>
          <w:szCs w:val="24"/>
        </w:rPr>
        <w:t xml:space="preserve"> 60% had extremity injuries, </w:t>
      </w:r>
      <w:r w:rsidRPr="003537DA">
        <w:rPr>
          <w:rFonts w:ascii="Times New Roman" w:hAnsi="Times New Roman" w:cs="Times New Roman"/>
          <w:sz w:val="24"/>
          <w:szCs w:val="24"/>
        </w:rPr>
        <w:t>and 30% had head injuries. More than 2% had severe injuries while less than 2% died</w:t>
      </w:r>
      <w:r w:rsidR="001F4E58">
        <w:rPr>
          <w:rFonts w:ascii="Times New Roman" w:hAnsi="Times New Roman" w:cs="Times New Roman"/>
          <w:sz w:val="24"/>
          <w:szCs w:val="24"/>
        </w:rPr>
        <w:t>.</w:t>
      </w:r>
    </w:p>
    <w:tbl>
      <w:tblPr>
        <w:tblStyle w:val="GridTable1Light"/>
        <w:tblW w:w="9016" w:type="dxa"/>
        <w:tblLayout w:type="fixed"/>
        <w:tblLook w:val="04A0" w:firstRow="1" w:lastRow="0" w:firstColumn="1" w:lastColumn="0" w:noHBand="0" w:noVBand="1"/>
      </w:tblPr>
      <w:tblGrid>
        <w:gridCol w:w="3416"/>
        <w:gridCol w:w="1799"/>
        <w:gridCol w:w="1890"/>
        <w:gridCol w:w="1911"/>
      </w:tblGrid>
      <w:tr w:rsidR="00C15F6E" w:rsidRPr="003537DA" w14:paraId="28911369" w14:textId="77777777" w:rsidTr="00C15F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5" w:type="dxa"/>
            <w:gridSpan w:val="4"/>
            <w:tcBorders>
              <w:top w:val="nil"/>
              <w:left w:val="nil"/>
              <w:bottom w:val="single" w:sz="4" w:space="0" w:color="000000"/>
              <w:right w:val="nil"/>
            </w:tcBorders>
            <w:shd w:val="clear" w:color="auto" w:fill="auto"/>
          </w:tcPr>
          <w:p w14:paraId="3602E828" w14:textId="02D1435D" w:rsidR="00C15F6E" w:rsidRPr="003537DA" w:rsidRDefault="005C5719">
            <w:pPr>
              <w:spacing w:after="0" w:line="240" w:lineRule="auto"/>
              <w:rPr>
                <w:rFonts w:ascii="Times New Roman" w:hAnsi="Times New Roman" w:cs="Times New Roman"/>
                <w:b w:val="0"/>
                <w:sz w:val="24"/>
                <w:szCs w:val="24"/>
              </w:rPr>
            </w:pPr>
            <w:r w:rsidRPr="003537DA">
              <w:rPr>
                <w:rFonts w:ascii="Times New Roman" w:eastAsia="Calibri" w:hAnsi="Times New Roman" w:cs="Times New Roman"/>
                <w:sz w:val="24"/>
                <w:szCs w:val="24"/>
              </w:rPr>
              <w:t>Table 1: Characteristics of underage motorcyclists versus young mo</w:t>
            </w:r>
            <w:r w:rsidR="00CC66F4" w:rsidRPr="003537DA">
              <w:rPr>
                <w:rFonts w:ascii="Times New Roman" w:eastAsia="Calibri" w:hAnsi="Times New Roman" w:cs="Times New Roman"/>
                <w:sz w:val="24"/>
                <w:szCs w:val="24"/>
              </w:rPr>
              <w:t>torcycli</w:t>
            </w:r>
            <w:r w:rsidR="007A4CD9">
              <w:rPr>
                <w:rFonts w:ascii="Times New Roman" w:eastAsia="Calibri" w:hAnsi="Times New Roman" w:cs="Times New Roman"/>
                <w:sz w:val="24"/>
                <w:szCs w:val="24"/>
              </w:rPr>
              <w:t>sts of legal age (n=37</w:t>
            </w:r>
            <w:r w:rsidR="00CC66F4" w:rsidRPr="003537DA">
              <w:rPr>
                <w:rFonts w:ascii="Times New Roman" w:eastAsia="Calibri" w:hAnsi="Times New Roman" w:cs="Times New Roman"/>
                <w:sz w:val="24"/>
                <w:szCs w:val="24"/>
              </w:rPr>
              <w:t>,</w:t>
            </w:r>
            <w:r w:rsidR="007A4CD9">
              <w:rPr>
                <w:rFonts w:ascii="Times New Roman" w:eastAsia="Calibri" w:hAnsi="Times New Roman" w:cs="Times New Roman"/>
                <w:sz w:val="24"/>
                <w:szCs w:val="24"/>
              </w:rPr>
              <w:t>702</w:t>
            </w:r>
            <w:r w:rsidRPr="003537DA">
              <w:rPr>
                <w:rFonts w:ascii="Times New Roman" w:eastAsia="Calibri" w:hAnsi="Times New Roman" w:cs="Times New Roman"/>
                <w:sz w:val="24"/>
                <w:szCs w:val="24"/>
              </w:rPr>
              <w:t>)</w:t>
            </w:r>
          </w:p>
        </w:tc>
      </w:tr>
      <w:tr w:rsidR="00C15F6E" w:rsidRPr="003537DA" w14:paraId="2FDFFD26" w14:textId="77777777" w:rsidTr="00C15F6E">
        <w:tc>
          <w:tcPr>
            <w:cnfStyle w:val="001000000000" w:firstRow="0" w:lastRow="0" w:firstColumn="1" w:lastColumn="0" w:oddVBand="0" w:evenVBand="0" w:oddHBand="0" w:evenHBand="0" w:firstRowFirstColumn="0" w:firstRowLastColumn="0" w:lastRowFirstColumn="0" w:lastRowLastColumn="0"/>
            <w:tcW w:w="3415" w:type="dxa"/>
            <w:tcBorders>
              <w:top w:val="single" w:sz="4" w:space="0" w:color="000000"/>
              <w:left w:val="single" w:sz="4" w:space="0" w:color="000000"/>
            </w:tcBorders>
            <w:shd w:val="clear" w:color="auto" w:fill="auto"/>
          </w:tcPr>
          <w:p w14:paraId="60A2648E" w14:textId="77777777" w:rsidR="00C15F6E" w:rsidRPr="003537DA" w:rsidRDefault="005C5719">
            <w:pPr>
              <w:spacing w:after="0" w:line="240" w:lineRule="auto"/>
              <w:rPr>
                <w:rFonts w:ascii="Times New Roman" w:hAnsi="Times New Roman" w:cs="Times New Roman"/>
                <w:sz w:val="24"/>
                <w:szCs w:val="24"/>
              </w:rPr>
            </w:pPr>
            <w:r w:rsidRPr="003537DA">
              <w:rPr>
                <w:rFonts w:ascii="Times New Roman" w:eastAsia="Calibri" w:hAnsi="Times New Roman" w:cs="Times New Roman"/>
                <w:sz w:val="24"/>
                <w:szCs w:val="24"/>
              </w:rPr>
              <w:t>Variables</w:t>
            </w:r>
          </w:p>
        </w:tc>
        <w:tc>
          <w:tcPr>
            <w:tcW w:w="1799" w:type="dxa"/>
            <w:tcBorders>
              <w:top w:val="single" w:sz="4" w:space="0" w:color="000000"/>
            </w:tcBorders>
            <w:shd w:val="clear" w:color="auto" w:fill="auto"/>
          </w:tcPr>
          <w:p w14:paraId="50F88B61" w14:textId="77777777" w:rsidR="00C15F6E" w:rsidRPr="00F00667" w:rsidRDefault="005C571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F00667">
              <w:rPr>
                <w:rFonts w:ascii="Times New Roman" w:eastAsia="Calibri" w:hAnsi="Times New Roman" w:cs="Times New Roman"/>
                <w:b/>
                <w:sz w:val="24"/>
                <w:szCs w:val="24"/>
              </w:rPr>
              <w:t>13-17 years</w:t>
            </w:r>
          </w:p>
          <w:p w14:paraId="6A07E260" w14:textId="436C34E6" w:rsidR="00C15F6E" w:rsidRPr="00F00667" w:rsidRDefault="005C571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F00667">
              <w:rPr>
                <w:rFonts w:ascii="Times New Roman" w:eastAsia="Calibri" w:hAnsi="Times New Roman" w:cs="Times New Roman"/>
                <w:b/>
                <w:sz w:val="24"/>
                <w:szCs w:val="24"/>
              </w:rPr>
              <w:t>n=</w:t>
            </w:r>
            <w:r w:rsidR="00F032FF" w:rsidRPr="00F00667">
              <w:rPr>
                <w:rFonts w:ascii="Times New Roman" w:hAnsi="Times New Roman" w:cs="Times New Roman"/>
                <w:b/>
                <w:sz w:val="24"/>
                <w:szCs w:val="24"/>
              </w:rPr>
              <w:t>8</w:t>
            </w:r>
            <w:r w:rsidR="00530694">
              <w:rPr>
                <w:rFonts w:ascii="Times New Roman" w:hAnsi="Times New Roman" w:cs="Times New Roman"/>
                <w:b/>
                <w:sz w:val="24"/>
                <w:szCs w:val="24"/>
              </w:rPr>
              <w:t>,</w:t>
            </w:r>
            <w:r w:rsidR="00F032FF" w:rsidRPr="00F00667">
              <w:rPr>
                <w:rFonts w:ascii="Times New Roman" w:hAnsi="Times New Roman" w:cs="Times New Roman"/>
                <w:b/>
                <w:sz w:val="24"/>
                <w:szCs w:val="24"/>
              </w:rPr>
              <w:t>099</w:t>
            </w:r>
          </w:p>
        </w:tc>
        <w:tc>
          <w:tcPr>
            <w:tcW w:w="1890" w:type="dxa"/>
            <w:tcBorders>
              <w:top w:val="single" w:sz="4" w:space="0" w:color="000000"/>
            </w:tcBorders>
            <w:shd w:val="clear" w:color="auto" w:fill="auto"/>
          </w:tcPr>
          <w:p w14:paraId="4B846A6B" w14:textId="77777777" w:rsidR="00C15F6E" w:rsidRPr="00F00667" w:rsidRDefault="005C571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F00667">
              <w:rPr>
                <w:rFonts w:ascii="Times New Roman" w:eastAsia="Calibri" w:hAnsi="Times New Roman" w:cs="Times New Roman"/>
                <w:b/>
                <w:sz w:val="24"/>
                <w:szCs w:val="24"/>
              </w:rPr>
              <w:t>18-19 years</w:t>
            </w:r>
          </w:p>
          <w:p w14:paraId="31F37A24" w14:textId="05C22F6B" w:rsidR="00C15F6E" w:rsidRPr="00F00667" w:rsidRDefault="005C571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F00667">
              <w:rPr>
                <w:rFonts w:ascii="Times New Roman" w:eastAsia="Calibri" w:hAnsi="Times New Roman" w:cs="Times New Roman"/>
                <w:b/>
                <w:sz w:val="24"/>
                <w:szCs w:val="24"/>
              </w:rPr>
              <w:t>n=</w:t>
            </w:r>
            <w:r w:rsidR="00F032FF" w:rsidRPr="00F00667">
              <w:rPr>
                <w:rFonts w:ascii="Times New Roman" w:hAnsi="Times New Roman" w:cs="Times New Roman"/>
                <w:b/>
                <w:sz w:val="24"/>
                <w:szCs w:val="24"/>
              </w:rPr>
              <w:t>8</w:t>
            </w:r>
            <w:r w:rsidR="00530694">
              <w:rPr>
                <w:rFonts w:ascii="Times New Roman" w:hAnsi="Times New Roman" w:cs="Times New Roman"/>
                <w:b/>
                <w:sz w:val="24"/>
                <w:szCs w:val="24"/>
              </w:rPr>
              <w:t>,</w:t>
            </w:r>
            <w:r w:rsidR="00F032FF" w:rsidRPr="00F00667">
              <w:rPr>
                <w:rFonts w:ascii="Times New Roman" w:hAnsi="Times New Roman" w:cs="Times New Roman"/>
                <w:b/>
                <w:sz w:val="24"/>
                <w:szCs w:val="24"/>
              </w:rPr>
              <w:t>048</w:t>
            </w:r>
          </w:p>
        </w:tc>
        <w:tc>
          <w:tcPr>
            <w:tcW w:w="1911" w:type="dxa"/>
            <w:tcBorders>
              <w:top w:val="single" w:sz="4" w:space="0" w:color="000000"/>
              <w:right w:val="single" w:sz="4" w:space="0" w:color="000000"/>
            </w:tcBorders>
            <w:shd w:val="clear" w:color="auto" w:fill="auto"/>
          </w:tcPr>
          <w:p w14:paraId="64A186CD" w14:textId="77777777" w:rsidR="00C15F6E" w:rsidRPr="00F00667" w:rsidRDefault="005C571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F00667">
              <w:rPr>
                <w:rFonts w:ascii="Times New Roman" w:eastAsia="Calibri" w:hAnsi="Times New Roman" w:cs="Times New Roman"/>
                <w:b/>
                <w:sz w:val="24"/>
                <w:szCs w:val="24"/>
              </w:rPr>
              <w:t>20-24 years</w:t>
            </w:r>
          </w:p>
          <w:p w14:paraId="23BD4A81" w14:textId="73507A4F" w:rsidR="00C15F6E" w:rsidRPr="00F00667" w:rsidRDefault="005C571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F00667">
              <w:rPr>
                <w:rFonts w:ascii="Times New Roman" w:eastAsia="Calibri" w:hAnsi="Times New Roman" w:cs="Times New Roman"/>
                <w:b/>
                <w:sz w:val="24"/>
                <w:szCs w:val="24"/>
              </w:rPr>
              <w:t>n=</w:t>
            </w:r>
            <w:r w:rsidR="00F032FF" w:rsidRPr="00F00667">
              <w:rPr>
                <w:rFonts w:ascii="Times New Roman" w:hAnsi="Times New Roman" w:cs="Times New Roman"/>
                <w:b/>
                <w:sz w:val="24"/>
                <w:szCs w:val="24"/>
              </w:rPr>
              <w:t>21</w:t>
            </w:r>
            <w:r w:rsidR="00530694">
              <w:rPr>
                <w:rFonts w:ascii="Times New Roman" w:hAnsi="Times New Roman" w:cs="Times New Roman"/>
                <w:b/>
                <w:sz w:val="24"/>
                <w:szCs w:val="24"/>
              </w:rPr>
              <w:t>,</w:t>
            </w:r>
            <w:r w:rsidR="00F032FF" w:rsidRPr="00F00667">
              <w:rPr>
                <w:rFonts w:ascii="Times New Roman" w:hAnsi="Times New Roman" w:cs="Times New Roman"/>
                <w:b/>
                <w:sz w:val="24"/>
                <w:szCs w:val="24"/>
              </w:rPr>
              <w:t>555</w:t>
            </w:r>
          </w:p>
        </w:tc>
      </w:tr>
      <w:tr w:rsidR="00C15F6E" w:rsidRPr="003537DA" w14:paraId="4DA89E94" w14:textId="77777777" w:rsidTr="00C15F6E">
        <w:tc>
          <w:tcPr>
            <w:cnfStyle w:val="001000000000" w:firstRow="0" w:lastRow="0" w:firstColumn="1" w:lastColumn="0" w:oddVBand="0" w:evenVBand="0" w:oddHBand="0" w:evenHBand="0" w:firstRowFirstColumn="0" w:firstRowLastColumn="0" w:lastRowFirstColumn="0" w:lastRowLastColumn="0"/>
            <w:tcW w:w="3415" w:type="dxa"/>
            <w:tcBorders>
              <w:left w:val="single" w:sz="4" w:space="0" w:color="000000"/>
            </w:tcBorders>
            <w:shd w:val="clear" w:color="auto" w:fill="auto"/>
          </w:tcPr>
          <w:p w14:paraId="3EFF5CD1" w14:textId="77777777" w:rsidR="00C15F6E" w:rsidRPr="003537DA" w:rsidRDefault="005C5719">
            <w:pPr>
              <w:spacing w:after="0" w:line="240" w:lineRule="auto"/>
              <w:rPr>
                <w:rFonts w:ascii="Times New Roman" w:hAnsi="Times New Roman" w:cs="Times New Roman"/>
                <w:b w:val="0"/>
                <w:sz w:val="24"/>
                <w:szCs w:val="24"/>
              </w:rPr>
            </w:pPr>
            <w:r w:rsidRPr="003537DA">
              <w:rPr>
                <w:rFonts w:ascii="Times New Roman" w:eastAsia="Calibri" w:hAnsi="Times New Roman" w:cs="Times New Roman"/>
                <w:b w:val="0"/>
                <w:sz w:val="24"/>
                <w:szCs w:val="24"/>
              </w:rPr>
              <w:t>Gender</w:t>
            </w:r>
          </w:p>
          <w:p w14:paraId="659898BD" w14:textId="77777777" w:rsidR="00C15F6E" w:rsidRPr="003537DA" w:rsidRDefault="005C5719">
            <w:pPr>
              <w:spacing w:after="0" w:line="240" w:lineRule="auto"/>
              <w:rPr>
                <w:rFonts w:ascii="Times New Roman" w:hAnsi="Times New Roman" w:cs="Times New Roman"/>
                <w:b w:val="0"/>
                <w:sz w:val="24"/>
                <w:szCs w:val="24"/>
              </w:rPr>
            </w:pPr>
            <w:r w:rsidRPr="003537DA">
              <w:rPr>
                <w:rFonts w:ascii="Times New Roman" w:eastAsia="Calibri" w:hAnsi="Times New Roman" w:cs="Times New Roman"/>
                <w:b w:val="0"/>
                <w:sz w:val="24"/>
                <w:szCs w:val="24"/>
              </w:rPr>
              <w:t xml:space="preserve">     Male</w:t>
            </w:r>
          </w:p>
        </w:tc>
        <w:tc>
          <w:tcPr>
            <w:tcW w:w="1799" w:type="dxa"/>
            <w:shd w:val="clear" w:color="auto" w:fill="auto"/>
          </w:tcPr>
          <w:p w14:paraId="2A286A32" w14:textId="77777777" w:rsidR="00C15F6E" w:rsidRPr="003537DA" w:rsidRDefault="005C571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537DA">
              <w:rPr>
                <w:rFonts w:ascii="Times New Roman" w:eastAsia="Calibri" w:hAnsi="Times New Roman" w:cs="Times New Roman"/>
                <w:sz w:val="24"/>
                <w:szCs w:val="24"/>
              </w:rPr>
              <w:t xml:space="preserve"> </w:t>
            </w:r>
          </w:p>
          <w:p w14:paraId="6B7ECA57" w14:textId="0427ADD9" w:rsidR="00C15F6E" w:rsidRPr="003537DA" w:rsidRDefault="006831CD">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sz w:val="24"/>
                <w:szCs w:val="24"/>
              </w:rPr>
              <w:t>8080 (</w:t>
            </w:r>
            <w:r w:rsidR="00F032FF" w:rsidRPr="003537DA">
              <w:rPr>
                <w:rFonts w:ascii="Times New Roman" w:hAnsi="Times New Roman" w:cs="Times New Roman"/>
                <w:sz w:val="24"/>
                <w:szCs w:val="24"/>
              </w:rPr>
              <w:t>99.8)</w:t>
            </w:r>
          </w:p>
        </w:tc>
        <w:tc>
          <w:tcPr>
            <w:tcW w:w="1890" w:type="dxa"/>
            <w:shd w:val="clear" w:color="auto" w:fill="auto"/>
          </w:tcPr>
          <w:p w14:paraId="7A256510" w14:textId="77777777" w:rsidR="00C15F6E" w:rsidRPr="003537DA" w:rsidRDefault="00C15F6E">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07A30197" w14:textId="4E391237" w:rsidR="00C15F6E" w:rsidRPr="003537DA" w:rsidRDefault="006831CD">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8028 (</w:t>
            </w:r>
            <w:r w:rsidR="00F032FF" w:rsidRPr="003537DA">
              <w:rPr>
                <w:rFonts w:ascii="Times New Roman" w:hAnsi="Times New Roman" w:cs="Times New Roman"/>
                <w:sz w:val="24"/>
                <w:szCs w:val="24"/>
              </w:rPr>
              <w:t>99.8)</w:t>
            </w:r>
          </w:p>
        </w:tc>
        <w:tc>
          <w:tcPr>
            <w:tcW w:w="1911" w:type="dxa"/>
            <w:tcBorders>
              <w:right w:val="single" w:sz="4" w:space="0" w:color="000000"/>
            </w:tcBorders>
            <w:shd w:val="clear" w:color="auto" w:fill="auto"/>
          </w:tcPr>
          <w:p w14:paraId="1380AB31" w14:textId="77777777" w:rsidR="00C15F6E" w:rsidRPr="003537DA" w:rsidRDefault="00C15F6E">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4A342628" w14:textId="72D89D66" w:rsidR="00C15F6E" w:rsidRPr="003537DA" w:rsidRDefault="006831CD">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21501 (</w:t>
            </w:r>
            <w:r w:rsidR="00F032FF" w:rsidRPr="003537DA">
              <w:rPr>
                <w:rFonts w:ascii="Times New Roman" w:hAnsi="Times New Roman" w:cs="Times New Roman"/>
                <w:sz w:val="24"/>
                <w:szCs w:val="24"/>
              </w:rPr>
              <w:t>99.8)</w:t>
            </w:r>
          </w:p>
        </w:tc>
      </w:tr>
      <w:tr w:rsidR="00C15F6E" w:rsidRPr="003537DA" w14:paraId="4F291EEC" w14:textId="77777777" w:rsidTr="00C15F6E">
        <w:tc>
          <w:tcPr>
            <w:cnfStyle w:val="001000000000" w:firstRow="0" w:lastRow="0" w:firstColumn="1" w:lastColumn="0" w:oddVBand="0" w:evenVBand="0" w:oddHBand="0" w:evenHBand="0" w:firstRowFirstColumn="0" w:firstRowLastColumn="0" w:lastRowFirstColumn="0" w:lastRowLastColumn="0"/>
            <w:tcW w:w="3415" w:type="dxa"/>
            <w:tcBorders>
              <w:left w:val="single" w:sz="4" w:space="0" w:color="000000"/>
            </w:tcBorders>
            <w:shd w:val="clear" w:color="auto" w:fill="auto"/>
          </w:tcPr>
          <w:p w14:paraId="58D869A2" w14:textId="77777777" w:rsidR="00C15F6E" w:rsidRPr="003537DA" w:rsidRDefault="005C5719">
            <w:pPr>
              <w:spacing w:after="0" w:line="240" w:lineRule="auto"/>
              <w:rPr>
                <w:rFonts w:ascii="Times New Roman" w:hAnsi="Times New Roman" w:cs="Times New Roman"/>
                <w:b w:val="0"/>
                <w:sz w:val="24"/>
                <w:szCs w:val="24"/>
              </w:rPr>
            </w:pPr>
            <w:r w:rsidRPr="003537DA">
              <w:rPr>
                <w:rFonts w:ascii="Times New Roman" w:eastAsia="Calibri" w:hAnsi="Times New Roman" w:cs="Times New Roman"/>
                <w:b w:val="0"/>
                <w:sz w:val="24"/>
                <w:szCs w:val="24"/>
              </w:rPr>
              <w:t>Time of crash</w:t>
            </w:r>
          </w:p>
          <w:p w14:paraId="01594BD7" w14:textId="77777777" w:rsidR="00C15F6E" w:rsidRPr="003537DA" w:rsidRDefault="005C5719">
            <w:pPr>
              <w:spacing w:after="0" w:line="240" w:lineRule="auto"/>
              <w:rPr>
                <w:rFonts w:ascii="Times New Roman" w:hAnsi="Times New Roman" w:cs="Times New Roman"/>
                <w:b w:val="0"/>
                <w:sz w:val="24"/>
                <w:szCs w:val="24"/>
              </w:rPr>
            </w:pPr>
            <w:r w:rsidRPr="003537DA">
              <w:rPr>
                <w:rFonts w:ascii="Times New Roman" w:eastAsia="Calibri" w:hAnsi="Times New Roman" w:cs="Times New Roman"/>
                <w:b w:val="0"/>
                <w:sz w:val="24"/>
                <w:szCs w:val="24"/>
              </w:rPr>
              <w:t xml:space="preserve">    Daylight</w:t>
            </w:r>
          </w:p>
          <w:p w14:paraId="59BF1E5E" w14:textId="77777777" w:rsidR="00C15F6E" w:rsidRPr="003537DA" w:rsidRDefault="005C5719">
            <w:pPr>
              <w:spacing w:after="0" w:line="240" w:lineRule="auto"/>
              <w:rPr>
                <w:rFonts w:ascii="Times New Roman" w:hAnsi="Times New Roman" w:cs="Times New Roman"/>
                <w:b w:val="0"/>
                <w:sz w:val="24"/>
                <w:szCs w:val="24"/>
              </w:rPr>
            </w:pPr>
            <w:r w:rsidRPr="003537DA">
              <w:rPr>
                <w:rFonts w:ascii="Times New Roman" w:eastAsia="Calibri" w:hAnsi="Times New Roman" w:cs="Times New Roman"/>
                <w:b w:val="0"/>
                <w:sz w:val="24"/>
                <w:szCs w:val="24"/>
              </w:rPr>
              <w:t xml:space="preserve">    Dark</w:t>
            </w:r>
          </w:p>
        </w:tc>
        <w:tc>
          <w:tcPr>
            <w:tcW w:w="1799" w:type="dxa"/>
            <w:shd w:val="clear" w:color="auto" w:fill="auto"/>
          </w:tcPr>
          <w:p w14:paraId="13FCDCE3" w14:textId="77777777" w:rsidR="00C15F6E" w:rsidRPr="003537DA" w:rsidRDefault="00C15F6E">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31A95F14" w14:textId="4106BEDD" w:rsidR="00F032FF" w:rsidRPr="003537DA" w:rsidRDefault="006831CD">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4465 (</w:t>
            </w:r>
            <w:r w:rsidR="00F032FF" w:rsidRPr="003537DA">
              <w:rPr>
                <w:rFonts w:ascii="Times New Roman" w:hAnsi="Times New Roman" w:cs="Times New Roman"/>
                <w:sz w:val="24"/>
                <w:szCs w:val="24"/>
              </w:rPr>
              <w:t>55.1)</w:t>
            </w:r>
          </w:p>
          <w:p w14:paraId="6D1D33AC" w14:textId="6498ECEA" w:rsidR="00C15F6E" w:rsidRPr="003537DA" w:rsidRDefault="006831CD">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3634 (</w:t>
            </w:r>
            <w:r w:rsidR="00F032FF" w:rsidRPr="003537DA">
              <w:rPr>
                <w:rFonts w:ascii="Times New Roman" w:hAnsi="Times New Roman" w:cs="Times New Roman"/>
                <w:sz w:val="24"/>
                <w:szCs w:val="24"/>
              </w:rPr>
              <w:t>44.9)</w:t>
            </w:r>
          </w:p>
        </w:tc>
        <w:tc>
          <w:tcPr>
            <w:tcW w:w="1890" w:type="dxa"/>
            <w:shd w:val="clear" w:color="auto" w:fill="auto"/>
          </w:tcPr>
          <w:p w14:paraId="14542D78" w14:textId="77777777" w:rsidR="00C15F6E" w:rsidRPr="003537DA" w:rsidRDefault="00C15F6E">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46BB684F" w14:textId="12BDB9E8" w:rsidR="00F032FF" w:rsidRPr="003537DA" w:rsidRDefault="006831CD">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3877 (</w:t>
            </w:r>
            <w:r w:rsidR="00F032FF" w:rsidRPr="003537DA">
              <w:rPr>
                <w:rFonts w:ascii="Times New Roman" w:hAnsi="Times New Roman" w:cs="Times New Roman"/>
                <w:sz w:val="24"/>
                <w:szCs w:val="24"/>
              </w:rPr>
              <w:t>48.2)</w:t>
            </w:r>
          </w:p>
          <w:p w14:paraId="356D7EF3" w14:textId="6F0802D2" w:rsidR="00C15F6E" w:rsidRPr="003537DA" w:rsidRDefault="006831CD">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4171 (</w:t>
            </w:r>
            <w:r w:rsidR="00F032FF" w:rsidRPr="003537DA">
              <w:rPr>
                <w:rFonts w:ascii="Times New Roman" w:hAnsi="Times New Roman" w:cs="Times New Roman"/>
                <w:sz w:val="24"/>
                <w:szCs w:val="24"/>
              </w:rPr>
              <w:t>51.8)</w:t>
            </w:r>
          </w:p>
        </w:tc>
        <w:tc>
          <w:tcPr>
            <w:tcW w:w="1911" w:type="dxa"/>
            <w:tcBorders>
              <w:right w:val="single" w:sz="4" w:space="0" w:color="000000"/>
            </w:tcBorders>
            <w:shd w:val="clear" w:color="auto" w:fill="auto"/>
          </w:tcPr>
          <w:p w14:paraId="44ABF2BD" w14:textId="77777777" w:rsidR="00C15F6E" w:rsidRPr="003537DA" w:rsidRDefault="00C15F6E">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138C1AEC" w14:textId="7D4802D5" w:rsidR="00C15F6E" w:rsidRPr="003537DA" w:rsidRDefault="00F032FF">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537DA">
              <w:rPr>
                <w:rFonts w:ascii="Times New Roman" w:hAnsi="Times New Roman" w:cs="Times New Roman"/>
                <w:sz w:val="24"/>
                <w:szCs w:val="24"/>
              </w:rPr>
              <w:t>11261</w:t>
            </w:r>
            <w:r w:rsidR="006831CD">
              <w:rPr>
                <w:rFonts w:ascii="Times New Roman" w:hAnsi="Times New Roman" w:cs="Times New Roman"/>
                <w:sz w:val="24"/>
                <w:szCs w:val="24"/>
              </w:rPr>
              <w:t xml:space="preserve"> (</w:t>
            </w:r>
            <w:r w:rsidRPr="003537DA">
              <w:rPr>
                <w:rFonts w:ascii="Times New Roman" w:hAnsi="Times New Roman" w:cs="Times New Roman"/>
                <w:sz w:val="24"/>
                <w:szCs w:val="24"/>
              </w:rPr>
              <w:t>52.2)</w:t>
            </w:r>
          </w:p>
          <w:p w14:paraId="00F1968C" w14:textId="696E5F82" w:rsidR="00C15F6E" w:rsidRPr="003537DA" w:rsidRDefault="006831CD">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10294 (</w:t>
            </w:r>
            <w:r w:rsidR="00F032FF" w:rsidRPr="003537DA">
              <w:rPr>
                <w:rFonts w:ascii="Times New Roman" w:hAnsi="Times New Roman" w:cs="Times New Roman"/>
                <w:sz w:val="24"/>
                <w:szCs w:val="24"/>
              </w:rPr>
              <w:t>47.8)</w:t>
            </w:r>
          </w:p>
        </w:tc>
      </w:tr>
      <w:tr w:rsidR="00C15F6E" w:rsidRPr="003537DA" w14:paraId="27F2D841" w14:textId="77777777" w:rsidTr="00C15F6E">
        <w:tc>
          <w:tcPr>
            <w:cnfStyle w:val="001000000000" w:firstRow="0" w:lastRow="0" w:firstColumn="1" w:lastColumn="0" w:oddVBand="0" w:evenVBand="0" w:oddHBand="0" w:evenHBand="0" w:firstRowFirstColumn="0" w:firstRowLastColumn="0" w:lastRowFirstColumn="0" w:lastRowLastColumn="0"/>
            <w:tcW w:w="3415" w:type="dxa"/>
            <w:tcBorders>
              <w:left w:val="single" w:sz="4" w:space="0" w:color="000000"/>
            </w:tcBorders>
            <w:shd w:val="clear" w:color="auto" w:fill="auto"/>
          </w:tcPr>
          <w:p w14:paraId="77942810" w14:textId="77777777" w:rsidR="00C15F6E" w:rsidRPr="003537DA" w:rsidRDefault="005C5719">
            <w:pPr>
              <w:spacing w:after="0" w:line="240" w:lineRule="auto"/>
              <w:rPr>
                <w:rFonts w:ascii="Times New Roman" w:hAnsi="Times New Roman" w:cs="Times New Roman"/>
                <w:b w:val="0"/>
                <w:sz w:val="24"/>
                <w:szCs w:val="24"/>
              </w:rPr>
            </w:pPr>
            <w:r w:rsidRPr="003537DA">
              <w:rPr>
                <w:rFonts w:ascii="Times New Roman" w:eastAsia="Calibri" w:hAnsi="Times New Roman" w:cs="Times New Roman"/>
                <w:b w:val="0"/>
                <w:sz w:val="24"/>
                <w:szCs w:val="24"/>
              </w:rPr>
              <w:t>Day of the week</w:t>
            </w:r>
          </w:p>
          <w:p w14:paraId="09D1DB70" w14:textId="77777777" w:rsidR="00C15F6E" w:rsidRPr="003537DA" w:rsidRDefault="005C5719">
            <w:pPr>
              <w:spacing w:after="0" w:line="240" w:lineRule="auto"/>
              <w:rPr>
                <w:rFonts w:ascii="Times New Roman" w:hAnsi="Times New Roman" w:cs="Times New Roman"/>
                <w:b w:val="0"/>
                <w:sz w:val="24"/>
                <w:szCs w:val="24"/>
              </w:rPr>
            </w:pPr>
            <w:r w:rsidRPr="003537DA">
              <w:rPr>
                <w:rFonts w:ascii="Times New Roman" w:eastAsia="Calibri" w:hAnsi="Times New Roman" w:cs="Times New Roman"/>
                <w:b w:val="0"/>
                <w:sz w:val="24"/>
                <w:szCs w:val="24"/>
              </w:rPr>
              <w:t xml:space="preserve">     Weekday</w:t>
            </w:r>
          </w:p>
          <w:p w14:paraId="52DC0146" w14:textId="77777777" w:rsidR="00C15F6E" w:rsidRPr="003537DA" w:rsidRDefault="005C5719">
            <w:pPr>
              <w:spacing w:after="0" w:line="240" w:lineRule="auto"/>
              <w:rPr>
                <w:rFonts w:ascii="Times New Roman" w:hAnsi="Times New Roman" w:cs="Times New Roman"/>
                <w:b w:val="0"/>
                <w:sz w:val="24"/>
                <w:szCs w:val="24"/>
              </w:rPr>
            </w:pPr>
            <w:r w:rsidRPr="003537DA">
              <w:rPr>
                <w:rFonts w:ascii="Times New Roman" w:eastAsia="Calibri" w:hAnsi="Times New Roman" w:cs="Times New Roman"/>
                <w:b w:val="0"/>
                <w:sz w:val="24"/>
                <w:szCs w:val="24"/>
              </w:rPr>
              <w:t xml:space="preserve">      Weekend</w:t>
            </w:r>
          </w:p>
        </w:tc>
        <w:tc>
          <w:tcPr>
            <w:tcW w:w="1799" w:type="dxa"/>
            <w:shd w:val="clear" w:color="auto" w:fill="auto"/>
          </w:tcPr>
          <w:p w14:paraId="5D29AD00" w14:textId="77777777" w:rsidR="00C15F6E" w:rsidRPr="003537DA" w:rsidRDefault="00C15F6E">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49FB1403" w14:textId="6CB41896" w:rsidR="00F032FF" w:rsidRPr="003537DA" w:rsidRDefault="006831CD">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5250 (</w:t>
            </w:r>
            <w:r w:rsidR="00F032FF" w:rsidRPr="003537DA">
              <w:rPr>
                <w:rFonts w:ascii="Times New Roman" w:hAnsi="Times New Roman" w:cs="Times New Roman"/>
                <w:sz w:val="24"/>
                <w:szCs w:val="24"/>
              </w:rPr>
              <w:t>64.8)</w:t>
            </w:r>
          </w:p>
          <w:p w14:paraId="5576E8A8" w14:textId="3F3DF570" w:rsidR="00C15F6E" w:rsidRPr="003537DA" w:rsidRDefault="006831CD">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2849 (</w:t>
            </w:r>
            <w:r w:rsidR="001E0837" w:rsidRPr="003537DA">
              <w:rPr>
                <w:rFonts w:ascii="Times New Roman" w:hAnsi="Times New Roman" w:cs="Times New Roman"/>
                <w:sz w:val="24"/>
                <w:szCs w:val="24"/>
              </w:rPr>
              <w:t>35.2)</w:t>
            </w:r>
          </w:p>
        </w:tc>
        <w:tc>
          <w:tcPr>
            <w:tcW w:w="1890" w:type="dxa"/>
            <w:shd w:val="clear" w:color="auto" w:fill="auto"/>
          </w:tcPr>
          <w:p w14:paraId="4DC84547" w14:textId="77777777" w:rsidR="00C15F6E" w:rsidRPr="003537DA" w:rsidRDefault="00C15F6E">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1716A33D" w14:textId="046B47EA" w:rsidR="00C15F6E" w:rsidRPr="003537DA" w:rsidRDefault="006831CD">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5221 (</w:t>
            </w:r>
            <w:r w:rsidR="001E0837" w:rsidRPr="003537DA">
              <w:rPr>
                <w:rFonts w:ascii="Times New Roman" w:hAnsi="Times New Roman" w:cs="Times New Roman"/>
                <w:sz w:val="24"/>
                <w:szCs w:val="24"/>
              </w:rPr>
              <w:t>64.9)</w:t>
            </w:r>
          </w:p>
          <w:p w14:paraId="5A812AF5" w14:textId="408BBD3B" w:rsidR="00C15F6E" w:rsidRPr="003537DA" w:rsidRDefault="006831CD">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2827 (</w:t>
            </w:r>
            <w:r w:rsidR="001E0837" w:rsidRPr="003537DA">
              <w:rPr>
                <w:rFonts w:ascii="Times New Roman" w:hAnsi="Times New Roman" w:cs="Times New Roman"/>
                <w:sz w:val="24"/>
                <w:szCs w:val="24"/>
              </w:rPr>
              <w:t>35.1)</w:t>
            </w:r>
          </w:p>
        </w:tc>
        <w:tc>
          <w:tcPr>
            <w:tcW w:w="1911" w:type="dxa"/>
            <w:tcBorders>
              <w:right w:val="single" w:sz="4" w:space="0" w:color="000000"/>
            </w:tcBorders>
            <w:shd w:val="clear" w:color="auto" w:fill="auto"/>
          </w:tcPr>
          <w:p w14:paraId="2859E401" w14:textId="77777777" w:rsidR="00C15F6E" w:rsidRPr="003537DA" w:rsidRDefault="00C15F6E">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1B8CBC87" w14:textId="49D7D1B9" w:rsidR="00C15F6E" w:rsidRPr="003537DA" w:rsidRDefault="006831CD">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14427 (</w:t>
            </w:r>
            <w:r w:rsidR="001E0837" w:rsidRPr="003537DA">
              <w:rPr>
                <w:rFonts w:ascii="Times New Roman" w:hAnsi="Times New Roman" w:cs="Times New Roman"/>
                <w:sz w:val="24"/>
                <w:szCs w:val="24"/>
              </w:rPr>
              <w:t>66.9)</w:t>
            </w:r>
          </w:p>
          <w:p w14:paraId="0129496F" w14:textId="53DB11B9" w:rsidR="00C15F6E" w:rsidRPr="003537DA" w:rsidRDefault="006831CD">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7128 (</w:t>
            </w:r>
            <w:r w:rsidR="001E0837" w:rsidRPr="003537DA">
              <w:rPr>
                <w:rFonts w:ascii="Times New Roman" w:hAnsi="Times New Roman" w:cs="Times New Roman"/>
                <w:sz w:val="24"/>
                <w:szCs w:val="24"/>
              </w:rPr>
              <w:t>33.1)</w:t>
            </w:r>
          </w:p>
        </w:tc>
      </w:tr>
      <w:tr w:rsidR="00C15F6E" w:rsidRPr="003537DA" w14:paraId="608881DF" w14:textId="77777777" w:rsidTr="00C15F6E">
        <w:tc>
          <w:tcPr>
            <w:cnfStyle w:val="001000000000" w:firstRow="0" w:lastRow="0" w:firstColumn="1" w:lastColumn="0" w:oddVBand="0" w:evenVBand="0" w:oddHBand="0" w:evenHBand="0" w:firstRowFirstColumn="0" w:firstRowLastColumn="0" w:lastRowFirstColumn="0" w:lastRowLastColumn="0"/>
            <w:tcW w:w="3415" w:type="dxa"/>
            <w:tcBorders>
              <w:left w:val="single" w:sz="4" w:space="0" w:color="000000"/>
            </w:tcBorders>
            <w:shd w:val="clear" w:color="auto" w:fill="auto"/>
          </w:tcPr>
          <w:p w14:paraId="2A5F008B" w14:textId="77777777" w:rsidR="00C15F6E" w:rsidRPr="003537DA" w:rsidRDefault="005C5719">
            <w:pPr>
              <w:spacing w:after="0" w:line="240" w:lineRule="auto"/>
              <w:rPr>
                <w:rFonts w:ascii="Times New Roman" w:hAnsi="Times New Roman" w:cs="Times New Roman"/>
                <w:b w:val="0"/>
                <w:sz w:val="24"/>
                <w:szCs w:val="24"/>
              </w:rPr>
            </w:pPr>
            <w:r w:rsidRPr="003537DA">
              <w:rPr>
                <w:rFonts w:ascii="Times New Roman" w:eastAsia="Calibri" w:hAnsi="Times New Roman" w:cs="Times New Roman"/>
                <w:b w:val="0"/>
                <w:sz w:val="24"/>
                <w:szCs w:val="24"/>
              </w:rPr>
              <w:t>Helmet use</w:t>
            </w:r>
          </w:p>
          <w:p w14:paraId="19A4AC0D" w14:textId="77777777" w:rsidR="00C15F6E" w:rsidRPr="003537DA" w:rsidRDefault="005C5719">
            <w:pPr>
              <w:spacing w:after="0" w:line="240" w:lineRule="auto"/>
              <w:rPr>
                <w:rFonts w:ascii="Times New Roman" w:hAnsi="Times New Roman" w:cs="Times New Roman"/>
                <w:b w:val="0"/>
                <w:sz w:val="24"/>
                <w:szCs w:val="24"/>
              </w:rPr>
            </w:pPr>
            <w:r w:rsidRPr="003537DA">
              <w:rPr>
                <w:rFonts w:ascii="Times New Roman" w:eastAsia="Calibri" w:hAnsi="Times New Roman" w:cs="Times New Roman"/>
                <w:b w:val="0"/>
                <w:sz w:val="24"/>
                <w:szCs w:val="24"/>
              </w:rPr>
              <w:t xml:space="preserve">     Yes</w:t>
            </w:r>
          </w:p>
          <w:p w14:paraId="5D693EDB" w14:textId="77777777" w:rsidR="00C15F6E" w:rsidRPr="003537DA" w:rsidRDefault="005C5719">
            <w:pPr>
              <w:spacing w:after="0" w:line="240" w:lineRule="auto"/>
              <w:rPr>
                <w:rFonts w:ascii="Times New Roman" w:hAnsi="Times New Roman" w:cs="Times New Roman"/>
                <w:b w:val="0"/>
                <w:sz w:val="24"/>
                <w:szCs w:val="24"/>
              </w:rPr>
            </w:pPr>
            <w:r w:rsidRPr="003537DA">
              <w:rPr>
                <w:rFonts w:ascii="Times New Roman" w:eastAsia="Calibri" w:hAnsi="Times New Roman" w:cs="Times New Roman"/>
                <w:b w:val="0"/>
                <w:sz w:val="24"/>
                <w:szCs w:val="24"/>
              </w:rPr>
              <w:t xml:space="preserve">     No</w:t>
            </w:r>
          </w:p>
        </w:tc>
        <w:tc>
          <w:tcPr>
            <w:tcW w:w="1799" w:type="dxa"/>
            <w:shd w:val="clear" w:color="auto" w:fill="auto"/>
          </w:tcPr>
          <w:p w14:paraId="299D4EBC" w14:textId="77777777" w:rsidR="00C15F6E" w:rsidRPr="003537DA" w:rsidRDefault="00C15F6E">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18901440" w14:textId="66B2B280" w:rsidR="001E0837" w:rsidRPr="003537DA" w:rsidRDefault="006831CD">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149 (</w:t>
            </w:r>
            <w:r w:rsidR="001E0837" w:rsidRPr="003537DA">
              <w:rPr>
                <w:rFonts w:ascii="Times New Roman" w:hAnsi="Times New Roman" w:cs="Times New Roman"/>
                <w:sz w:val="24"/>
                <w:szCs w:val="24"/>
              </w:rPr>
              <w:t>1.9)</w:t>
            </w:r>
          </w:p>
          <w:p w14:paraId="0D830418" w14:textId="7FC9C860" w:rsidR="00C15F6E" w:rsidRPr="003537DA" w:rsidRDefault="006831CD">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7524 (</w:t>
            </w:r>
            <w:r w:rsidR="001E0837" w:rsidRPr="003537DA">
              <w:rPr>
                <w:rFonts w:ascii="Times New Roman" w:hAnsi="Times New Roman" w:cs="Times New Roman"/>
                <w:sz w:val="24"/>
                <w:szCs w:val="24"/>
              </w:rPr>
              <w:t>98.1)</w:t>
            </w:r>
          </w:p>
        </w:tc>
        <w:tc>
          <w:tcPr>
            <w:tcW w:w="1890" w:type="dxa"/>
            <w:shd w:val="clear" w:color="auto" w:fill="auto"/>
          </w:tcPr>
          <w:p w14:paraId="7640BEEB" w14:textId="77777777" w:rsidR="00C15F6E" w:rsidRPr="003537DA" w:rsidRDefault="00C15F6E">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2CE93209" w14:textId="2B3C94A2" w:rsidR="00C15F6E" w:rsidRPr="003537DA" w:rsidRDefault="006831CD">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186 (</w:t>
            </w:r>
            <w:r w:rsidR="001E0837" w:rsidRPr="003537DA">
              <w:rPr>
                <w:rFonts w:ascii="Times New Roman" w:hAnsi="Times New Roman" w:cs="Times New Roman"/>
                <w:sz w:val="24"/>
                <w:szCs w:val="24"/>
              </w:rPr>
              <w:t>2.4)</w:t>
            </w:r>
          </w:p>
          <w:p w14:paraId="09315612" w14:textId="35E8E6D4" w:rsidR="00C15F6E" w:rsidRPr="003537DA" w:rsidRDefault="006831CD">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7547 (</w:t>
            </w:r>
            <w:r w:rsidR="001E0837" w:rsidRPr="003537DA">
              <w:rPr>
                <w:rFonts w:ascii="Times New Roman" w:hAnsi="Times New Roman" w:cs="Times New Roman"/>
                <w:sz w:val="24"/>
                <w:szCs w:val="24"/>
              </w:rPr>
              <w:t>97.6)</w:t>
            </w:r>
          </w:p>
        </w:tc>
        <w:tc>
          <w:tcPr>
            <w:tcW w:w="1911" w:type="dxa"/>
            <w:tcBorders>
              <w:right w:val="single" w:sz="4" w:space="0" w:color="000000"/>
            </w:tcBorders>
            <w:shd w:val="clear" w:color="auto" w:fill="auto"/>
          </w:tcPr>
          <w:p w14:paraId="44BF9900" w14:textId="77777777" w:rsidR="00C15F6E" w:rsidRPr="003537DA" w:rsidRDefault="00C15F6E">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055D7224" w14:textId="75113C4C" w:rsidR="00C15F6E" w:rsidRPr="003537DA" w:rsidRDefault="006831CD">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978 (</w:t>
            </w:r>
            <w:r w:rsidR="001E0837" w:rsidRPr="003537DA">
              <w:rPr>
                <w:rFonts w:ascii="Times New Roman" w:hAnsi="Times New Roman" w:cs="Times New Roman"/>
                <w:sz w:val="24"/>
                <w:szCs w:val="24"/>
              </w:rPr>
              <w:t>4.7)</w:t>
            </w:r>
          </w:p>
          <w:p w14:paraId="6CF07A16" w14:textId="3F9EBB79" w:rsidR="00C15F6E" w:rsidRPr="003537DA" w:rsidRDefault="006831CD">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19734 </w:t>
            </w:r>
            <w:r w:rsidR="001E0837" w:rsidRPr="003537DA">
              <w:rPr>
                <w:rFonts w:ascii="Times New Roman" w:hAnsi="Times New Roman" w:cs="Times New Roman"/>
                <w:sz w:val="24"/>
                <w:szCs w:val="24"/>
              </w:rPr>
              <w:t xml:space="preserve"> </w:t>
            </w:r>
            <w:r>
              <w:rPr>
                <w:rFonts w:ascii="Times New Roman" w:hAnsi="Times New Roman" w:cs="Times New Roman"/>
                <w:sz w:val="24"/>
                <w:szCs w:val="24"/>
              </w:rPr>
              <w:t>(</w:t>
            </w:r>
            <w:r w:rsidR="001E0837" w:rsidRPr="003537DA">
              <w:rPr>
                <w:rFonts w:ascii="Times New Roman" w:hAnsi="Times New Roman" w:cs="Times New Roman"/>
                <w:sz w:val="24"/>
                <w:szCs w:val="24"/>
              </w:rPr>
              <w:t>95.3)</w:t>
            </w:r>
          </w:p>
        </w:tc>
      </w:tr>
      <w:tr w:rsidR="00C15F6E" w:rsidRPr="003537DA" w14:paraId="594AC522" w14:textId="77777777" w:rsidTr="00C15F6E">
        <w:tc>
          <w:tcPr>
            <w:cnfStyle w:val="001000000000" w:firstRow="0" w:lastRow="0" w:firstColumn="1" w:lastColumn="0" w:oddVBand="0" w:evenVBand="0" w:oddHBand="0" w:evenHBand="0" w:firstRowFirstColumn="0" w:firstRowLastColumn="0" w:lastRowFirstColumn="0" w:lastRowLastColumn="0"/>
            <w:tcW w:w="3415" w:type="dxa"/>
            <w:tcBorders>
              <w:left w:val="single" w:sz="4" w:space="0" w:color="000000"/>
            </w:tcBorders>
            <w:shd w:val="clear" w:color="auto" w:fill="auto"/>
          </w:tcPr>
          <w:p w14:paraId="6FEB26CB" w14:textId="77777777" w:rsidR="00C15F6E" w:rsidRPr="003537DA" w:rsidRDefault="005C5719">
            <w:pPr>
              <w:spacing w:after="0" w:line="240" w:lineRule="auto"/>
              <w:rPr>
                <w:rFonts w:ascii="Times New Roman" w:hAnsi="Times New Roman" w:cs="Times New Roman"/>
                <w:b w:val="0"/>
                <w:sz w:val="24"/>
                <w:szCs w:val="24"/>
              </w:rPr>
            </w:pPr>
            <w:r w:rsidRPr="003537DA">
              <w:rPr>
                <w:rFonts w:ascii="Times New Roman" w:eastAsia="Calibri" w:hAnsi="Times New Roman" w:cs="Times New Roman"/>
                <w:b w:val="0"/>
                <w:sz w:val="24"/>
                <w:szCs w:val="24"/>
              </w:rPr>
              <w:t>Crash Location</w:t>
            </w:r>
          </w:p>
          <w:p w14:paraId="2B3C3155" w14:textId="77777777" w:rsidR="00C15F6E" w:rsidRPr="003537DA" w:rsidRDefault="005C5719">
            <w:pPr>
              <w:spacing w:after="0" w:line="240" w:lineRule="auto"/>
              <w:rPr>
                <w:rFonts w:ascii="Times New Roman" w:hAnsi="Times New Roman" w:cs="Times New Roman"/>
                <w:b w:val="0"/>
                <w:sz w:val="24"/>
                <w:szCs w:val="24"/>
              </w:rPr>
            </w:pPr>
            <w:r w:rsidRPr="003537DA">
              <w:rPr>
                <w:rFonts w:ascii="Times New Roman" w:eastAsia="Calibri" w:hAnsi="Times New Roman" w:cs="Times New Roman"/>
                <w:b w:val="0"/>
                <w:sz w:val="24"/>
                <w:szCs w:val="24"/>
              </w:rPr>
              <w:t xml:space="preserve">   Intersection</w:t>
            </w:r>
          </w:p>
          <w:p w14:paraId="3F3D5FD2" w14:textId="77777777" w:rsidR="00C15F6E" w:rsidRPr="003537DA" w:rsidRDefault="005C5719">
            <w:pPr>
              <w:spacing w:after="0" w:line="240" w:lineRule="auto"/>
              <w:rPr>
                <w:rFonts w:ascii="Times New Roman" w:hAnsi="Times New Roman" w:cs="Times New Roman"/>
                <w:b w:val="0"/>
                <w:sz w:val="24"/>
                <w:szCs w:val="24"/>
              </w:rPr>
            </w:pPr>
            <w:r w:rsidRPr="003537DA">
              <w:rPr>
                <w:rFonts w:ascii="Times New Roman" w:eastAsia="Calibri" w:hAnsi="Times New Roman" w:cs="Times New Roman"/>
                <w:b w:val="0"/>
                <w:sz w:val="24"/>
                <w:szCs w:val="24"/>
              </w:rPr>
              <w:t xml:space="preserve">   Midblock</w:t>
            </w:r>
          </w:p>
        </w:tc>
        <w:tc>
          <w:tcPr>
            <w:tcW w:w="1799" w:type="dxa"/>
            <w:shd w:val="clear" w:color="auto" w:fill="auto"/>
          </w:tcPr>
          <w:p w14:paraId="3091E23E" w14:textId="77777777" w:rsidR="00C15F6E" w:rsidRPr="003537DA" w:rsidRDefault="00C15F6E">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0A389CD7" w14:textId="4938E99E" w:rsidR="001E0837" w:rsidRPr="003537DA" w:rsidRDefault="006831CD">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1967 (</w:t>
            </w:r>
            <w:r w:rsidR="001E0837" w:rsidRPr="003537DA">
              <w:rPr>
                <w:rFonts w:ascii="Times New Roman" w:hAnsi="Times New Roman" w:cs="Times New Roman"/>
                <w:sz w:val="24"/>
                <w:szCs w:val="24"/>
              </w:rPr>
              <w:t>25.0)</w:t>
            </w:r>
          </w:p>
          <w:p w14:paraId="2D6FA3A7" w14:textId="0AAF151C" w:rsidR="00C15F6E" w:rsidRPr="003537DA" w:rsidRDefault="006831CD">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5913 (</w:t>
            </w:r>
            <w:r w:rsidR="001E0837" w:rsidRPr="003537DA">
              <w:rPr>
                <w:rFonts w:ascii="Times New Roman" w:hAnsi="Times New Roman" w:cs="Times New Roman"/>
                <w:sz w:val="24"/>
                <w:szCs w:val="24"/>
              </w:rPr>
              <w:t>75.0)</w:t>
            </w:r>
          </w:p>
        </w:tc>
        <w:tc>
          <w:tcPr>
            <w:tcW w:w="1890" w:type="dxa"/>
            <w:shd w:val="clear" w:color="auto" w:fill="auto"/>
          </w:tcPr>
          <w:p w14:paraId="2EE600BB" w14:textId="77777777" w:rsidR="00C15F6E" w:rsidRPr="003537DA" w:rsidRDefault="00C15F6E">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48B6CF37" w14:textId="52F56DC9" w:rsidR="00C15F6E" w:rsidRPr="003537DA" w:rsidRDefault="006831CD">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2119 (</w:t>
            </w:r>
            <w:r w:rsidR="001E0837" w:rsidRPr="003537DA">
              <w:rPr>
                <w:rFonts w:ascii="Times New Roman" w:hAnsi="Times New Roman" w:cs="Times New Roman"/>
                <w:sz w:val="24"/>
                <w:szCs w:val="24"/>
              </w:rPr>
              <w:t>27.2)</w:t>
            </w:r>
          </w:p>
          <w:p w14:paraId="28383D2F" w14:textId="05206833" w:rsidR="00C15F6E" w:rsidRPr="003537DA" w:rsidRDefault="006831CD">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5658 (</w:t>
            </w:r>
            <w:r w:rsidR="001E0837" w:rsidRPr="003537DA">
              <w:rPr>
                <w:rFonts w:ascii="Times New Roman" w:hAnsi="Times New Roman" w:cs="Times New Roman"/>
                <w:sz w:val="24"/>
                <w:szCs w:val="24"/>
              </w:rPr>
              <w:t>72.8)</w:t>
            </w:r>
          </w:p>
        </w:tc>
        <w:tc>
          <w:tcPr>
            <w:tcW w:w="1911" w:type="dxa"/>
            <w:tcBorders>
              <w:right w:val="single" w:sz="4" w:space="0" w:color="000000"/>
            </w:tcBorders>
            <w:shd w:val="clear" w:color="auto" w:fill="auto"/>
          </w:tcPr>
          <w:p w14:paraId="10900380" w14:textId="77777777" w:rsidR="00C15F6E" w:rsidRPr="003537DA" w:rsidRDefault="00C15F6E">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4FA83713" w14:textId="78395933" w:rsidR="001E0837" w:rsidRPr="003537DA" w:rsidRDefault="006831CD">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5881 (</w:t>
            </w:r>
            <w:r w:rsidR="001E0837" w:rsidRPr="003537DA">
              <w:rPr>
                <w:rFonts w:ascii="Times New Roman" w:hAnsi="Times New Roman" w:cs="Times New Roman"/>
                <w:sz w:val="24"/>
                <w:szCs w:val="24"/>
              </w:rPr>
              <w:t>28.5)</w:t>
            </w:r>
          </w:p>
          <w:p w14:paraId="448FBCCC" w14:textId="46DCA428" w:rsidR="00C15F6E" w:rsidRPr="003537DA" w:rsidRDefault="006831CD">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14790 (</w:t>
            </w:r>
            <w:r w:rsidR="001E0837" w:rsidRPr="003537DA">
              <w:rPr>
                <w:rFonts w:ascii="Times New Roman" w:hAnsi="Times New Roman" w:cs="Times New Roman"/>
                <w:sz w:val="24"/>
                <w:szCs w:val="24"/>
              </w:rPr>
              <w:t>71.5)</w:t>
            </w:r>
          </w:p>
        </w:tc>
      </w:tr>
      <w:tr w:rsidR="00C15F6E" w:rsidRPr="003537DA" w14:paraId="2DD25B6B" w14:textId="77777777" w:rsidTr="00C15F6E">
        <w:tc>
          <w:tcPr>
            <w:cnfStyle w:val="001000000000" w:firstRow="0" w:lastRow="0" w:firstColumn="1" w:lastColumn="0" w:oddVBand="0" w:evenVBand="0" w:oddHBand="0" w:evenHBand="0" w:firstRowFirstColumn="0" w:firstRowLastColumn="0" w:lastRowFirstColumn="0" w:lastRowLastColumn="0"/>
            <w:tcW w:w="3415" w:type="dxa"/>
            <w:tcBorders>
              <w:left w:val="single" w:sz="4" w:space="0" w:color="000000"/>
            </w:tcBorders>
            <w:shd w:val="clear" w:color="auto" w:fill="auto"/>
          </w:tcPr>
          <w:p w14:paraId="2479A031" w14:textId="30BF0D76" w:rsidR="00C15F6E" w:rsidRPr="003537DA" w:rsidRDefault="007054B1">
            <w:pPr>
              <w:spacing w:after="0" w:line="240" w:lineRule="auto"/>
              <w:rPr>
                <w:rFonts w:ascii="Times New Roman" w:hAnsi="Times New Roman" w:cs="Times New Roman"/>
                <w:b w:val="0"/>
                <w:sz w:val="24"/>
                <w:szCs w:val="24"/>
              </w:rPr>
            </w:pPr>
            <w:r>
              <w:rPr>
                <w:rFonts w:ascii="Times New Roman" w:eastAsia="Calibri" w:hAnsi="Times New Roman" w:cs="Times New Roman"/>
                <w:b w:val="0"/>
                <w:sz w:val="24"/>
                <w:szCs w:val="24"/>
              </w:rPr>
              <w:t>Transport to hospital</w:t>
            </w:r>
          </w:p>
          <w:p w14:paraId="69032E6C" w14:textId="77777777" w:rsidR="00C15F6E" w:rsidRPr="003537DA" w:rsidRDefault="005C5719">
            <w:pPr>
              <w:spacing w:after="0" w:line="240" w:lineRule="auto"/>
              <w:rPr>
                <w:rFonts w:ascii="Times New Roman" w:hAnsi="Times New Roman" w:cs="Times New Roman"/>
                <w:b w:val="0"/>
                <w:sz w:val="24"/>
                <w:szCs w:val="24"/>
              </w:rPr>
            </w:pPr>
            <w:r w:rsidRPr="003537DA">
              <w:rPr>
                <w:rFonts w:ascii="Times New Roman" w:eastAsia="Calibri" w:hAnsi="Times New Roman" w:cs="Times New Roman"/>
                <w:b w:val="0"/>
                <w:sz w:val="24"/>
                <w:szCs w:val="24"/>
              </w:rPr>
              <w:t xml:space="preserve">    Private</w:t>
            </w:r>
          </w:p>
          <w:p w14:paraId="3A18CF09" w14:textId="77777777" w:rsidR="00C15F6E" w:rsidRPr="003537DA" w:rsidRDefault="005C5719">
            <w:pPr>
              <w:spacing w:after="0" w:line="240" w:lineRule="auto"/>
              <w:rPr>
                <w:rFonts w:ascii="Times New Roman" w:hAnsi="Times New Roman" w:cs="Times New Roman"/>
                <w:b w:val="0"/>
                <w:sz w:val="24"/>
                <w:szCs w:val="24"/>
              </w:rPr>
            </w:pPr>
            <w:r w:rsidRPr="003537DA">
              <w:rPr>
                <w:rFonts w:ascii="Times New Roman" w:eastAsia="Calibri" w:hAnsi="Times New Roman" w:cs="Times New Roman"/>
                <w:b w:val="0"/>
                <w:sz w:val="24"/>
                <w:szCs w:val="24"/>
              </w:rPr>
              <w:t xml:space="preserve">    Ambulance</w:t>
            </w:r>
          </w:p>
          <w:p w14:paraId="64CB5207" w14:textId="77777777" w:rsidR="00C15F6E" w:rsidRPr="003537DA" w:rsidRDefault="005C5719">
            <w:pPr>
              <w:spacing w:after="0" w:line="240" w:lineRule="auto"/>
              <w:rPr>
                <w:rFonts w:ascii="Times New Roman" w:hAnsi="Times New Roman" w:cs="Times New Roman"/>
                <w:b w:val="0"/>
                <w:sz w:val="24"/>
                <w:szCs w:val="24"/>
              </w:rPr>
            </w:pPr>
            <w:r w:rsidRPr="003537DA">
              <w:rPr>
                <w:rFonts w:ascii="Times New Roman" w:eastAsia="Calibri" w:hAnsi="Times New Roman" w:cs="Times New Roman"/>
                <w:b w:val="0"/>
                <w:sz w:val="24"/>
                <w:szCs w:val="24"/>
              </w:rPr>
              <w:lastRenderedPageBreak/>
              <w:t xml:space="preserve">    Public</w:t>
            </w:r>
          </w:p>
          <w:p w14:paraId="6716B480" w14:textId="77777777" w:rsidR="00C15F6E" w:rsidRPr="003537DA" w:rsidRDefault="005C5719">
            <w:pPr>
              <w:spacing w:after="0" w:line="240" w:lineRule="auto"/>
              <w:rPr>
                <w:rFonts w:ascii="Times New Roman" w:hAnsi="Times New Roman" w:cs="Times New Roman"/>
                <w:b w:val="0"/>
                <w:sz w:val="24"/>
                <w:szCs w:val="24"/>
              </w:rPr>
            </w:pPr>
            <w:r w:rsidRPr="003537DA">
              <w:rPr>
                <w:rFonts w:ascii="Times New Roman" w:eastAsia="Calibri" w:hAnsi="Times New Roman" w:cs="Times New Roman"/>
                <w:b w:val="0"/>
                <w:sz w:val="24"/>
                <w:szCs w:val="24"/>
              </w:rPr>
              <w:t xml:space="preserve">    Police</w:t>
            </w:r>
          </w:p>
          <w:p w14:paraId="6D178A28" w14:textId="77777777" w:rsidR="00C15F6E" w:rsidRPr="003537DA" w:rsidRDefault="005C5719">
            <w:pPr>
              <w:spacing w:after="0" w:line="240" w:lineRule="auto"/>
              <w:rPr>
                <w:rFonts w:ascii="Times New Roman" w:hAnsi="Times New Roman" w:cs="Times New Roman"/>
                <w:b w:val="0"/>
                <w:sz w:val="24"/>
                <w:szCs w:val="24"/>
              </w:rPr>
            </w:pPr>
            <w:r w:rsidRPr="003537DA">
              <w:rPr>
                <w:rFonts w:ascii="Times New Roman" w:eastAsia="Calibri" w:hAnsi="Times New Roman" w:cs="Times New Roman"/>
                <w:b w:val="0"/>
                <w:sz w:val="24"/>
                <w:szCs w:val="24"/>
              </w:rPr>
              <w:t xml:space="preserve">    Others</w:t>
            </w:r>
          </w:p>
        </w:tc>
        <w:tc>
          <w:tcPr>
            <w:tcW w:w="1799" w:type="dxa"/>
            <w:shd w:val="clear" w:color="auto" w:fill="auto"/>
          </w:tcPr>
          <w:p w14:paraId="3B1C23CE" w14:textId="77777777" w:rsidR="00C15F6E" w:rsidRPr="003537DA" w:rsidRDefault="00C15F6E">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5F24320D" w14:textId="1C6F0C26" w:rsidR="001E0837" w:rsidRPr="003537DA" w:rsidRDefault="006831CD">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6003 (</w:t>
            </w:r>
            <w:r w:rsidR="001E0837" w:rsidRPr="003537DA">
              <w:rPr>
                <w:rFonts w:ascii="Times New Roman" w:hAnsi="Times New Roman" w:cs="Times New Roman"/>
                <w:sz w:val="24"/>
                <w:szCs w:val="24"/>
              </w:rPr>
              <w:t>75.4)</w:t>
            </w:r>
          </w:p>
          <w:p w14:paraId="316074D2" w14:textId="2DAC7ABB" w:rsidR="001E0837" w:rsidRPr="003537DA" w:rsidRDefault="006831CD">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1826 (</w:t>
            </w:r>
            <w:r w:rsidR="001E0837" w:rsidRPr="003537DA">
              <w:rPr>
                <w:rFonts w:ascii="Times New Roman" w:hAnsi="Times New Roman" w:cs="Times New Roman"/>
                <w:sz w:val="24"/>
                <w:szCs w:val="24"/>
              </w:rPr>
              <w:t>22.9)</w:t>
            </w:r>
          </w:p>
          <w:p w14:paraId="6F1BB403" w14:textId="352BCC1C" w:rsidR="001E0837" w:rsidRPr="003537DA" w:rsidRDefault="006831CD">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lastRenderedPageBreak/>
              <w:t>102 (</w:t>
            </w:r>
            <w:r w:rsidR="001E0837" w:rsidRPr="003537DA">
              <w:rPr>
                <w:rFonts w:ascii="Times New Roman" w:hAnsi="Times New Roman" w:cs="Times New Roman"/>
                <w:sz w:val="24"/>
                <w:szCs w:val="24"/>
              </w:rPr>
              <w:t>1.3)</w:t>
            </w:r>
          </w:p>
          <w:p w14:paraId="232E070A" w14:textId="44F963C0" w:rsidR="001E0837" w:rsidRPr="003537DA" w:rsidRDefault="006831CD">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16 (</w:t>
            </w:r>
            <w:r w:rsidR="001E0837" w:rsidRPr="003537DA">
              <w:rPr>
                <w:rFonts w:ascii="Times New Roman" w:hAnsi="Times New Roman" w:cs="Times New Roman"/>
                <w:sz w:val="24"/>
                <w:szCs w:val="24"/>
              </w:rPr>
              <w:t>0.2)</w:t>
            </w:r>
          </w:p>
          <w:p w14:paraId="52990A37" w14:textId="28B3506E" w:rsidR="00C15F6E" w:rsidRPr="003537DA" w:rsidRDefault="006831CD">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 (</w:t>
            </w:r>
            <w:r w:rsidR="001E0837" w:rsidRPr="003537DA">
              <w:rPr>
                <w:rFonts w:ascii="Times New Roman" w:hAnsi="Times New Roman" w:cs="Times New Roman"/>
                <w:sz w:val="24"/>
                <w:szCs w:val="24"/>
              </w:rPr>
              <w:t>0.1)</w:t>
            </w:r>
          </w:p>
        </w:tc>
        <w:tc>
          <w:tcPr>
            <w:tcW w:w="1890" w:type="dxa"/>
            <w:shd w:val="clear" w:color="auto" w:fill="auto"/>
          </w:tcPr>
          <w:p w14:paraId="5429C0F0" w14:textId="77777777" w:rsidR="00C15F6E" w:rsidRPr="003537DA" w:rsidRDefault="00C15F6E">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60DB92AC" w14:textId="6129D1E9" w:rsidR="00C15F6E" w:rsidRPr="003537DA" w:rsidRDefault="006831CD">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5924 (</w:t>
            </w:r>
            <w:r w:rsidR="001E0837" w:rsidRPr="003537DA">
              <w:rPr>
                <w:rFonts w:ascii="Times New Roman" w:hAnsi="Times New Roman" w:cs="Times New Roman"/>
                <w:sz w:val="24"/>
                <w:szCs w:val="24"/>
              </w:rPr>
              <w:t>74.9)</w:t>
            </w:r>
          </w:p>
          <w:p w14:paraId="14EC7A5D" w14:textId="1F61A2D2" w:rsidR="001E0837" w:rsidRPr="003537DA" w:rsidRDefault="006831CD">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1834 (</w:t>
            </w:r>
            <w:r w:rsidR="001E0837" w:rsidRPr="003537DA">
              <w:rPr>
                <w:rFonts w:ascii="Times New Roman" w:hAnsi="Times New Roman" w:cs="Times New Roman"/>
                <w:sz w:val="24"/>
                <w:szCs w:val="24"/>
              </w:rPr>
              <w:t>23.2)</w:t>
            </w:r>
          </w:p>
          <w:p w14:paraId="4D91AFF7" w14:textId="0AAE2953" w:rsidR="00C15F6E" w:rsidRPr="003537DA" w:rsidRDefault="006831CD">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lastRenderedPageBreak/>
              <w:t>105 (</w:t>
            </w:r>
            <w:r w:rsidR="001E0837" w:rsidRPr="003537DA">
              <w:rPr>
                <w:rFonts w:ascii="Times New Roman" w:hAnsi="Times New Roman" w:cs="Times New Roman"/>
                <w:sz w:val="24"/>
                <w:szCs w:val="24"/>
              </w:rPr>
              <w:t>1.3)</w:t>
            </w:r>
          </w:p>
          <w:p w14:paraId="69186D32" w14:textId="10FD928C" w:rsidR="00C15F6E" w:rsidRPr="003537DA" w:rsidRDefault="006831CD">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23 (</w:t>
            </w:r>
            <w:r w:rsidR="001E0837" w:rsidRPr="003537DA">
              <w:rPr>
                <w:rFonts w:ascii="Times New Roman" w:hAnsi="Times New Roman" w:cs="Times New Roman"/>
                <w:sz w:val="24"/>
                <w:szCs w:val="24"/>
              </w:rPr>
              <w:t>0.3)</w:t>
            </w:r>
          </w:p>
          <w:p w14:paraId="69220887" w14:textId="4E89D0FB" w:rsidR="00C15F6E" w:rsidRPr="003537DA" w:rsidRDefault="006831CD">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21 (</w:t>
            </w:r>
            <w:r w:rsidR="001E0837" w:rsidRPr="003537DA">
              <w:rPr>
                <w:rFonts w:ascii="Times New Roman" w:hAnsi="Times New Roman" w:cs="Times New Roman"/>
                <w:sz w:val="24"/>
                <w:szCs w:val="24"/>
              </w:rPr>
              <w:t>0.3)</w:t>
            </w:r>
          </w:p>
        </w:tc>
        <w:tc>
          <w:tcPr>
            <w:tcW w:w="1911" w:type="dxa"/>
            <w:tcBorders>
              <w:right w:val="single" w:sz="4" w:space="0" w:color="000000"/>
            </w:tcBorders>
            <w:shd w:val="clear" w:color="auto" w:fill="auto"/>
          </w:tcPr>
          <w:p w14:paraId="59AE1C6D" w14:textId="77777777" w:rsidR="00C15F6E" w:rsidRPr="003537DA" w:rsidRDefault="00C15F6E">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07856555" w14:textId="0ECAE64E" w:rsidR="00C15F6E" w:rsidRPr="003537DA" w:rsidRDefault="006831CD">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15144 (</w:t>
            </w:r>
            <w:r w:rsidR="001E0837" w:rsidRPr="003537DA">
              <w:rPr>
                <w:rFonts w:ascii="Times New Roman" w:hAnsi="Times New Roman" w:cs="Times New Roman"/>
                <w:sz w:val="24"/>
                <w:szCs w:val="24"/>
              </w:rPr>
              <w:t>71.5)</w:t>
            </w:r>
          </w:p>
          <w:p w14:paraId="238D184A" w14:textId="4F26075F" w:rsidR="00C15F6E" w:rsidRPr="003537DA" w:rsidRDefault="006831CD">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5609 (</w:t>
            </w:r>
            <w:r w:rsidR="001E0837" w:rsidRPr="003537DA">
              <w:rPr>
                <w:rFonts w:ascii="Times New Roman" w:hAnsi="Times New Roman" w:cs="Times New Roman"/>
                <w:sz w:val="24"/>
                <w:szCs w:val="24"/>
              </w:rPr>
              <w:t>26.5)</w:t>
            </w:r>
          </w:p>
          <w:p w14:paraId="221DABC7" w14:textId="08C4D348" w:rsidR="001E0837" w:rsidRPr="003537DA" w:rsidRDefault="006831CD">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lastRenderedPageBreak/>
              <w:t>335 (</w:t>
            </w:r>
            <w:r w:rsidR="001E0837" w:rsidRPr="003537DA">
              <w:rPr>
                <w:rFonts w:ascii="Times New Roman" w:hAnsi="Times New Roman" w:cs="Times New Roman"/>
                <w:sz w:val="24"/>
                <w:szCs w:val="24"/>
              </w:rPr>
              <w:t>1.6)</w:t>
            </w:r>
          </w:p>
          <w:p w14:paraId="03722290" w14:textId="4EB86D2D" w:rsidR="001E0837" w:rsidRPr="003537DA" w:rsidRDefault="001E0837">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537DA">
              <w:rPr>
                <w:rFonts w:ascii="Times New Roman" w:hAnsi="Times New Roman" w:cs="Times New Roman"/>
                <w:sz w:val="24"/>
                <w:szCs w:val="24"/>
              </w:rPr>
              <w:t>38 (0.2)</w:t>
            </w:r>
          </w:p>
          <w:p w14:paraId="7CED11D7" w14:textId="5BD0C559" w:rsidR="00C15F6E" w:rsidRPr="003537DA" w:rsidRDefault="006831CD">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40 (</w:t>
            </w:r>
            <w:r w:rsidR="001E0837" w:rsidRPr="003537DA">
              <w:rPr>
                <w:rFonts w:ascii="Times New Roman" w:hAnsi="Times New Roman" w:cs="Times New Roman"/>
                <w:sz w:val="24"/>
                <w:szCs w:val="24"/>
              </w:rPr>
              <w:t>0.2)</w:t>
            </w:r>
          </w:p>
        </w:tc>
      </w:tr>
      <w:tr w:rsidR="001E0837" w:rsidRPr="003537DA" w14:paraId="38788919" w14:textId="77777777" w:rsidTr="00C15F6E">
        <w:tc>
          <w:tcPr>
            <w:cnfStyle w:val="001000000000" w:firstRow="0" w:lastRow="0" w:firstColumn="1" w:lastColumn="0" w:oddVBand="0" w:evenVBand="0" w:oddHBand="0" w:evenHBand="0" w:firstRowFirstColumn="0" w:firstRowLastColumn="0" w:lastRowFirstColumn="0" w:lastRowLastColumn="0"/>
            <w:tcW w:w="3415" w:type="dxa"/>
            <w:tcBorders>
              <w:left w:val="single" w:sz="4" w:space="0" w:color="000000"/>
            </w:tcBorders>
            <w:shd w:val="clear" w:color="auto" w:fill="auto"/>
          </w:tcPr>
          <w:p w14:paraId="28C97C1C" w14:textId="65E1A037" w:rsidR="00920602" w:rsidRPr="003537DA" w:rsidRDefault="00FD5919" w:rsidP="00920602">
            <w:pPr>
              <w:spacing w:after="0" w:line="240" w:lineRule="auto"/>
              <w:rPr>
                <w:rFonts w:ascii="Times New Roman" w:eastAsia="Calibri" w:hAnsi="Times New Roman" w:cs="Times New Roman"/>
                <w:b w:val="0"/>
                <w:sz w:val="24"/>
                <w:szCs w:val="24"/>
              </w:rPr>
            </w:pPr>
            <w:r>
              <w:rPr>
                <w:rFonts w:ascii="Times New Roman" w:eastAsia="Calibri" w:hAnsi="Times New Roman" w:cs="Times New Roman"/>
                <w:b w:val="0"/>
                <w:sz w:val="24"/>
                <w:szCs w:val="24"/>
              </w:rPr>
              <w:lastRenderedPageBreak/>
              <w:t>Glasgow coma scale (GCS)</w:t>
            </w:r>
          </w:p>
          <w:p w14:paraId="54AB1563" w14:textId="77777777" w:rsidR="00920602" w:rsidRPr="003537DA" w:rsidRDefault="00920602" w:rsidP="00920602">
            <w:pPr>
              <w:spacing w:after="0" w:line="240" w:lineRule="auto"/>
              <w:rPr>
                <w:rFonts w:ascii="Times New Roman" w:eastAsia="Calibri" w:hAnsi="Times New Roman" w:cs="Times New Roman"/>
                <w:b w:val="0"/>
                <w:sz w:val="24"/>
                <w:szCs w:val="24"/>
              </w:rPr>
            </w:pPr>
            <w:r w:rsidRPr="003537DA">
              <w:rPr>
                <w:rFonts w:ascii="Times New Roman" w:eastAsia="Calibri" w:hAnsi="Times New Roman" w:cs="Times New Roman"/>
                <w:b w:val="0"/>
                <w:sz w:val="24"/>
                <w:szCs w:val="24"/>
              </w:rPr>
              <w:t xml:space="preserve">    13 to 15</w:t>
            </w:r>
          </w:p>
          <w:p w14:paraId="4260614A" w14:textId="77777777" w:rsidR="00920602" w:rsidRPr="003537DA" w:rsidRDefault="00920602" w:rsidP="00920602">
            <w:pPr>
              <w:spacing w:after="0" w:line="240" w:lineRule="auto"/>
              <w:rPr>
                <w:rFonts w:ascii="Times New Roman" w:eastAsia="Calibri" w:hAnsi="Times New Roman" w:cs="Times New Roman"/>
                <w:b w:val="0"/>
                <w:sz w:val="24"/>
                <w:szCs w:val="24"/>
              </w:rPr>
            </w:pPr>
            <w:r w:rsidRPr="003537DA">
              <w:rPr>
                <w:rFonts w:ascii="Times New Roman" w:eastAsia="Calibri" w:hAnsi="Times New Roman" w:cs="Times New Roman"/>
                <w:b w:val="0"/>
                <w:sz w:val="24"/>
                <w:szCs w:val="24"/>
              </w:rPr>
              <w:t xml:space="preserve">     9 to 12</w:t>
            </w:r>
          </w:p>
          <w:p w14:paraId="0681240F" w14:textId="77777777" w:rsidR="00920602" w:rsidRPr="003537DA" w:rsidRDefault="00920602" w:rsidP="00920602">
            <w:pPr>
              <w:spacing w:after="0" w:line="240" w:lineRule="auto"/>
              <w:rPr>
                <w:rFonts w:ascii="Times New Roman" w:eastAsia="Calibri" w:hAnsi="Times New Roman" w:cs="Times New Roman"/>
                <w:b w:val="0"/>
                <w:sz w:val="24"/>
                <w:szCs w:val="24"/>
              </w:rPr>
            </w:pPr>
            <w:r w:rsidRPr="003537DA">
              <w:rPr>
                <w:rFonts w:ascii="Times New Roman" w:eastAsia="Calibri" w:hAnsi="Times New Roman" w:cs="Times New Roman"/>
                <w:b w:val="0"/>
                <w:sz w:val="24"/>
                <w:szCs w:val="24"/>
              </w:rPr>
              <w:t xml:space="preserve">    6 to 8</w:t>
            </w:r>
          </w:p>
          <w:p w14:paraId="23511490" w14:textId="77777777" w:rsidR="00920602" w:rsidRPr="003537DA" w:rsidRDefault="00920602" w:rsidP="00920602">
            <w:pPr>
              <w:spacing w:after="0" w:line="240" w:lineRule="auto"/>
              <w:rPr>
                <w:rFonts w:ascii="Times New Roman" w:eastAsia="Calibri" w:hAnsi="Times New Roman" w:cs="Times New Roman"/>
                <w:b w:val="0"/>
                <w:sz w:val="24"/>
                <w:szCs w:val="24"/>
              </w:rPr>
            </w:pPr>
            <w:r w:rsidRPr="003537DA">
              <w:rPr>
                <w:rFonts w:ascii="Times New Roman" w:eastAsia="Calibri" w:hAnsi="Times New Roman" w:cs="Times New Roman"/>
                <w:b w:val="0"/>
                <w:sz w:val="24"/>
                <w:szCs w:val="24"/>
              </w:rPr>
              <w:t xml:space="preserve">     4 to 5</w:t>
            </w:r>
          </w:p>
          <w:p w14:paraId="5C366F0C" w14:textId="788EAC3B" w:rsidR="001E0837" w:rsidRPr="003537DA" w:rsidRDefault="00920602" w:rsidP="00920602">
            <w:pPr>
              <w:spacing w:after="0" w:line="240" w:lineRule="auto"/>
              <w:rPr>
                <w:rFonts w:ascii="Times New Roman" w:eastAsia="Calibri" w:hAnsi="Times New Roman" w:cs="Times New Roman"/>
                <w:b w:val="0"/>
                <w:sz w:val="24"/>
                <w:szCs w:val="24"/>
              </w:rPr>
            </w:pPr>
            <w:r w:rsidRPr="003537DA">
              <w:rPr>
                <w:rFonts w:ascii="Times New Roman" w:eastAsia="Calibri" w:hAnsi="Times New Roman" w:cs="Times New Roman"/>
                <w:b w:val="0"/>
                <w:sz w:val="24"/>
                <w:szCs w:val="24"/>
              </w:rPr>
              <w:t xml:space="preserve">     3</w:t>
            </w:r>
          </w:p>
        </w:tc>
        <w:tc>
          <w:tcPr>
            <w:tcW w:w="1799" w:type="dxa"/>
            <w:shd w:val="clear" w:color="auto" w:fill="auto"/>
          </w:tcPr>
          <w:p w14:paraId="2BF04209" w14:textId="77777777" w:rsidR="001E0837" w:rsidRPr="003537DA" w:rsidRDefault="001E0837">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701B97F0" w14:textId="18EC6805" w:rsidR="00920602" w:rsidRPr="003537DA" w:rsidRDefault="006831CD">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7598 (</w:t>
            </w:r>
            <w:r w:rsidR="00920602" w:rsidRPr="003537DA">
              <w:rPr>
                <w:rFonts w:ascii="Times New Roman" w:hAnsi="Times New Roman" w:cs="Times New Roman"/>
                <w:sz w:val="24"/>
                <w:szCs w:val="24"/>
              </w:rPr>
              <w:t>93.8)</w:t>
            </w:r>
          </w:p>
          <w:p w14:paraId="7A80902C" w14:textId="200E3E04" w:rsidR="00E364DE" w:rsidRPr="003537DA" w:rsidRDefault="006831CD">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301 (</w:t>
            </w:r>
            <w:r w:rsidR="00920602" w:rsidRPr="003537DA">
              <w:rPr>
                <w:rFonts w:ascii="Times New Roman" w:hAnsi="Times New Roman" w:cs="Times New Roman"/>
                <w:sz w:val="24"/>
                <w:szCs w:val="24"/>
              </w:rPr>
              <w:t>3.7)</w:t>
            </w:r>
          </w:p>
          <w:p w14:paraId="668CBBBD" w14:textId="123C20FA" w:rsidR="00E364DE" w:rsidRPr="003537DA" w:rsidRDefault="006831CD">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60 (</w:t>
            </w:r>
            <w:r w:rsidR="00E364DE" w:rsidRPr="003537DA">
              <w:rPr>
                <w:rFonts w:ascii="Times New Roman" w:hAnsi="Times New Roman" w:cs="Times New Roman"/>
                <w:sz w:val="24"/>
                <w:szCs w:val="24"/>
              </w:rPr>
              <w:t>0.7)</w:t>
            </w:r>
          </w:p>
          <w:p w14:paraId="4563DD2F" w14:textId="5F84CAA3" w:rsidR="00920602" w:rsidRPr="003537DA" w:rsidRDefault="006831CD">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14 (</w:t>
            </w:r>
            <w:r w:rsidR="00920602" w:rsidRPr="003537DA">
              <w:rPr>
                <w:rFonts w:ascii="Times New Roman" w:hAnsi="Times New Roman" w:cs="Times New Roman"/>
                <w:sz w:val="24"/>
                <w:szCs w:val="24"/>
              </w:rPr>
              <w:t>0.2)</w:t>
            </w:r>
          </w:p>
          <w:p w14:paraId="2F4EFBF9" w14:textId="2B1690D2" w:rsidR="00E364DE" w:rsidRPr="003537DA" w:rsidRDefault="006831CD">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126 (</w:t>
            </w:r>
            <w:r w:rsidR="00920602" w:rsidRPr="003537DA">
              <w:rPr>
                <w:rFonts w:ascii="Times New Roman" w:hAnsi="Times New Roman" w:cs="Times New Roman"/>
                <w:sz w:val="24"/>
                <w:szCs w:val="24"/>
              </w:rPr>
              <w:t>1.6)</w:t>
            </w:r>
          </w:p>
        </w:tc>
        <w:tc>
          <w:tcPr>
            <w:tcW w:w="1890" w:type="dxa"/>
            <w:shd w:val="clear" w:color="auto" w:fill="auto"/>
          </w:tcPr>
          <w:p w14:paraId="6CD9223E" w14:textId="77777777" w:rsidR="001E0837" w:rsidRPr="003537DA" w:rsidRDefault="001E0837">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307C1242" w14:textId="40DD2D8A" w:rsidR="00E364DE" w:rsidRPr="003537DA" w:rsidRDefault="006831CD">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7539 (</w:t>
            </w:r>
            <w:r w:rsidR="00920602" w:rsidRPr="003537DA">
              <w:rPr>
                <w:rFonts w:ascii="Times New Roman" w:hAnsi="Times New Roman" w:cs="Times New Roman"/>
                <w:sz w:val="24"/>
                <w:szCs w:val="24"/>
              </w:rPr>
              <w:t>93.7)</w:t>
            </w:r>
          </w:p>
          <w:p w14:paraId="56D36528" w14:textId="1C0CA839" w:rsidR="00920602" w:rsidRPr="003537DA" w:rsidRDefault="006831CD">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321 (</w:t>
            </w:r>
            <w:r w:rsidR="00920602" w:rsidRPr="003537DA">
              <w:rPr>
                <w:rFonts w:ascii="Times New Roman" w:hAnsi="Times New Roman" w:cs="Times New Roman"/>
                <w:sz w:val="24"/>
                <w:szCs w:val="24"/>
              </w:rPr>
              <w:t>4.0)</w:t>
            </w:r>
          </w:p>
          <w:p w14:paraId="5E1FD0E8" w14:textId="6D0544F4" w:rsidR="00E364DE" w:rsidRPr="003537DA" w:rsidRDefault="006831CD">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48 (</w:t>
            </w:r>
            <w:r w:rsidR="00E364DE" w:rsidRPr="003537DA">
              <w:rPr>
                <w:rFonts w:ascii="Times New Roman" w:hAnsi="Times New Roman" w:cs="Times New Roman"/>
                <w:sz w:val="24"/>
                <w:szCs w:val="24"/>
              </w:rPr>
              <w:t>0.6)</w:t>
            </w:r>
          </w:p>
          <w:p w14:paraId="320F7EF4" w14:textId="58EAA092" w:rsidR="00920602" w:rsidRPr="003537DA" w:rsidRDefault="006831CD">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13 (</w:t>
            </w:r>
            <w:r w:rsidR="00920602" w:rsidRPr="003537DA">
              <w:rPr>
                <w:rFonts w:ascii="Times New Roman" w:hAnsi="Times New Roman" w:cs="Times New Roman"/>
                <w:sz w:val="24"/>
                <w:szCs w:val="24"/>
              </w:rPr>
              <w:t>0.2)</w:t>
            </w:r>
          </w:p>
          <w:p w14:paraId="0425466B" w14:textId="6C736630" w:rsidR="00E364DE" w:rsidRPr="003537DA" w:rsidRDefault="006831CD">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127 (</w:t>
            </w:r>
            <w:r w:rsidR="00920602" w:rsidRPr="003537DA">
              <w:rPr>
                <w:rFonts w:ascii="Times New Roman" w:hAnsi="Times New Roman" w:cs="Times New Roman"/>
                <w:sz w:val="24"/>
                <w:szCs w:val="24"/>
              </w:rPr>
              <w:t>1.6)</w:t>
            </w:r>
          </w:p>
        </w:tc>
        <w:tc>
          <w:tcPr>
            <w:tcW w:w="1911" w:type="dxa"/>
            <w:tcBorders>
              <w:right w:val="single" w:sz="4" w:space="0" w:color="000000"/>
            </w:tcBorders>
            <w:shd w:val="clear" w:color="auto" w:fill="auto"/>
          </w:tcPr>
          <w:p w14:paraId="021F13DB" w14:textId="77777777" w:rsidR="001E0837" w:rsidRPr="003537DA" w:rsidRDefault="001E0837">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01D1F90D" w14:textId="518A8FE1" w:rsidR="00E364DE" w:rsidRPr="003537DA" w:rsidRDefault="006831CD">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20114 (</w:t>
            </w:r>
            <w:r w:rsidR="00920602" w:rsidRPr="003537DA">
              <w:rPr>
                <w:rFonts w:ascii="Times New Roman" w:hAnsi="Times New Roman" w:cs="Times New Roman"/>
                <w:sz w:val="24"/>
                <w:szCs w:val="24"/>
              </w:rPr>
              <w:t>93.3)</w:t>
            </w:r>
          </w:p>
          <w:p w14:paraId="268F826C" w14:textId="65D349D8" w:rsidR="00E364DE" w:rsidRPr="003537DA" w:rsidRDefault="006831CD">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932 (</w:t>
            </w:r>
            <w:r w:rsidR="00920602" w:rsidRPr="003537DA">
              <w:rPr>
                <w:rFonts w:ascii="Times New Roman" w:hAnsi="Times New Roman" w:cs="Times New Roman"/>
                <w:sz w:val="24"/>
                <w:szCs w:val="24"/>
              </w:rPr>
              <w:t>4.3)</w:t>
            </w:r>
            <w:r w:rsidR="00E364DE" w:rsidRPr="003537DA">
              <w:rPr>
                <w:rFonts w:ascii="Times New Roman" w:hAnsi="Times New Roman" w:cs="Times New Roman"/>
                <w:sz w:val="24"/>
                <w:szCs w:val="24"/>
              </w:rPr>
              <w:t>)</w:t>
            </w:r>
          </w:p>
          <w:p w14:paraId="569A0BD6" w14:textId="304CBE2E" w:rsidR="00E364DE" w:rsidRPr="003537DA" w:rsidRDefault="006831CD">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142 (</w:t>
            </w:r>
            <w:r w:rsidR="00E364DE" w:rsidRPr="003537DA">
              <w:rPr>
                <w:rFonts w:ascii="Times New Roman" w:hAnsi="Times New Roman" w:cs="Times New Roman"/>
                <w:sz w:val="24"/>
                <w:szCs w:val="24"/>
              </w:rPr>
              <w:t>0.7)</w:t>
            </w:r>
          </w:p>
          <w:p w14:paraId="43C3AFCB" w14:textId="6DA6CB53" w:rsidR="00920602" w:rsidRPr="003537DA" w:rsidRDefault="006831CD">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48 (</w:t>
            </w:r>
            <w:r w:rsidR="00920602" w:rsidRPr="003537DA">
              <w:rPr>
                <w:rFonts w:ascii="Times New Roman" w:hAnsi="Times New Roman" w:cs="Times New Roman"/>
                <w:sz w:val="24"/>
                <w:szCs w:val="24"/>
              </w:rPr>
              <w:t>0.2)</w:t>
            </w:r>
          </w:p>
          <w:p w14:paraId="250B2AE0" w14:textId="22B47821" w:rsidR="00E364DE" w:rsidRPr="003537DA" w:rsidRDefault="006831CD" w:rsidP="00920602">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319 (</w:t>
            </w:r>
            <w:r w:rsidR="00920602" w:rsidRPr="003537DA">
              <w:rPr>
                <w:rFonts w:ascii="Times New Roman" w:hAnsi="Times New Roman" w:cs="Times New Roman"/>
                <w:sz w:val="24"/>
                <w:szCs w:val="24"/>
              </w:rPr>
              <w:t>1.5)</w:t>
            </w:r>
          </w:p>
        </w:tc>
      </w:tr>
      <w:tr w:rsidR="00C15F6E" w:rsidRPr="003537DA" w14:paraId="6C04E53B" w14:textId="77777777" w:rsidTr="00C15F6E">
        <w:tc>
          <w:tcPr>
            <w:cnfStyle w:val="001000000000" w:firstRow="0" w:lastRow="0" w:firstColumn="1" w:lastColumn="0" w:oddVBand="0" w:evenVBand="0" w:oddHBand="0" w:evenHBand="0" w:firstRowFirstColumn="0" w:firstRowLastColumn="0" w:lastRowFirstColumn="0" w:lastRowLastColumn="0"/>
            <w:tcW w:w="3415" w:type="dxa"/>
            <w:tcBorders>
              <w:left w:val="single" w:sz="4" w:space="0" w:color="000000"/>
            </w:tcBorders>
            <w:shd w:val="clear" w:color="auto" w:fill="auto"/>
          </w:tcPr>
          <w:p w14:paraId="7A09EA84" w14:textId="77777777" w:rsidR="00C15F6E" w:rsidRPr="003537DA" w:rsidRDefault="005C5719">
            <w:pPr>
              <w:spacing w:after="0" w:line="240" w:lineRule="auto"/>
              <w:rPr>
                <w:rFonts w:ascii="Times New Roman" w:hAnsi="Times New Roman" w:cs="Times New Roman"/>
                <w:b w:val="0"/>
                <w:sz w:val="24"/>
                <w:szCs w:val="24"/>
              </w:rPr>
            </w:pPr>
            <w:r w:rsidRPr="003537DA">
              <w:rPr>
                <w:rFonts w:ascii="Times New Roman" w:eastAsia="Calibri" w:hAnsi="Times New Roman" w:cs="Times New Roman"/>
                <w:b w:val="0"/>
                <w:sz w:val="24"/>
                <w:szCs w:val="24"/>
              </w:rPr>
              <w:t>Body region Injured (multi response variable)</w:t>
            </w:r>
          </w:p>
          <w:p w14:paraId="6976B134" w14:textId="77777777" w:rsidR="00C15F6E" w:rsidRPr="003537DA" w:rsidRDefault="005C5719">
            <w:pPr>
              <w:spacing w:after="0" w:line="240" w:lineRule="auto"/>
              <w:rPr>
                <w:rFonts w:ascii="Times New Roman" w:hAnsi="Times New Roman" w:cs="Times New Roman"/>
                <w:b w:val="0"/>
                <w:sz w:val="24"/>
                <w:szCs w:val="24"/>
              </w:rPr>
            </w:pPr>
            <w:r w:rsidRPr="003537DA">
              <w:rPr>
                <w:rFonts w:ascii="Times New Roman" w:eastAsia="Calibri" w:hAnsi="Times New Roman" w:cs="Times New Roman"/>
                <w:b w:val="0"/>
                <w:sz w:val="24"/>
                <w:szCs w:val="24"/>
              </w:rPr>
              <w:t xml:space="preserve">     Head</w:t>
            </w:r>
          </w:p>
          <w:p w14:paraId="0978FD6C" w14:textId="77777777" w:rsidR="00C15F6E" w:rsidRPr="003537DA" w:rsidRDefault="005C5719">
            <w:pPr>
              <w:spacing w:after="0" w:line="240" w:lineRule="auto"/>
              <w:rPr>
                <w:rFonts w:ascii="Times New Roman" w:hAnsi="Times New Roman" w:cs="Times New Roman"/>
                <w:b w:val="0"/>
                <w:sz w:val="24"/>
                <w:szCs w:val="24"/>
              </w:rPr>
            </w:pPr>
            <w:r w:rsidRPr="003537DA">
              <w:rPr>
                <w:rFonts w:ascii="Times New Roman" w:eastAsia="Calibri" w:hAnsi="Times New Roman" w:cs="Times New Roman"/>
                <w:b w:val="0"/>
                <w:sz w:val="24"/>
                <w:szCs w:val="24"/>
              </w:rPr>
              <w:t xml:space="preserve">     Face</w:t>
            </w:r>
          </w:p>
          <w:p w14:paraId="019ED06F" w14:textId="77777777" w:rsidR="00C15F6E" w:rsidRPr="003537DA" w:rsidRDefault="005C5719">
            <w:pPr>
              <w:spacing w:after="0" w:line="240" w:lineRule="auto"/>
              <w:rPr>
                <w:rFonts w:ascii="Times New Roman" w:hAnsi="Times New Roman" w:cs="Times New Roman"/>
                <w:b w:val="0"/>
                <w:sz w:val="24"/>
                <w:szCs w:val="24"/>
              </w:rPr>
            </w:pPr>
            <w:r w:rsidRPr="003537DA">
              <w:rPr>
                <w:rFonts w:ascii="Times New Roman" w:eastAsia="Calibri" w:hAnsi="Times New Roman" w:cs="Times New Roman"/>
                <w:b w:val="0"/>
                <w:sz w:val="24"/>
                <w:szCs w:val="24"/>
              </w:rPr>
              <w:t xml:space="preserve">     Chest</w:t>
            </w:r>
          </w:p>
          <w:p w14:paraId="44AEEEA4" w14:textId="77777777" w:rsidR="00C15F6E" w:rsidRPr="003537DA" w:rsidRDefault="005C5719">
            <w:pPr>
              <w:spacing w:after="0" w:line="240" w:lineRule="auto"/>
              <w:rPr>
                <w:rFonts w:ascii="Times New Roman" w:hAnsi="Times New Roman" w:cs="Times New Roman"/>
                <w:b w:val="0"/>
                <w:sz w:val="24"/>
                <w:szCs w:val="24"/>
              </w:rPr>
            </w:pPr>
            <w:r w:rsidRPr="003537DA">
              <w:rPr>
                <w:rFonts w:ascii="Times New Roman" w:eastAsia="Calibri" w:hAnsi="Times New Roman" w:cs="Times New Roman"/>
                <w:b w:val="0"/>
                <w:sz w:val="24"/>
                <w:szCs w:val="24"/>
              </w:rPr>
              <w:t xml:space="preserve">     Abdomen</w:t>
            </w:r>
          </w:p>
          <w:p w14:paraId="0605EBE4" w14:textId="77777777" w:rsidR="00C15F6E" w:rsidRPr="003537DA" w:rsidRDefault="005C5719">
            <w:pPr>
              <w:spacing w:after="0" w:line="240" w:lineRule="auto"/>
              <w:rPr>
                <w:rFonts w:ascii="Times New Roman" w:hAnsi="Times New Roman" w:cs="Times New Roman"/>
                <w:b w:val="0"/>
                <w:sz w:val="24"/>
                <w:szCs w:val="24"/>
              </w:rPr>
            </w:pPr>
            <w:r w:rsidRPr="003537DA">
              <w:rPr>
                <w:rFonts w:ascii="Times New Roman" w:eastAsia="Calibri" w:hAnsi="Times New Roman" w:cs="Times New Roman"/>
                <w:b w:val="0"/>
                <w:sz w:val="24"/>
                <w:szCs w:val="24"/>
              </w:rPr>
              <w:t xml:space="preserve">     Extremities</w:t>
            </w:r>
          </w:p>
          <w:p w14:paraId="2C372E65" w14:textId="77777777" w:rsidR="00C15F6E" w:rsidRPr="003537DA" w:rsidRDefault="005C5719">
            <w:pPr>
              <w:spacing w:after="0" w:line="240" w:lineRule="auto"/>
              <w:rPr>
                <w:rFonts w:ascii="Times New Roman" w:hAnsi="Times New Roman" w:cs="Times New Roman"/>
                <w:b w:val="0"/>
                <w:sz w:val="24"/>
                <w:szCs w:val="24"/>
              </w:rPr>
            </w:pPr>
            <w:r w:rsidRPr="003537DA">
              <w:rPr>
                <w:rFonts w:ascii="Times New Roman" w:eastAsia="Calibri" w:hAnsi="Times New Roman" w:cs="Times New Roman"/>
                <w:b w:val="0"/>
                <w:sz w:val="24"/>
                <w:szCs w:val="24"/>
              </w:rPr>
              <w:t xml:space="preserve">     External</w:t>
            </w:r>
          </w:p>
        </w:tc>
        <w:tc>
          <w:tcPr>
            <w:tcW w:w="1799" w:type="dxa"/>
            <w:shd w:val="clear" w:color="auto" w:fill="auto"/>
          </w:tcPr>
          <w:p w14:paraId="5BFBA4BE" w14:textId="77777777" w:rsidR="00C15F6E" w:rsidRPr="003537DA" w:rsidRDefault="00C15F6E">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5FEBF4DF" w14:textId="77777777" w:rsidR="00C15F6E" w:rsidRPr="003537DA" w:rsidRDefault="00C15F6E">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7A1E05C5" w14:textId="017572F0" w:rsidR="00C15F6E" w:rsidRPr="003537DA" w:rsidRDefault="006831CD">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2550 (</w:t>
            </w:r>
            <w:r w:rsidR="003E11D2" w:rsidRPr="003537DA">
              <w:rPr>
                <w:rFonts w:ascii="Times New Roman" w:hAnsi="Times New Roman" w:cs="Times New Roman"/>
                <w:sz w:val="24"/>
                <w:szCs w:val="24"/>
              </w:rPr>
              <w:t>31.5)</w:t>
            </w:r>
          </w:p>
          <w:p w14:paraId="6CD052F2" w14:textId="59DA9E24" w:rsidR="00C15F6E" w:rsidRPr="003537DA" w:rsidRDefault="006831CD">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2338 (</w:t>
            </w:r>
            <w:r w:rsidR="003E11D2" w:rsidRPr="003537DA">
              <w:rPr>
                <w:rFonts w:ascii="Times New Roman" w:hAnsi="Times New Roman" w:cs="Times New Roman"/>
                <w:sz w:val="24"/>
                <w:szCs w:val="24"/>
              </w:rPr>
              <w:t>28.9)</w:t>
            </w:r>
            <w:r w:rsidR="005C5719" w:rsidRPr="003537DA">
              <w:rPr>
                <w:rFonts w:ascii="Times New Roman" w:eastAsia="Calibri" w:hAnsi="Times New Roman" w:cs="Times New Roman"/>
                <w:sz w:val="24"/>
                <w:szCs w:val="24"/>
              </w:rPr>
              <w:t xml:space="preserve">   </w:t>
            </w:r>
          </w:p>
          <w:p w14:paraId="1BE06319" w14:textId="7302354D" w:rsidR="003E11D2" w:rsidRPr="003537DA" w:rsidRDefault="006831CD">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80 (</w:t>
            </w:r>
            <w:r w:rsidR="003E11D2" w:rsidRPr="003537DA">
              <w:rPr>
                <w:rFonts w:ascii="Times New Roman" w:hAnsi="Times New Roman" w:cs="Times New Roman"/>
                <w:sz w:val="24"/>
                <w:szCs w:val="24"/>
              </w:rPr>
              <w:t>1.0)</w:t>
            </w:r>
          </w:p>
          <w:p w14:paraId="336C0634" w14:textId="42328904" w:rsidR="00C15F6E" w:rsidRPr="003537DA" w:rsidRDefault="006831CD">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113 (</w:t>
            </w:r>
            <w:r w:rsidR="003E11D2" w:rsidRPr="003537DA">
              <w:rPr>
                <w:rFonts w:ascii="Times New Roman" w:hAnsi="Times New Roman" w:cs="Times New Roman"/>
                <w:sz w:val="24"/>
                <w:szCs w:val="24"/>
              </w:rPr>
              <w:t>1.4)</w:t>
            </w:r>
          </w:p>
          <w:p w14:paraId="5236BAFA" w14:textId="2EAA6172" w:rsidR="00C15F6E" w:rsidRPr="003537DA" w:rsidRDefault="006831CD">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4432 (</w:t>
            </w:r>
            <w:r w:rsidR="003E11D2" w:rsidRPr="003537DA">
              <w:rPr>
                <w:rFonts w:ascii="Times New Roman" w:hAnsi="Times New Roman" w:cs="Times New Roman"/>
                <w:sz w:val="24"/>
                <w:szCs w:val="24"/>
              </w:rPr>
              <w:t>54.7)</w:t>
            </w:r>
          </w:p>
          <w:p w14:paraId="18AFEA9B" w14:textId="2D0A323E" w:rsidR="00C15F6E" w:rsidRPr="003537DA" w:rsidRDefault="006831CD">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4784 (</w:t>
            </w:r>
            <w:r w:rsidR="003E11D2" w:rsidRPr="003537DA">
              <w:rPr>
                <w:rFonts w:ascii="Times New Roman" w:hAnsi="Times New Roman" w:cs="Times New Roman"/>
                <w:sz w:val="24"/>
                <w:szCs w:val="24"/>
              </w:rPr>
              <w:t>59.1)</w:t>
            </w:r>
          </w:p>
        </w:tc>
        <w:tc>
          <w:tcPr>
            <w:tcW w:w="1890" w:type="dxa"/>
            <w:shd w:val="clear" w:color="auto" w:fill="auto"/>
          </w:tcPr>
          <w:p w14:paraId="2FC7F15C" w14:textId="77777777" w:rsidR="00C15F6E" w:rsidRPr="003537DA" w:rsidRDefault="00C15F6E">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248320FA" w14:textId="77777777" w:rsidR="00C15F6E" w:rsidRPr="003537DA" w:rsidRDefault="00C15F6E">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5594E665" w14:textId="195AC833" w:rsidR="00C15F6E" w:rsidRPr="003537DA" w:rsidRDefault="006831CD">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2700 (</w:t>
            </w:r>
            <w:r w:rsidR="003E11D2" w:rsidRPr="003537DA">
              <w:rPr>
                <w:rFonts w:ascii="Times New Roman" w:hAnsi="Times New Roman" w:cs="Times New Roman"/>
                <w:sz w:val="24"/>
                <w:szCs w:val="24"/>
              </w:rPr>
              <w:t>33.5)</w:t>
            </w:r>
          </w:p>
          <w:p w14:paraId="52CD6E6D" w14:textId="44A4B5F3" w:rsidR="003E11D2" w:rsidRPr="003537DA" w:rsidRDefault="006831CD">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2546 (</w:t>
            </w:r>
            <w:r w:rsidR="003E11D2" w:rsidRPr="003537DA">
              <w:rPr>
                <w:rFonts w:ascii="Times New Roman" w:hAnsi="Times New Roman" w:cs="Times New Roman"/>
                <w:sz w:val="24"/>
                <w:szCs w:val="24"/>
              </w:rPr>
              <w:t>31.6)</w:t>
            </w:r>
          </w:p>
          <w:p w14:paraId="1C0AD6A9" w14:textId="0BF6EAC2" w:rsidR="003E11D2" w:rsidRPr="003537DA" w:rsidRDefault="006831CD">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63 (</w:t>
            </w:r>
            <w:r w:rsidR="003E11D2" w:rsidRPr="003537DA">
              <w:rPr>
                <w:rFonts w:ascii="Times New Roman" w:hAnsi="Times New Roman" w:cs="Times New Roman"/>
                <w:sz w:val="24"/>
                <w:szCs w:val="24"/>
              </w:rPr>
              <w:t>0.8)</w:t>
            </w:r>
          </w:p>
          <w:p w14:paraId="618E0B1F" w14:textId="5CD1ABA8" w:rsidR="00C15F6E" w:rsidRPr="003537DA" w:rsidRDefault="006831CD">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114 (</w:t>
            </w:r>
            <w:r w:rsidR="003E11D2" w:rsidRPr="003537DA">
              <w:rPr>
                <w:rFonts w:ascii="Times New Roman" w:hAnsi="Times New Roman" w:cs="Times New Roman"/>
                <w:sz w:val="24"/>
                <w:szCs w:val="24"/>
              </w:rPr>
              <w:t>1.4)</w:t>
            </w:r>
          </w:p>
          <w:p w14:paraId="214D861F" w14:textId="734A6C64" w:rsidR="00C15F6E" w:rsidRPr="003537DA" w:rsidRDefault="006831CD">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4437 (</w:t>
            </w:r>
            <w:r w:rsidR="003E11D2" w:rsidRPr="003537DA">
              <w:rPr>
                <w:rFonts w:ascii="Times New Roman" w:hAnsi="Times New Roman" w:cs="Times New Roman"/>
                <w:sz w:val="24"/>
                <w:szCs w:val="24"/>
              </w:rPr>
              <w:t>55.1)</w:t>
            </w:r>
          </w:p>
          <w:p w14:paraId="361F0F48" w14:textId="7AAB6109" w:rsidR="00C15F6E" w:rsidRPr="003537DA" w:rsidRDefault="006831CD">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4939 (</w:t>
            </w:r>
            <w:r w:rsidR="003E11D2" w:rsidRPr="003537DA">
              <w:rPr>
                <w:rFonts w:ascii="Times New Roman" w:hAnsi="Times New Roman" w:cs="Times New Roman"/>
                <w:sz w:val="24"/>
                <w:szCs w:val="24"/>
              </w:rPr>
              <w:t>61.4)</w:t>
            </w:r>
          </w:p>
        </w:tc>
        <w:tc>
          <w:tcPr>
            <w:tcW w:w="1911" w:type="dxa"/>
            <w:tcBorders>
              <w:right w:val="single" w:sz="4" w:space="0" w:color="000000"/>
            </w:tcBorders>
            <w:shd w:val="clear" w:color="auto" w:fill="auto"/>
          </w:tcPr>
          <w:p w14:paraId="609A0396" w14:textId="77777777" w:rsidR="00C15F6E" w:rsidRPr="003537DA" w:rsidRDefault="00C15F6E">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0F8887CF" w14:textId="77777777" w:rsidR="00C15F6E" w:rsidRPr="003537DA" w:rsidRDefault="00C15F6E">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03CEBC69" w14:textId="475941A9" w:rsidR="00C15F6E" w:rsidRPr="003537DA" w:rsidRDefault="006831CD">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7103 (</w:t>
            </w:r>
            <w:r w:rsidR="003E11D2" w:rsidRPr="003537DA">
              <w:rPr>
                <w:rFonts w:ascii="Times New Roman" w:hAnsi="Times New Roman" w:cs="Times New Roman"/>
                <w:sz w:val="24"/>
                <w:szCs w:val="24"/>
              </w:rPr>
              <w:t>33.0)</w:t>
            </w:r>
          </w:p>
          <w:p w14:paraId="2D1EC211" w14:textId="4CBA7DCA" w:rsidR="00C15F6E" w:rsidRPr="003537DA" w:rsidRDefault="006831CD">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6537 (</w:t>
            </w:r>
            <w:r w:rsidR="003E11D2" w:rsidRPr="003537DA">
              <w:rPr>
                <w:rFonts w:ascii="Times New Roman" w:hAnsi="Times New Roman" w:cs="Times New Roman"/>
                <w:sz w:val="24"/>
                <w:szCs w:val="24"/>
              </w:rPr>
              <w:t>30.3)</w:t>
            </w:r>
          </w:p>
          <w:p w14:paraId="1007C951" w14:textId="5FB4AAFA" w:rsidR="00C15F6E" w:rsidRPr="003537DA" w:rsidRDefault="006831CD">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230 (</w:t>
            </w:r>
            <w:r w:rsidR="003E11D2" w:rsidRPr="003537DA">
              <w:rPr>
                <w:rFonts w:ascii="Times New Roman" w:hAnsi="Times New Roman" w:cs="Times New Roman"/>
                <w:sz w:val="24"/>
                <w:szCs w:val="24"/>
              </w:rPr>
              <w:t>1.1)</w:t>
            </w:r>
          </w:p>
          <w:p w14:paraId="15C2D250" w14:textId="029EC9AC" w:rsidR="00C15F6E" w:rsidRPr="003537DA" w:rsidRDefault="006831CD">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317 (</w:t>
            </w:r>
            <w:r w:rsidR="003E11D2" w:rsidRPr="003537DA">
              <w:rPr>
                <w:rFonts w:ascii="Times New Roman" w:hAnsi="Times New Roman" w:cs="Times New Roman"/>
                <w:sz w:val="24"/>
                <w:szCs w:val="24"/>
              </w:rPr>
              <w:t>1.5)</w:t>
            </w:r>
          </w:p>
          <w:p w14:paraId="6E0B0F24" w14:textId="3740E42A" w:rsidR="00C15F6E" w:rsidRPr="003537DA" w:rsidRDefault="006831CD">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11619 (</w:t>
            </w:r>
            <w:r w:rsidR="003E11D2" w:rsidRPr="003537DA">
              <w:rPr>
                <w:rFonts w:ascii="Times New Roman" w:hAnsi="Times New Roman" w:cs="Times New Roman"/>
                <w:sz w:val="24"/>
                <w:szCs w:val="24"/>
              </w:rPr>
              <w:t>53.9)</w:t>
            </w:r>
          </w:p>
          <w:p w14:paraId="3950CE3E" w14:textId="08A0298D" w:rsidR="00C15F6E" w:rsidRPr="003537DA" w:rsidRDefault="006831CD">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13138 (</w:t>
            </w:r>
            <w:r w:rsidR="003E11D2" w:rsidRPr="003537DA">
              <w:rPr>
                <w:rFonts w:ascii="Times New Roman" w:hAnsi="Times New Roman" w:cs="Times New Roman"/>
                <w:sz w:val="24"/>
                <w:szCs w:val="24"/>
              </w:rPr>
              <w:t>61.0)</w:t>
            </w:r>
          </w:p>
        </w:tc>
      </w:tr>
      <w:tr w:rsidR="00C15F6E" w:rsidRPr="003537DA" w14:paraId="24C094AD" w14:textId="77777777" w:rsidTr="00C15F6E">
        <w:tc>
          <w:tcPr>
            <w:cnfStyle w:val="001000000000" w:firstRow="0" w:lastRow="0" w:firstColumn="1" w:lastColumn="0" w:oddVBand="0" w:evenVBand="0" w:oddHBand="0" w:evenHBand="0" w:firstRowFirstColumn="0" w:firstRowLastColumn="0" w:lastRowFirstColumn="0" w:lastRowLastColumn="0"/>
            <w:tcW w:w="3415" w:type="dxa"/>
            <w:tcBorders>
              <w:left w:val="single" w:sz="4" w:space="0" w:color="000000"/>
            </w:tcBorders>
            <w:shd w:val="clear" w:color="auto" w:fill="auto"/>
          </w:tcPr>
          <w:p w14:paraId="12DAF7EE" w14:textId="274E20CF" w:rsidR="00C15F6E" w:rsidRPr="003537DA" w:rsidRDefault="005C5719">
            <w:pPr>
              <w:spacing w:after="0" w:line="240" w:lineRule="auto"/>
              <w:rPr>
                <w:rFonts w:ascii="Times New Roman" w:hAnsi="Times New Roman" w:cs="Times New Roman"/>
                <w:b w:val="0"/>
                <w:sz w:val="24"/>
                <w:szCs w:val="24"/>
              </w:rPr>
            </w:pPr>
            <w:r w:rsidRPr="003537DA">
              <w:rPr>
                <w:rFonts w:ascii="Times New Roman" w:eastAsia="Calibri" w:hAnsi="Times New Roman" w:cs="Times New Roman"/>
                <w:b w:val="0"/>
                <w:sz w:val="24"/>
                <w:szCs w:val="24"/>
              </w:rPr>
              <w:t>Injury Severity score</w:t>
            </w:r>
            <w:r w:rsidR="00FD5919">
              <w:rPr>
                <w:rFonts w:ascii="Times New Roman" w:eastAsia="Calibri" w:hAnsi="Times New Roman" w:cs="Times New Roman"/>
                <w:b w:val="0"/>
                <w:sz w:val="24"/>
                <w:szCs w:val="24"/>
              </w:rPr>
              <w:t xml:space="preserve"> (ISS)</w:t>
            </w:r>
          </w:p>
          <w:p w14:paraId="756623B9" w14:textId="77777777" w:rsidR="00C15F6E" w:rsidRPr="003537DA" w:rsidRDefault="005C5719">
            <w:pPr>
              <w:spacing w:after="0" w:line="240" w:lineRule="auto"/>
              <w:rPr>
                <w:rFonts w:ascii="Times New Roman" w:hAnsi="Times New Roman" w:cs="Times New Roman"/>
                <w:b w:val="0"/>
                <w:sz w:val="24"/>
                <w:szCs w:val="24"/>
              </w:rPr>
            </w:pPr>
            <w:r w:rsidRPr="003537DA">
              <w:rPr>
                <w:rFonts w:ascii="Times New Roman" w:eastAsia="Calibri" w:hAnsi="Times New Roman" w:cs="Times New Roman"/>
                <w:b w:val="0"/>
                <w:sz w:val="24"/>
                <w:szCs w:val="24"/>
              </w:rPr>
              <w:t xml:space="preserve">     Less than 16</w:t>
            </w:r>
          </w:p>
          <w:p w14:paraId="6A756E3C" w14:textId="77777777" w:rsidR="00C15F6E" w:rsidRPr="003537DA" w:rsidRDefault="005C5719">
            <w:pPr>
              <w:spacing w:after="0" w:line="240" w:lineRule="auto"/>
              <w:rPr>
                <w:rFonts w:ascii="Times New Roman" w:hAnsi="Times New Roman" w:cs="Times New Roman"/>
                <w:b w:val="0"/>
                <w:sz w:val="24"/>
                <w:szCs w:val="24"/>
              </w:rPr>
            </w:pPr>
            <w:r w:rsidRPr="003537DA">
              <w:rPr>
                <w:rFonts w:ascii="Times New Roman" w:eastAsia="Calibri" w:hAnsi="Times New Roman" w:cs="Times New Roman"/>
                <w:b w:val="0"/>
                <w:sz w:val="24"/>
                <w:szCs w:val="24"/>
              </w:rPr>
              <w:t xml:space="preserve">     More than or equal to 16</w:t>
            </w:r>
          </w:p>
        </w:tc>
        <w:tc>
          <w:tcPr>
            <w:tcW w:w="1799" w:type="dxa"/>
            <w:shd w:val="clear" w:color="auto" w:fill="auto"/>
          </w:tcPr>
          <w:p w14:paraId="3612E1B8" w14:textId="77777777" w:rsidR="00C15F6E" w:rsidRPr="003537DA" w:rsidRDefault="00C15F6E">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0D6A153B" w14:textId="7FBB064C" w:rsidR="00C15F6E" w:rsidRPr="003537DA" w:rsidRDefault="006831CD">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7589 (</w:t>
            </w:r>
            <w:r w:rsidR="00E364DE" w:rsidRPr="003537DA">
              <w:rPr>
                <w:rFonts w:ascii="Times New Roman" w:hAnsi="Times New Roman" w:cs="Times New Roman"/>
                <w:sz w:val="24"/>
                <w:szCs w:val="24"/>
              </w:rPr>
              <w:t>97.6)</w:t>
            </w:r>
          </w:p>
          <w:p w14:paraId="39BD338D" w14:textId="6655584B" w:rsidR="00C15F6E" w:rsidRPr="003537DA" w:rsidRDefault="006831CD">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183 (</w:t>
            </w:r>
            <w:r w:rsidR="00E364DE" w:rsidRPr="003537DA">
              <w:rPr>
                <w:rFonts w:ascii="Times New Roman" w:hAnsi="Times New Roman" w:cs="Times New Roman"/>
                <w:sz w:val="24"/>
                <w:szCs w:val="24"/>
              </w:rPr>
              <w:t>2.4)</w:t>
            </w:r>
          </w:p>
        </w:tc>
        <w:tc>
          <w:tcPr>
            <w:tcW w:w="1890" w:type="dxa"/>
            <w:shd w:val="clear" w:color="auto" w:fill="auto"/>
          </w:tcPr>
          <w:p w14:paraId="2A6F8E20" w14:textId="77777777" w:rsidR="00C15F6E" w:rsidRPr="003537DA" w:rsidRDefault="00C15F6E">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14AC3CAA" w14:textId="7A68A466" w:rsidR="00C15F6E" w:rsidRPr="003537DA" w:rsidRDefault="006831CD">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7515 (</w:t>
            </w:r>
            <w:r w:rsidR="00E364DE" w:rsidRPr="003537DA">
              <w:rPr>
                <w:rFonts w:ascii="Times New Roman" w:hAnsi="Times New Roman" w:cs="Times New Roman"/>
                <w:sz w:val="24"/>
                <w:szCs w:val="24"/>
              </w:rPr>
              <w:t>97.0)</w:t>
            </w:r>
          </w:p>
          <w:p w14:paraId="2EA013D6" w14:textId="26AC990D" w:rsidR="00C15F6E" w:rsidRPr="003537DA" w:rsidRDefault="006831CD">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231 (</w:t>
            </w:r>
            <w:r w:rsidR="00E364DE" w:rsidRPr="003537DA">
              <w:rPr>
                <w:rFonts w:ascii="Times New Roman" w:hAnsi="Times New Roman" w:cs="Times New Roman"/>
                <w:sz w:val="24"/>
                <w:szCs w:val="24"/>
              </w:rPr>
              <w:t>3.0)</w:t>
            </w:r>
          </w:p>
        </w:tc>
        <w:tc>
          <w:tcPr>
            <w:tcW w:w="1911" w:type="dxa"/>
            <w:tcBorders>
              <w:right w:val="single" w:sz="4" w:space="0" w:color="000000"/>
            </w:tcBorders>
            <w:shd w:val="clear" w:color="auto" w:fill="auto"/>
          </w:tcPr>
          <w:p w14:paraId="4E25B68F" w14:textId="77777777" w:rsidR="00C15F6E" w:rsidRPr="003537DA" w:rsidRDefault="00C15F6E">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17D9602C" w14:textId="5BE6E72D" w:rsidR="00C15F6E" w:rsidRPr="003537DA" w:rsidRDefault="006831CD">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20158 (</w:t>
            </w:r>
            <w:r w:rsidR="00E364DE" w:rsidRPr="003537DA">
              <w:rPr>
                <w:rFonts w:ascii="Times New Roman" w:hAnsi="Times New Roman" w:cs="Times New Roman"/>
                <w:sz w:val="24"/>
                <w:szCs w:val="24"/>
              </w:rPr>
              <w:t>97.5)</w:t>
            </w:r>
          </w:p>
          <w:p w14:paraId="094B31C2" w14:textId="07383067" w:rsidR="00C15F6E" w:rsidRPr="003537DA" w:rsidRDefault="006831CD">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519 (</w:t>
            </w:r>
            <w:r w:rsidR="00E364DE" w:rsidRPr="003537DA">
              <w:rPr>
                <w:rFonts w:ascii="Times New Roman" w:hAnsi="Times New Roman" w:cs="Times New Roman"/>
                <w:sz w:val="24"/>
                <w:szCs w:val="24"/>
              </w:rPr>
              <w:t>2.5)</w:t>
            </w:r>
          </w:p>
        </w:tc>
      </w:tr>
      <w:tr w:rsidR="00C15F6E" w:rsidRPr="003537DA" w14:paraId="0F31F963" w14:textId="77777777" w:rsidTr="00C15F6E">
        <w:tc>
          <w:tcPr>
            <w:cnfStyle w:val="001000000000" w:firstRow="0" w:lastRow="0" w:firstColumn="1" w:lastColumn="0" w:oddVBand="0" w:evenVBand="0" w:oddHBand="0" w:evenHBand="0" w:firstRowFirstColumn="0" w:firstRowLastColumn="0" w:lastRowFirstColumn="0" w:lastRowLastColumn="0"/>
            <w:tcW w:w="3415" w:type="dxa"/>
            <w:tcBorders>
              <w:left w:val="single" w:sz="4" w:space="0" w:color="000000"/>
              <w:bottom w:val="single" w:sz="4" w:space="0" w:color="000000"/>
            </w:tcBorders>
            <w:shd w:val="clear" w:color="auto" w:fill="auto"/>
          </w:tcPr>
          <w:p w14:paraId="0B148957" w14:textId="77777777" w:rsidR="00C15F6E" w:rsidRPr="003537DA" w:rsidRDefault="005C5719">
            <w:pPr>
              <w:spacing w:after="0" w:line="240" w:lineRule="auto"/>
              <w:rPr>
                <w:rFonts w:ascii="Times New Roman" w:hAnsi="Times New Roman" w:cs="Times New Roman"/>
                <w:b w:val="0"/>
                <w:sz w:val="24"/>
                <w:szCs w:val="24"/>
              </w:rPr>
            </w:pPr>
            <w:r w:rsidRPr="003537DA">
              <w:rPr>
                <w:rFonts w:ascii="Times New Roman" w:eastAsia="Calibri" w:hAnsi="Times New Roman" w:cs="Times New Roman"/>
                <w:b w:val="0"/>
                <w:sz w:val="24"/>
                <w:szCs w:val="24"/>
              </w:rPr>
              <w:t>Deaths</w:t>
            </w:r>
          </w:p>
          <w:p w14:paraId="2DE595F0" w14:textId="77777777" w:rsidR="00C15F6E" w:rsidRPr="003537DA" w:rsidRDefault="005C5719">
            <w:pPr>
              <w:spacing w:after="0" w:line="240" w:lineRule="auto"/>
              <w:rPr>
                <w:rFonts w:ascii="Times New Roman" w:hAnsi="Times New Roman" w:cs="Times New Roman"/>
                <w:b w:val="0"/>
                <w:sz w:val="24"/>
                <w:szCs w:val="24"/>
              </w:rPr>
            </w:pPr>
            <w:r w:rsidRPr="003537DA">
              <w:rPr>
                <w:rFonts w:ascii="Times New Roman" w:eastAsia="Calibri" w:hAnsi="Times New Roman" w:cs="Times New Roman"/>
                <w:b w:val="0"/>
                <w:sz w:val="24"/>
                <w:szCs w:val="24"/>
              </w:rPr>
              <w:t xml:space="preserve">     Yes</w:t>
            </w:r>
          </w:p>
          <w:p w14:paraId="5BB5EF07" w14:textId="77777777" w:rsidR="00C15F6E" w:rsidRPr="003537DA" w:rsidRDefault="005C5719">
            <w:pPr>
              <w:spacing w:after="0" w:line="240" w:lineRule="auto"/>
              <w:rPr>
                <w:rFonts w:ascii="Times New Roman" w:hAnsi="Times New Roman" w:cs="Times New Roman"/>
                <w:b w:val="0"/>
                <w:sz w:val="24"/>
                <w:szCs w:val="24"/>
              </w:rPr>
            </w:pPr>
            <w:r w:rsidRPr="003537DA">
              <w:rPr>
                <w:rFonts w:ascii="Times New Roman" w:eastAsia="Calibri" w:hAnsi="Times New Roman" w:cs="Times New Roman"/>
                <w:b w:val="0"/>
                <w:sz w:val="24"/>
                <w:szCs w:val="24"/>
              </w:rPr>
              <w:t xml:space="preserve">     No</w:t>
            </w:r>
          </w:p>
        </w:tc>
        <w:tc>
          <w:tcPr>
            <w:tcW w:w="1799" w:type="dxa"/>
            <w:tcBorders>
              <w:bottom w:val="single" w:sz="4" w:space="0" w:color="000000"/>
            </w:tcBorders>
            <w:shd w:val="clear" w:color="auto" w:fill="auto"/>
          </w:tcPr>
          <w:p w14:paraId="6D9FCD63" w14:textId="77777777" w:rsidR="00C15F6E" w:rsidRPr="003537DA" w:rsidRDefault="00C15F6E">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269733BF" w14:textId="0013378E" w:rsidR="00C15F6E" w:rsidRPr="003537DA" w:rsidRDefault="006831CD">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138 (</w:t>
            </w:r>
            <w:r w:rsidR="003E11D2" w:rsidRPr="003537DA">
              <w:rPr>
                <w:rFonts w:ascii="Times New Roman" w:hAnsi="Times New Roman" w:cs="Times New Roman"/>
                <w:sz w:val="24"/>
                <w:szCs w:val="24"/>
              </w:rPr>
              <w:t>1.7)</w:t>
            </w:r>
          </w:p>
          <w:p w14:paraId="11A8E5B4" w14:textId="7335F354" w:rsidR="00C15F6E" w:rsidRPr="003537DA" w:rsidRDefault="006831CD">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7939 (</w:t>
            </w:r>
            <w:r w:rsidR="003E11D2" w:rsidRPr="003537DA">
              <w:rPr>
                <w:rFonts w:ascii="Times New Roman" w:hAnsi="Times New Roman" w:cs="Times New Roman"/>
                <w:sz w:val="24"/>
                <w:szCs w:val="24"/>
              </w:rPr>
              <w:t>98.3)</w:t>
            </w:r>
          </w:p>
        </w:tc>
        <w:tc>
          <w:tcPr>
            <w:tcW w:w="1890" w:type="dxa"/>
            <w:tcBorders>
              <w:bottom w:val="single" w:sz="4" w:space="0" w:color="000000"/>
            </w:tcBorders>
            <w:shd w:val="clear" w:color="auto" w:fill="auto"/>
          </w:tcPr>
          <w:p w14:paraId="1780F087" w14:textId="77777777" w:rsidR="00C15F6E" w:rsidRPr="003537DA" w:rsidRDefault="00C15F6E">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48981F1E" w14:textId="3BA28573" w:rsidR="00C15F6E" w:rsidRPr="003537DA" w:rsidRDefault="006831CD">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144 (</w:t>
            </w:r>
            <w:r w:rsidR="003E11D2" w:rsidRPr="003537DA">
              <w:rPr>
                <w:rFonts w:ascii="Times New Roman" w:hAnsi="Times New Roman" w:cs="Times New Roman"/>
                <w:sz w:val="24"/>
                <w:szCs w:val="24"/>
              </w:rPr>
              <w:t>1.8)</w:t>
            </w:r>
          </w:p>
          <w:p w14:paraId="0EEEA4F5" w14:textId="62A1B53C" w:rsidR="00C15F6E" w:rsidRPr="003537DA" w:rsidRDefault="006831CD">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7880 (</w:t>
            </w:r>
            <w:r w:rsidR="003E11D2" w:rsidRPr="003537DA">
              <w:rPr>
                <w:rFonts w:ascii="Times New Roman" w:hAnsi="Times New Roman" w:cs="Times New Roman"/>
                <w:sz w:val="24"/>
                <w:szCs w:val="24"/>
              </w:rPr>
              <w:t>98.2)</w:t>
            </w:r>
          </w:p>
        </w:tc>
        <w:tc>
          <w:tcPr>
            <w:tcW w:w="1911" w:type="dxa"/>
            <w:tcBorders>
              <w:bottom w:val="single" w:sz="4" w:space="0" w:color="000000"/>
              <w:right w:val="single" w:sz="4" w:space="0" w:color="000000"/>
            </w:tcBorders>
            <w:shd w:val="clear" w:color="auto" w:fill="auto"/>
          </w:tcPr>
          <w:p w14:paraId="743B036C" w14:textId="77777777" w:rsidR="00C15F6E" w:rsidRPr="003537DA" w:rsidRDefault="00C15F6E">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053CA12F" w14:textId="3DDACC24" w:rsidR="003E11D2" w:rsidRPr="003537DA" w:rsidRDefault="006831CD">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363 (</w:t>
            </w:r>
            <w:r w:rsidR="003E11D2" w:rsidRPr="003537DA">
              <w:rPr>
                <w:rFonts w:ascii="Times New Roman" w:hAnsi="Times New Roman" w:cs="Times New Roman"/>
                <w:sz w:val="24"/>
                <w:szCs w:val="24"/>
              </w:rPr>
              <w:t>1.7)</w:t>
            </w:r>
          </w:p>
          <w:p w14:paraId="58F3773B" w14:textId="069E76C4" w:rsidR="00C15F6E" w:rsidRPr="003537DA" w:rsidRDefault="006831CD">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21135 (</w:t>
            </w:r>
            <w:bookmarkStart w:id="2" w:name="_GoBack"/>
            <w:bookmarkEnd w:id="2"/>
            <w:r w:rsidR="003E11D2" w:rsidRPr="003537DA">
              <w:rPr>
                <w:rFonts w:ascii="Times New Roman" w:hAnsi="Times New Roman" w:cs="Times New Roman"/>
                <w:sz w:val="24"/>
                <w:szCs w:val="24"/>
              </w:rPr>
              <w:t>98.3)</w:t>
            </w:r>
          </w:p>
        </w:tc>
      </w:tr>
    </w:tbl>
    <w:p w14:paraId="0B391479" w14:textId="77777777" w:rsidR="00C15F6E" w:rsidRPr="003537DA" w:rsidRDefault="00C15F6E">
      <w:pPr>
        <w:spacing w:after="0"/>
        <w:rPr>
          <w:rFonts w:ascii="Times New Roman" w:hAnsi="Times New Roman" w:cs="Times New Roman"/>
          <w:sz w:val="24"/>
          <w:szCs w:val="24"/>
        </w:rPr>
      </w:pPr>
    </w:p>
    <w:p w14:paraId="27D320B4" w14:textId="77777777" w:rsidR="00C15F6E" w:rsidRPr="003537DA" w:rsidRDefault="00C15F6E">
      <w:pPr>
        <w:spacing w:after="0" w:line="240" w:lineRule="auto"/>
        <w:rPr>
          <w:rFonts w:ascii="Times New Roman" w:hAnsi="Times New Roman" w:cs="Times New Roman"/>
          <w:b/>
          <w:sz w:val="24"/>
          <w:szCs w:val="24"/>
        </w:rPr>
      </w:pPr>
    </w:p>
    <w:p w14:paraId="699A5C73" w14:textId="4A84A5B2" w:rsidR="00C15F6E" w:rsidRPr="003537DA" w:rsidRDefault="005C5719">
      <w:pPr>
        <w:spacing w:line="480" w:lineRule="auto"/>
        <w:ind w:firstLine="720"/>
        <w:jc w:val="both"/>
        <w:rPr>
          <w:rFonts w:ascii="Times New Roman" w:hAnsi="Times New Roman" w:cs="Times New Roman"/>
          <w:sz w:val="24"/>
          <w:szCs w:val="24"/>
        </w:rPr>
      </w:pPr>
      <w:r w:rsidRPr="003537DA">
        <w:rPr>
          <w:rFonts w:ascii="Times New Roman" w:hAnsi="Times New Roman" w:cs="Times New Roman"/>
          <w:sz w:val="24"/>
          <w:szCs w:val="24"/>
        </w:rPr>
        <w:t>Table 2 show</w:t>
      </w:r>
      <w:r w:rsidR="001F4E58">
        <w:rPr>
          <w:rFonts w:ascii="Times New Roman" w:hAnsi="Times New Roman" w:cs="Times New Roman"/>
          <w:sz w:val="24"/>
          <w:szCs w:val="24"/>
        </w:rPr>
        <w:t>s unadjusted and adjusted</w:t>
      </w:r>
      <w:r w:rsidRPr="003537DA">
        <w:rPr>
          <w:rFonts w:ascii="Times New Roman" w:hAnsi="Times New Roman" w:cs="Times New Roman"/>
          <w:sz w:val="24"/>
          <w:szCs w:val="24"/>
        </w:rPr>
        <w:t xml:space="preserve"> analyses of road traffic deaths. The age group 13-17 years </w:t>
      </w:r>
      <w:r w:rsidR="003C61B1">
        <w:rPr>
          <w:rFonts w:ascii="Times New Roman" w:hAnsi="Times New Roman" w:cs="Times New Roman"/>
          <w:sz w:val="24"/>
          <w:szCs w:val="24"/>
        </w:rPr>
        <w:t xml:space="preserve">(OR 1.06; 95% CIs 0.87, 1.24) </w:t>
      </w:r>
      <w:r w:rsidRPr="003537DA">
        <w:rPr>
          <w:rFonts w:ascii="Times New Roman" w:hAnsi="Times New Roman" w:cs="Times New Roman"/>
          <w:sz w:val="24"/>
          <w:szCs w:val="24"/>
        </w:rPr>
        <w:t xml:space="preserve">and 18-19 years </w:t>
      </w:r>
      <w:r w:rsidR="003C61B1">
        <w:rPr>
          <w:rFonts w:ascii="Times New Roman" w:hAnsi="Times New Roman" w:cs="Times New Roman"/>
          <w:sz w:val="24"/>
          <w:szCs w:val="24"/>
        </w:rPr>
        <w:t xml:space="preserve">(OR 1.01; 95% CIs 0.83, 1.23) </w:t>
      </w:r>
      <w:r w:rsidRPr="003537DA">
        <w:rPr>
          <w:rFonts w:ascii="Times New Roman" w:hAnsi="Times New Roman" w:cs="Times New Roman"/>
          <w:sz w:val="24"/>
          <w:szCs w:val="24"/>
        </w:rPr>
        <w:t>had higher odds of road traffic deaths in unadjusted analyses. The odds ratio increased for the age group 13-17 years in the adjusted model while it decrease</w:t>
      </w:r>
      <w:r w:rsidR="003C61B1">
        <w:rPr>
          <w:rFonts w:ascii="Times New Roman" w:hAnsi="Times New Roman" w:cs="Times New Roman"/>
          <w:sz w:val="24"/>
          <w:szCs w:val="24"/>
        </w:rPr>
        <w:t>d in the 18-19 years age group but t</w:t>
      </w:r>
      <w:r w:rsidRPr="003537DA">
        <w:rPr>
          <w:rFonts w:ascii="Times New Roman" w:hAnsi="Times New Roman" w:cs="Times New Roman"/>
          <w:sz w:val="24"/>
          <w:szCs w:val="24"/>
        </w:rPr>
        <w:t>h</w:t>
      </w:r>
      <w:r w:rsidR="00393596">
        <w:rPr>
          <w:rFonts w:ascii="Times New Roman" w:hAnsi="Times New Roman" w:cs="Times New Roman"/>
          <w:sz w:val="24"/>
          <w:szCs w:val="24"/>
        </w:rPr>
        <w:t xml:space="preserve">e confidence intervals </w:t>
      </w:r>
      <w:r w:rsidRPr="003537DA">
        <w:rPr>
          <w:rFonts w:ascii="Times New Roman" w:hAnsi="Times New Roman" w:cs="Times New Roman"/>
          <w:sz w:val="24"/>
          <w:szCs w:val="24"/>
        </w:rPr>
        <w:t xml:space="preserve">were not statistically significant. </w:t>
      </w:r>
      <w:commentRangeStart w:id="3"/>
      <w:r w:rsidRPr="003537DA">
        <w:rPr>
          <w:rFonts w:ascii="Times New Roman" w:hAnsi="Times New Roman" w:cs="Times New Roman"/>
          <w:sz w:val="24"/>
          <w:szCs w:val="24"/>
        </w:rPr>
        <w:t>Helmet non-use</w:t>
      </w:r>
      <w:commentRangeEnd w:id="3"/>
      <w:r w:rsidRPr="003537DA">
        <w:rPr>
          <w:rFonts w:ascii="Times New Roman" w:hAnsi="Times New Roman" w:cs="Times New Roman"/>
          <w:sz w:val="24"/>
          <w:szCs w:val="24"/>
        </w:rPr>
        <w:commentReference w:id="3"/>
      </w:r>
      <w:r w:rsidRPr="003537DA">
        <w:rPr>
          <w:rFonts w:ascii="Times New Roman" w:hAnsi="Times New Roman" w:cs="Times New Roman"/>
          <w:sz w:val="24"/>
          <w:szCs w:val="24"/>
        </w:rPr>
        <w:t xml:space="preserve"> was associated wit</w:t>
      </w:r>
      <w:r w:rsidR="003F1680">
        <w:rPr>
          <w:rFonts w:ascii="Times New Roman" w:hAnsi="Times New Roman" w:cs="Times New Roman"/>
          <w:sz w:val="24"/>
          <w:szCs w:val="24"/>
        </w:rPr>
        <w:t>h increased odds of death (OR 3.12; 95%</w:t>
      </w:r>
      <w:r w:rsidR="00FC44E7">
        <w:rPr>
          <w:rFonts w:ascii="Times New Roman" w:hAnsi="Times New Roman" w:cs="Times New Roman"/>
          <w:sz w:val="24"/>
          <w:szCs w:val="24"/>
        </w:rPr>
        <w:t xml:space="preserve"> </w:t>
      </w:r>
      <w:r w:rsidR="003F1680">
        <w:rPr>
          <w:rFonts w:ascii="Times New Roman" w:hAnsi="Times New Roman" w:cs="Times New Roman"/>
          <w:sz w:val="24"/>
          <w:szCs w:val="24"/>
        </w:rPr>
        <w:t>CI</w:t>
      </w:r>
      <w:r w:rsidR="00FC44E7">
        <w:rPr>
          <w:rFonts w:ascii="Times New Roman" w:hAnsi="Times New Roman" w:cs="Times New Roman"/>
          <w:sz w:val="24"/>
          <w:szCs w:val="24"/>
        </w:rPr>
        <w:t>s</w:t>
      </w:r>
      <w:r w:rsidR="003F1680">
        <w:rPr>
          <w:rFonts w:ascii="Times New Roman" w:hAnsi="Times New Roman" w:cs="Times New Roman"/>
          <w:sz w:val="24"/>
          <w:szCs w:val="24"/>
        </w:rPr>
        <w:t xml:space="preserve"> 1.6, 7.29) and (</w:t>
      </w:r>
      <w:proofErr w:type="spellStart"/>
      <w:r w:rsidR="006831CD">
        <w:rPr>
          <w:rFonts w:ascii="Times New Roman" w:hAnsi="Times New Roman" w:cs="Times New Roman"/>
          <w:sz w:val="24"/>
          <w:szCs w:val="24"/>
        </w:rPr>
        <w:t>a</w:t>
      </w:r>
      <w:r w:rsidR="003F1680">
        <w:rPr>
          <w:rFonts w:ascii="Times New Roman" w:hAnsi="Times New Roman" w:cs="Times New Roman"/>
          <w:sz w:val="24"/>
          <w:szCs w:val="24"/>
        </w:rPr>
        <w:t>OR</w:t>
      </w:r>
      <w:proofErr w:type="spellEnd"/>
      <w:r w:rsidR="003F1680">
        <w:rPr>
          <w:rFonts w:ascii="Times New Roman" w:hAnsi="Times New Roman" w:cs="Times New Roman"/>
          <w:sz w:val="24"/>
          <w:szCs w:val="24"/>
        </w:rPr>
        <w:t xml:space="preserve"> 9.98; 95% CIs 2.53, 46.11</w:t>
      </w:r>
      <w:r w:rsidRPr="003537DA">
        <w:rPr>
          <w:rFonts w:ascii="Times New Roman" w:hAnsi="Times New Roman" w:cs="Times New Roman"/>
          <w:sz w:val="24"/>
          <w:szCs w:val="24"/>
        </w:rPr>
        <w:t>). T</w:t>
      </w:r>
      <w:r w:rsidR="003F1680">
        <w:rPr>
          <w:rFonts w:ascii="Times New Roman" w:hAnsi="Times New Roman" w:cs="Times New Roman"/>
          <w:sz w:val="24"/>
          <w:szCs w:val="24"/>
        </w:rPr>
        <w:t>he odds ratios</w:t>
      </w:r>
      <w:r w:rsidRPr="003537DA">
        <w:rPr>
          <w:rFonts w:ascii="Times New Roman" w:hAnsi="Times New Roman" w:cs="Times New Roman"/>
          <w:sz w:val="24"/>
          <w:szCs w:val="24"/>
        </w:rPr>
        <w:t xml:space="preserve"> were in opposite directions for midblock crash compared to crash on intersection in unadjusted model</w:t>
      </w:r>
      <w:r w:rsidR="003F1680">
        <w:rPr>
          <w:rFonts w:ascii="Times New Roman" w:hAnsi="Times New Roman" w:cs="Times New Roman"/>
          <w:sz w:val="24"/>
          <w:szCs w:val="24"/>
        </w:rPr>
        <w:t xml:space="preserve"> versus adjus</w:t>
      </w:r>
      <w:r w:rsidR="00FC44E7">
        <w:rPr>
          <w:rFonts w:ascii="Times New Roman" w:hAnsi="Times New Roman" w:cs="Times New Roman"/>
          <w:sz w:val="24"/>
          <w:szCs w:val="24"/>
        </w:rPr>
        <w:t>ted model (</w:t>
      </w:r>
      <w:r w:rsidR="003F1680">
        <w:rPr>
          <w:rFonts w:ascii="Times New Roman" w:hAnsi="Times New Roman" w:cs="Times New Roman"/>
          <w:sz w:val="24"/>
          <w:szCs w:val="24"/>
        </w:rPr>
        <w:t>OR 1.4</w:t>
      </w:r>
      <w:r w:rsidR="00FC44E7">
        <w:rPr>
          <w:rFonts w:ascii="Times New Roman" w:hAnsi="Times New Roman" w:cs="Times New Roman"/>
          <w:sz w:val="24"/>
          <w:szCs w:val="24"/>
        </w:rPr>
        <w:t xml:space="preserve">; 95% CIs 1.15, 1.71 and </w:t>
      </w:r>
      <w:proofErr w:type="spellStart"/>
      <w:r w:rsidR="006831CD">
        <w:rPr>
          <w:rFonts w:ascii="Times New Roman" w:hAnsi="Times New Roman" w:cs="Times New Roman"/>
          <w:sz w:val="24"/>
          <w:szCs w:val="24"/>
        </w:rPr>
        <w:t>a</w:t>
      </w:r>
      <w:r w:rsidR="00FC44E7">
        <w:rPr>
          <w:rFonts w:ascii="Times New Roman" w:hAnsi="Times New Roman" w:cs="Times New Roman"/>
          <w:sz w:val="24"/>
          <w:szCs w:val="24"/>
        </w:rPr>
        <w:t>OR</w:t>
      </w:r>
      <w:proofErr w:type="spellEnd"/>
      <w:r w:rsidR="00FC44E7">
        <w:rPr>
          <w:rFonts w:ascii="Times New Roman" w:hAnsi="Times New Roman" w:cs="Times New Roman"/>
          <w:sz w:val="24"/>
          <w:szCs w:val="24"/>
        </w:rPr>
        <w:t xml:space="preserve"> 0.74; 95% CIs 0.50, 1.10) </w:t>
      </w:r>
      <w:r w:rsidRPr="003537DA">
        <w:rPr>
          <w:rFonts w:ascii="Times New Roman" w:hAnsi="Times New Roman" w:cs="Times New Roman"/>
          <w:sz w:val="24"/>
          <w:szCs w:val="24"/>
        </w:rPr>
        <w:t>respecti</w:t>
      </w:r>
      <w:r w:rsidR="007B63C6">
        <w:rPr>
          <w:rFonts w:ascii="Times New Roman" w:hAnsi="Times New Roman" w:cs="Times New Roman"/>
          <w:sz w:val="24"/>
          <w:szCs w:val="24"/>
        </w:rPr>
        <w:t xml:space="preserve">vely. Compared with ambulances, </w:t>
      </w:r>
      <w:r w:rsidRPr="003537DA">
        <w:rPr>
          <w:rFonts w:ascii="Times New Roman" w:hAnsi="Times New Roman" w:cs="Times New Roman"/>
          <w:sz w:val="24"/>
          <w:szCs w:val="24"/>
        </w:rPr>
        <w:t>the transfer to hospital in private vehicles was associated with reduced odds of death in both unadjusted (OR 0.07; 9</w:t>
      </w:r>
      <w:r w:rsidR="00FC44E7">
        <w:rPr>
          <w:rFonts w:ascii="Times New Roman" w:hAnsi="Times New Roman" w:cs="Times New Roman"/>
          <w:sz w:val="24"/>
          <w:szCs w:val="24"/>
        </w:rPr>
        <w:t>5% CIs 0.06, 0.09) and adjusted</w:t>
      </w:r>
      <w:r w:rsidRPr="003537DA">
        <w:rPr>
          <w:rFonts w:ascii="Times New Roman" w:hAnsi="Times New Roman" w:cs="Times New Roman"/>
          <w:sz w:val="24"/>
          <w:szCs w:val="24"/>
        </w:rPr>
        <w:t xml:space="preserve"> (</w:t>
      </w:r>
      <w:proofErr w:type="spellStart"/>
      <w:r w:rsidR="004547A7">
        <w:rPr>
          <w:rFonts w:ascii="Times New Roman" w:hAnsi="Times New Roman" w:cs="Times New Roman"/>
          <w:sz w:val="24"/>
          <w:szCs w:val="24"/>
        </w:rPr>
        <w:t>a</w:t>
      </w:r>
      <w:r w:rsidRPr="003537DA">
        <w:rPr>
          <w:rFonts w:ascii="Times New Roman" w:hAnsi="Times New Roman" w:cs="Times New Roman"/>
          <w:sz w:val="24"/>
          <w:szCs w:val="24"/>
        </w:rPr>
        <w:t>OR</w:t>
      </w:r>
      <w:proofErr w:type="spellEnd"/>
      <w:r w:rsidRPr="003537DA">
        <w:rPr>
          <w:rFonts w:ascii="Times New Roman" w:hAnsi="Times New Roman" w:cs="Times New Roman"/>
          <w:sz w:val="24"/>
          <w:szCs w:val="24"/>
        </w:rPr>
        <w:t xml:space="preserve"> 0.28; 95% CIs 0.22, 0.36) analyses.</w:t>
      </w:r>
      <w:r w:rsidR="007B63C6">
        <w:rPr>
          <w:rFonts w:ascii="Times New Roman" w:hAnsi="Times New Roman" w:cs="Times New Roman"/>
          <w:sz w:val="24"/>
          <w:szCs w:val="24"/>
        </w:rPr>
        <w:t xml:space="preserve"> </w:t>
      </w:r>
      <w:r w:rsidR="004547A7">
        <w:rPr>
          <w:rFonts w:ascii="Times New Roman" w:hAnsi="Times New Roman" w:cs="Times New Roman"/>
          <w:sz w:val="24"/>
          <w:szCs w:val="24"/>
        </w:rPr>
        <w:t>There is a</w:t>
      </w:r>
      <w:r w:rsidR="007F48DA">
        <w:rPr>
          <w:rFonts w:ascii="Times New Roman" w:hAnsi="Times New Roman" w:cs="Times New Roman"/>
          <w:sz w:val="24"/>
          <w:szCs w:val="24"/>
        </w:rPr>
        <w:t>n inverse</w:t>
      </w:r>
      <w:r w:rsidR="004547A7">
        <w:rPr>
          <w:rFonts w:ascii="Times New Roman" w:hAnsi="Times New Roman" w:cs="Times New Roman"/>
          <w:sz w:val="24"/>
          <w:szCs w:val="24"/>
        </w:rPr>
        <w:t xml:space="preserve"> </w:t>
      </w:r>
      <w:r w:rsidR="005B7B57">
        <w:rPr>
          <w:rFonts w:ascii="Times New Roman" w:hAnsi="Times New Roman" w:cs="Times New Roman"/>
          <w:sz w:val="24"/>
          <w:szCs w:val="24"/>
        </w:rPr>
        <w:t>relations</w:t>
      </w:r>
      <w:r w:rsidR="00FD5919">
        <w:rPr>
          <w:rFonts w:ascii="Times New Roman" w:hAnsi="Times New Roman" w:cs="Times New Roman"/>
          <w:sz w:val="24"/>
          <w:szCs w:val="24"/>
        </w:rPr>
        <w:t xml:space="preserve">hip between </w:t>
      </w:r>
      <w:r w:rsidR="00393596">
        <w:rPr>
          <w:rFonts w:ascii="Times New Roman" w:hAnsi="Times New Roman" w:cs="Times New Roman"/>
          <w:sz w:val="24"/>
          <w:szCs w:val="24"/>
        </w:rPr>
        <w:t>GCS and</w:t>
      </w:r>
      <w:r w:rsidR="004547A7">
        <w:rPr>
          <w:rFonts w:ascii="Times New Roman" w:hAnsi="Times New Roman" w:cs="Times New Roman"/>
          <w:sz w:val="24"/>
          <w:szCs w:val="24"/>
        </w:rPr>
        <w:t xml:space="preserve"> death</w:t>
      </w:r>
      <w:r w:rsidR="007F48DA">
        <w:rPr>
          <w:rFonts w:ascii="Times New Roman" w:hAnsi="Times New Roman" w:cs="Times New Roman"/>
          <w:sz w:val="24"/>
          <w:szCs w:val="24"/>
        </w:rPr>
        <w:t xml:space="preserve">, with each </w:t>
      </w:r>
      <w:r w:rsidR="00FD5919">
        <w:rPr>
          <w:rFonts w:ascii="Times New Roman" w:hAnsi="Times New Roman" w:cs="Times New Roman"/>
          <w:sz w:val="24"/>
          <w:szCs w:val="24"/>
        </w:rPr>
        <w:t>decreasing score c</w:t>
      </w:r>
      <w:r w:rsidR="007F48DA">
        <w:rPr>
          <w:rFonts w:ascii="Times New Roman" w:hAnsi="Times New Roman" w:cs="Times New Roman"/>
          <w:sz w:val="24"/>
          <w:szCs w:val="24"/>
        </w:rPr>
        <w:t xml:space="preserve">ategory, </w:t>
      </w:r>
      <w:r w:rsidR="00FD5919">
        <w:rPr>
          <w:rFonts w:ascii="Times New Roman" w:hAnsi="Times New Roman" w:cs="Times New Roman"/>
          <w:sz w:val="24"/>
          <w:szCs w:val="24"/>
        </w:rPr>
        <w:t xml:space="preserve">the odds ratios </w:t>
      </w:r>
      <w:r w:rsidR="00FD5919">
        <w:rPr>
          <w:rFonts w:ascii="Times New Roman" w:hAnsi="Times New Roman" w:cs="Times New Roman"/>
          <w:sz w:val="24"/>
          <w:szCs w:val="24"/>
        </w:rPr>
        <w:lastRenderedPageBreak/>
        <w:t xml:space="preserve">increased many folds both in unadjusted and adjusted analysis. </w:t>
      </w:r>
      <w:r w:rsidR="001278F1">
        <w:rPr>
          <w:rFonts w:ascii="Times New Roman" w:hAnsi="Times New Roman" w:cs="Times New Roman"/>
          <w:sz w:val="24"/>
          <w:szCs w:val="24"/>
        </w:rPr>
        <w:t>The injury score 16 or more ha</w:t>
      </w:r>
      <w:r w:rsidR="006831CD">
        <w:rPr>
          <w:rFonts w:ascii="Times New Roman" w:hAnsi="Times New Roman" w:cs="Times New Roman"/>
          <w:sz w:val="24"/>
          <w:szCs w:val="24"/>
        </w:rPr>
        <w:t>d</w:t>
      </w:r>
      <w:r w:rsidR="00FD5919">
        <w:rPr>
          <w:rFonts w:ascii="Times New Roman" w:hAnsi="Times New Roman" w:cs="Times New Roman"/>
          <w:sz w:val="24"/>
          <w:szCs w:val="24"/>
        </w:rPr>
        <w:t xml:space="preserve"> increase odds</w:t>
      </w:r>
      <w:r w:rsidR="001278F1">
        <w:rPr>
          <w:rFonts w:ascii="Times New Roman" w:hAnsi="Times New Roman" w:cs="Times New Roman"/>
          <w:sz w:val="24"/>
          <w:szCs w:val="24"/>
        </w:rPr>
        <w:t xml:space="preserve"> of deaths.</w:t>
      </w:r>
    </w:p>
    <w:p w14:paraId="61D9976B" w14:textId="77777777" w:rsidR="00C15F6E" w:rsidRPr="003537DA" w:rsidRDefault="005C5719">
      <w:pPr>
        <w:rPr>
          <w:rFonts w:ascii="Times New Roman" w:hAnsi="Times New Roman" w:cs="Times New Roman"/>
          <w:sz w:val="24"/>
          <w:szCs w:val="24"/>
        </w:rPr>
      </w:pPr>
      <w:r w:rsidRPr="003537DA">
        <w:rPr>
          <w:rFonts w:ascii="Times New Roman" w:hAnsi="Times New Roman" w:cs="Times New Roman"/>
          <w:sz w:val="24"/>
          <w:szCs w:val="24"/>
        </w:rPr>
        <w:br w:type="page"/>
      </w:r>
    </w:p>
    <w:tbl>
      <w:tblPr>
        <w:tblStyle w:val="TableGrid1"/>
        <w:tblpPr w:leftFromText="180" w:rightFromText="180" w:vertAnchor="page" w:horzAnchor="margin" w:tblpX="-900" w:tblpY="1499"/>
        <w:tblW w:w="10980" w:type="dxa"/>
        <w:tblLayout w:type="fixed"/>
        <w:tblLook w:val="04A0" w:firstRow="1" w:lastRow="0" w:firstColumn="1" w:lastColumn="0" w:noHBand="0" w:noVBand="1"/>
      </w:tblPr>
      <w:tblGrid>
        <w:gridCol w:w="2970"/>
        <w:gridCol w:w="1530"/>
        <w:gridCol w:w="1350"/>
        <w:gridCol w:w="2790"/>
        <w:gridCol w:w="2340"/>
      </w:tblGrid>
      <w:tr w:rsidR="00C15F6E" w:rsidRPr="003537DA" w14:paraId="6339561C" w14:textId="77777777" w:rsidTr="004E0154">
        <w:tc>
          <w:tcPr>
            <w:tcW w:w="10980" w:type="dxa"/>
            <w:gridSpan w:val="5"/>
            <w:tcBorders>
              <w:top w:val="nil"/>
              <w:left w:val="nil"/>
              <w:right w:val="nil"/>
            </w:tcBorders>
            <w:shd w:val="clear" w:color="auto" w:fill="auto"/>
          </w:tcPr>
          <w:p w14:paraId="7392D66F" w14:textId="44721D2E" w:rsidR="00C15F6E" w:rsidRPr="003537DA" w:rsidRDefault="005C5719" w:rsidP="004E0154">
            <w:pPr>
              <w:pageBreakBefore/>
              <w:spacing w:after="0" w:line="240" w:lineRule="auto"/>
              <w:contextualSpacing/>
              <w:rPr>
                <w:rFonts w:ascii="Times New Roman" w:eastAsia="Times New Roman" w:hAnsi="Times New Roman" w:cs="Times New Roman"/>
                <w:b/>
                <w:spacing w:val="-10"/>
                <w:kern w:val="2"/>
                <w:sz w:val="24"/>
                <w:szCs w:val="24"/>
              </w:rPr>
            </w:pPr>
            <w:r w:rsidRPr="003537DA">
              <w:rPr>
                <w:rFonts w:ascii="Times New Roman" w:hAnsi="Times New Roman" w:cs="Times New Roman"/>
                <w:b/>
                <w:sz w:val="24"/>
                <w:szCs w:val="24"/>
              </w:rPr>
              <w:lastRenderedPageBreak/>
              <w:t xml:space="preserve">Table </w:t>
            </w:r>
            <w:r w:rsidR="006D2409">
              <w:rPr>
                <w:rFonts w:ascii="Times New Roman" w:hAnsi="Times New Roman" w:cs="Times New Roman"/>
                <w:b/>
                <w:sz w:val="24"/>
                <w:szCs w:val="24"/>
              </w:rPr>
              <w:t>2: Unadjusted and adjusted</w:t>
            </w:r>
            <w:r w:rsidRPr="003537DA">
              <w:rPr>
                <w:rFonts w:ascii="Times New Roman" w:hAnsi="Times New Roman" w:cs="Times New Roman"/>
                <w:b/>
                <w:sz w:val="24"/>
                <w:szCs w:val="24"/>
              </w:rPr>
              <w:t xml:space="preserve"> associations of age group and death</w:t>
            </w:r>
            <w:r w:rsidR="006831CD">
              <w:rPr>
                <w:rFonts w:ascii="Times New Roman" w:hAnsi="Times New Roman" w:cs="Times New Roman"/>
                <w:b/>
                <w:sz w:val="24"/>
                <w:szCs w:val="24"/>
              </w:rPr>
              <w:t xml:space="preserve"> </w:t>
            </w:r>
          </w:p>
        </w:tc>
      </w:tr>
      <w:tr w:rsidR="00C15F6E" w:rsidRPr="003537DA" w14:paraId="30B46C4B" w14:textId="77777777" w:rsidTr="00D64587">
        <w:tc>
          <w:tcPr>
            <w:tcW w:w="2970" w:type="dxa"/>
            <w:shd w:val="clear" w:color="auto" w:fill="auto"/>
          </w:tcPr>
          <w:p w14:paraId="29A95EB1" w14:textId="77777777" w:rsidR="00C15F6E" w:rsidRPr="003537DA" w:rsidRDefault="005C5719" w:rsidP="004E0154">
            <w:pPr>
              <w:spacing w:after="0" w:line="240" w:lineRule="auto"/>
              <w:contextualSpacing/>
              <w:jc w:val="center"/>
              <w:rPr>
                <w:rFonts w:ascii="Times New Roman" w:eastAsia="Times New Roman" w:hAnsi="Times New Roman" w:cs="Times New Roman"/>
                <w:b/>
                <w:spacing w:val="-10"/>
                <w:kern w:val="2"/>
                <w:sz w:val="24"/>
                <w:szCs w:val="24"/>
              </w:rPr>
            </w:pPr>
            <w:r w:rsidRPr="003537DA">
              <w:rPr>
                <w:rFonts w:ascii="Times New Roman" w:eastAsia="Times New Roman" w:hAnsi="Times New Roman" w:cs="Times New Roman"/>
                <w:b/>
                <w:spacing w:val="-10"/>
                <w:kern w:val="2"/>
                <w:sz w:val="24"/>
                <w:szCs w:val="24"/>
              </w:rPr>
              <w:t>Variables</w:t>
            </w:r>
          </w:p>
        </w:tc>
        <w:tc>
          <w:tcPr>
            <w:tcW w:w="1530" w:type="dxa"/>
            <w:shd w:val="clear" w:color="auto" w:fill="auto"/>
          </w:tcPr>
          <w:p w14:paraId="61A28311" w14:textId="6C1D014A" w:rsidR="00C15F6E" w:rsidRPr="002805DC" w:rsidRDefault="00F00667" w:rsidP="004E0154">
            <w:pPr>
              <w:spacing w:after="0" w:line="240" w:lineRule="auto"/>
              <w:contextualSpacing/>
              <w:rPr>
                <w:rFonts w:ascii="Times New Roman" w:eastAsia="Times New Roman" w:hAnsi="Times New Roman" w:cs="Times New Roman"/>
                <w:b/>
                <w:spacing w:val="-10"/>
                <w:kern w:val="2"/>
                <w:sz w:val="24"/>
                <w:szCs w:val="24"/>
              </w:rPr>
            </w:pPr>
            <w:r w:rsidRPr="002805DC">
              <w:rPr>
                <w:rFonts w:ascii="Times New Roman" w:eastAsia="Times New Roman" w:hAnsi="Times New Roman" w:cs="Times New Roman"/>
                <w:b/>
                <w:spacing w:val="-10"/>
                <w:kern w:val="2"/>
                <w:sz w:val="24"/>
                <w:szCs w:val="24"/>
              </w:rPr>
              <w:t>Survived</w:t>
            </w:r>
          </w:p>
          <w:p w14:paraId="68908E6A" w14:textId="77777777" w:rsidR="002805DC" w:rsidRPr="002805DC" w:rsidRDefault="002805DC" w:rsidP="004E0154">
            <w:pPr>
              <w:spacing w:after="0" w:line="240" w:lineRule="auto"/>
              <w:contextualSpacing/>
              <w:rPr>
                <w:rFonts w:ascii="Times New Roman" w:eastAsia="Times New Roman" w:hAnsi="Times New Roman" w:cs="Times New Roman"/>
                <w:b/>
                <w:spacing w:val="-10"/>
                <w:kern w:val="2"/>
                <w:sz w:val="24"/>
                <w:szCs w:val="24"/>
              </w:rPr>
            </w:pPr>
          </w:p>
          <w:p w14:paraId="68E8DDA6" w14:textId="77777777" w:rsidR="006831CD" w:rsidRDefault="006831CD" w:rsidP="004E0154">
            <w:pPr>
              <w:spacing w:after="0" w:line="240" w:lineRule="auto"/>
              <w:contextualSpacing/>
              <w:rPr>
                <w:rFonts w:ascii="Times New Roman" w:eastAsia="Times New Roman" w:hAnsi="Times New Roman" w:cs="Times New Roman"/>
                <w:b/>
                <w:spacing w:val="-10"/>
                <w:kern w:val="2"/>
                <w:sz w:val="24"/>
                <w:szCs w:val="24"/>
              </w:rPr>
            </w:pPr>
          </w:p>
          <w:p w14:paraId="328B0A0E" w14:textId="1146EC6D" w:rsidR="00C15F6E" w:rsidRPr="002805DC" w:rsidRDefault="005C5719" w:rsidP="004E0154">
            <w:pPr>
              <w:spacing w:after="0" w:line="240" w:lineRule="auto"/>
              <w:contextualSpacing/>
              <w:rPr>
                <w:rFonts w:ascii="Times New Roman" w:eastAsia="Times New Roman" w:hAnsi="Times New Roman" w:cs="Times New Roman"/>
                <w:b/>
                <w:spacing w:val="-10"/>
                <w:kern w:val="2"/>
                <w:sz w:val="24"/>
                <w:szCs w:val="24"/>
              </w:rPr>
            </w:pPr>
            <w:r w:rsidRPr="002805DC">
              <w:rPr>
                <w:rFonts w:ascii="Times New Roman" w:eastAsia="Times New Roman" w:hAnsi="Times New Roman" w:cs="Times New Roman"/>
                <w:b/>
                <w:spacing w:val="-10"/>
                <w:kern w:val="2"/>
                <w:sz w:val="24"/>
                <w:szCs w:val="24"/>
              </w:rPr>
              <w:t>n=</w:t>
            </w:r>
            <w:r w:rsidR="003F2A27" w:rsidRPr="002805DC">
              <w:rPr>
                <w:rFonts w:ascii="Times New Roman" w:hAnsi="Times New Roman" w:cs="Times New Roman"/>
                <w:b/>
                <w:sz w:val="24"/>
                <w:szCs w:val="24"/>
              </w:rPr>
              <w:t>36954</w:t>
            </w:r>
          </w:p>
        </w:tc>
        <w:tc>
          <w:tcPr>
            <w:tcW w:w="1350" w:type="dxa"/>
            <w:shd w:val="clear" w:color="auto" w:fill="auto"/>
          </w:tcPr>
          <w:p w14:paraId="1B0D7DA0" w14:textId="10D14256" w:rsidR="00C15F6E" w:rsidRPr="002805DC" w:rsidRDefault="004C5C3B" w:rsidP="004E0154">
            <w:pPr>
              <w:spacing w:after="0" w:line="240" w:lineRule="auto"/>
              <w:contextualSpacing/>
              <w:rPr>
                <w:rFonts w:ascii="Times New Roman" w:eastAsia="Times New Roman" w:hAnsi="Times New Roman" w:cs="Times New Roman"/>
                <w:b/>
                <w:spacing w:val="-10"/>
                <w:kern w:val="2"/>
                <w:sz w:val="24"/>
                <w:szCs w:val="24"/>
              </w:rPr>
            </w:pPr>
            <w:r w:rsidRPr="002805DC">
              <w:rPr>
                <w:rFonts w:ascii="Times New Roman" w:eastAsia="Times New Roman" w:hAnsi="Times New Roman" w:cs="Times New Roman"/>
                <w:b/>
                <w:spacing w:val="-10"/>
                <w:kern w:val="2"/>
                <w:sz w:val="24"/>
                <w:szCs w:val="24"/>
              </w:rPr>
              <w:t>D</w:t>
            </w:r>
            <w:r w:rsidR="005C5719" w:rsidRPr="002805DC">
              <w:rPr>
                <w:rFonts w:ascii="Times New Roman" w:eastAsia="Times New Roman" w:hAnsi="Times New Roman" w:cs="Times New Roman"/>
                <w:b/>
                <w:spacing w:val="-10"/>
                <w:kern w:val="2"/>
                <w:sz w:val="24"/>
                <w:szCs w:val="24"/>
              </w:rPr>
              <w:t>eaths</w:t>
            </w:r>
          </w:p>
          <w:p w14:paraId="17AA6079" w14:textId="77777777" w:rsidR="002805DC" w:rsidRPr="002805DC" w:rsidRDefault="002805DC" w:rsidP="004E0154">
            <w:pPr>
              <w:spacing w:after="0" w:line="240" w:lineRule="auto"/>
              <w:contextualSpacing/>
              <w:rPr>
                <w:rFonts w:ascii="Times New Roman" w:eastAsia="Times New Roman" w:hAnsi="Times New Roman" w:cs="Times New Roman"/>
                <w:b/>
                <w:spacing w:val="-10"/>
                <w:kern w:val="2"/>
                <w:sz w:val="24"/>
                <w:szCs w:val="24"/>
              </w:rPr>
            </w:pPr>
          </w:p>
          <w:p w14:paraId="379E06C0" w14:textId="77777777" w:rsidR="006831CD" w:rsidRDefault="006831CD" w:rsidP="004E0154">
            <w:pPr>
              <w:spacing w:after="0" w:line="240" w:lineRule="auto"/>
              <w:contextualSpacing/>
              <w:rPr>
                <w:rFonts w:ascii="Times New Roman" w:eastAsia="Times New Roman" w:hAnsi="Times New Roman" w:cs="Times New Roman"/>
                <w:b/>
                <w:spacing w:val="-10"/>
                <w:kern w:val="2"/>
                <w:sz w:val="24"/>
                <w:szCs w:val="24"/>
              </w:rPr>
            </w:pPr>
          </w:p>
          <w:p w14:paraId="6F9921FD" w14:textId="65743EE7" w:rsidR="00C15F6E" w:rsidRPr="002805DC" w:rsidRDefault="005C5719" w:rsidP="004E0154">
            <w:pPr>
              <w:spacing w:after="0" w:line="240" w:lineRule="auto"/>
              <w:contextualSpacing/>
              <w:rPr>
                <w:rFonts w:ascii="Times New Roman" w:eastAsia="Times New Roman" w:hAnsi="Times New Roman" w:cs="Times New Roman"/>
                <w:b/>
                <w:spacing w:val="-10"/>
                <w:kern w:val="2"/>
                <w:sz w:val="24"/>
                <w:szCs w:val="24"/>
              </w:rPr>
            </w:pPr>
            <w:r w:rsidRPr="002805DC">
              <w:rPr>
                <w:rFonts w:ascii="Times New Roman" w:eastAsia="Times New Roman" w:hAnsi="Times New Roman" w:cs="Times New Roman"/>
                <w:b/>
                <w:spacing w:val="-10"/>
                <w:kern w:val="2"/>
                <w:sz w:val="24"/>
                <w:szCs w:val="24"/>
              </w:rPr>
              <w:t>n=</w:t>
            </w:r>
            <w:r w:rsidR="003F2A27" w:rsidRPr="002805DC">
              <w:rPr>
                <w:rFonts w:ascii="Times New Roman" w:hAnsi="Times New Roman" w:cs="Times New Roman"/>
                <w:b/>
                <w:sz w:val="24"/>
                <w:szCs w:val="24"/>
              </w:rPr>
              <w:t>645</w:t>
            </w:r>
          </w:p>
        </w:tc>
        <w:tc>
          <w:tcPr>
            <w:tcW w:w="2790" w:type="dxa"/>
            <w:shd w:val="clear" w:color="auto" w:fill="auto"/>
          </w:tcPr>
          <w:p w14:paraId="0E096C3C" w14:textId="77777777" w:rsidR="002805DC" w:rsidRDefault="005C5719" w:rsidP="004E0154">
            <w:pPr>
              <w:spacing w:after="0" w:line="240" w:lineRule="auto"/>
              <w:contextualSpacing/>
              <w:rPr>
                <w:rFonts w:ascii="Times New Roman" w:eastAsia="Times New Roman" w:hAnsi="Times New Roman" w:cs="Times New Roman"/>
                <w:b/>
                <w:spacing w:val="-10"/>
                <w:kern w:val="2"/>
                <w:sz w:val="24"/>
                <w:szCs w:val="24"/>
              </w:rPr>
            </w:pPr>
            <w:r w:rsidRPr="003537DA">
              <w:rPr>
                <w:rFonts w:ascii="Times New Roman" w:eastAsia="Times New Roman" w:hAnsi="Times New Roman" w:cs="Times New Roman"/>
                <w:b/>
                <w:spacing w:val="-10"/>
                <w:kern w:val="2"/>
                <w:sz w:val="24"/>
                <w:szCs w:val="24"/>
              </w:rPr>
              <w:t xml:space="preserve">Unadjusted OR </w:t>
            </w:r>
          </w:p>
          <w:p w14:paraId="5B8068D5" w14:textId="698AD48F" w:rsidR="00C15F6E" w:rsidRDefault="005C5719" w:rsidP="004E0154">
            <w:pPr>
              <w:spacing w:after="0" w:line="240" w:lineRule="auto"/>
              <w:contextualSpacing/>
              <w:rPr>
                <w:rFonts w:ascii="Times New Roman" w:eastAsia="Times New Roman" w:hAnsi="Times New Roman" w:cs="Times New Roman"/>
                <w:b/>
                <w:spacing w:val="-10"/>
                <w:kern w:val="2"/>
                <w:sz w:val="24"/>
                <w:szCs w:val="24"/>
              </w:rPr>
            </w:pPr>
            <w:r w:rsidRPr="003537DA">
              <w:rPr>
                <w:rFonts w:ascii="Times New Roman" w:eastAsia="Times New Roman" w:hAnsi="Times New Roman" w:cs="Times New Roman"/>
                <w:b/>
                <w:spacing w:val="-10"/>
                <w:kern w:val="2"/>
                <w:sz w:val="24"/>
                <w:szCs w:val="24"/>
              </w:rPr>
              <w:t>(95% CIs)</w:t>
            </w:r>
          </w:p>
          <w:p w14:paraId="4BA82DF1" w14:textId="77777777" w:rsidR="00EE7BF1" w:rsidRDefault="00EE7BF1" w:rsidP="004E0154">
            <w:pPr>
              <w:spacing w:after="0" w:line="240" w:lineRule="auto"/>
              <w:contextualSpacing/>
              <w:rPr>
                <w:rFonts w:ascii="Times New Roman" w:eastAsia="Times New Roman" w:hAnsi="Times New Roman" w:cs="Times New Roman"/>
                <w:b/>
                <w:spacing w:val="-10"/>
                <w:kern w:val="2"/>
                <w:sz w:val="24"/>
                <w:szCs w:val="24"/>
              </w:rPr>
            </w:pPr>
          </w:p>
          <w:p w14:paraId="60B9CFF5" w14:textId="6A4F1808" w:rsidR="00EE7BF1" w:rsidRPr="003537DA" w:rsidRDefault="00EE7BF1" w:rsidP="004E0154">
            <w:pPr>
              <w:spacing w:after="0" w:line="240" w:lineRule="auto"/>
              <w:contextualSpacing/>
              <w:rPr>
                <w:rFonts w:ascii="Times New Roman" w:eastAsia="Times New Roman" w:hAnsi="Times New Roman" w:cs="Times New Roman"/>
                <w:b/>
                <w:spacing w:val="-10"/>
                <w:kern w:val="2"/>
                <w:sz w:val="24"/>
                <w:szCs w:val="24"/>
              </w:rPr>
            </w:pPr>
            <w:r>
              <w:rPr>
                <w:rFonts w:ascii="Times New Roman" w:eastAsia="Times New Roman" w:hAnsi="Times New Roman" w:cs="Times New Roman"/>
                <w:b/>
                <w:spacing w:val="-10"/>
                <w:kern w:val="2"/>
                <w:sz w:val="24"/>
                <w:szCs w:val="24"/>
              </w:rPr>
              <w:t>n = 36, 103</w:t>
            </w:r>
          </w:p>
        </w:tc>
        <w:tc>
          <w:tcPr>
            <w:tcW w:w="2340" w:type="dxa"/>
          </w:tcPr>
          <w:p w14:paraId="536BDD51" w14:textId="77777777" w:rsidR="00C15F6E" w:rsidRPr="003537DA" w:rsidRDefault="005C5719" w:rsidP="004E0154">
            <w:pPr>
              <w:spacing w:after="0" w:line="240" w:lineRule="auto"/>
              <w:contextualSpacing/>
              <w:rPr>
                <w:rFonts w:ascii="Times New Roman" w:eastAsia="Times New Roman" w:hAnsi="Times New Roman" w:cs="Times New Roman"/>
                <w:b/>
                <w:spacing w:val="-10"/>
                <w:kern w:val="2"/>
                <w:sz w:val="24"/>
                <w:szCs w:val="24"/>
              </w:rPr>
            </w:pPr>
            <w:r w:rsidRPr="003537DA">
              <w:rPr>
                <w:rFonts w:ascii="Times New Roman" w:eastAsia="Times New Roman" w:hAnsi="Times New Roman" w:cs="Times New Roman"/>
                <w:b/>
                <w:spacing w:val="-10"/>
                <w:kern w:val="2"/>
                <w:sz w:val="24"/>
                <w:szCs w:val="24"/>
              </w:rPr>
              <w:t>Adjusted OR</w:t>
            </w:r>
          </w:p>
          <w:p w14:paraId="3DEE4133" w14:textId="77777777" w:rsidR="00C15F6E" w:rsidRDefault="005C5719" w:rsidP="004E0154">
            <w:pPr>
              <w:spacing w:after="0" w:line="240" w:lineRule="auto"/>
              <w:contextualSpacing/>
              <w:rPr>
                <w:rFonts w:ascii="Times New Roman" w:eastAsia="Times New Roman" w:hAnsi="Times New Roman" w:cs="Times New Roman"/>
                <w:b/>
                <w:spacing w:val="-10"/>
                <w:kern w:val="2"/>
                <w:sz w:val="24"/>
                <w:szCs w:val="24"/>
              </w:rPr>
            </w:pPr>
            <w:r w:rsidRPr="003537DA">
              <w:rPr>
                <w:rFonts w:ascii="Times New Roman" w:eastAsia="Times New Roman" w:hAnsi="Times New Roman" w:cs="Times New Roman"/>
                <w:b/>
                <w:spacing w:val="-10"/>
                <w:kern w:val="2"/>
                <w:sz w:val="24"/>
                <w:szCs w:val="24"/>
              </w:rPr>
              <w:t>(95% CIs)</w:t>
            </w:r>
          </w:p>
          <w:p w14:paraId="32AF3905" w14:textId="77777777" w:rsidR="006831CD" w:rsidRDefault="006831CD" w:rsidP="004E0154">
            <w:pPr>
              <w:spacing w:after="0" w:line="240" w:lineRule="auto"/>
              <w:contextualSpacing/>
              <w:rPr>
                <w:rFonts w:ascii="Times New Roman" w:eastAsia="Times New Roman" w:hAnsi="Times New Roman" w:cs="Times New Roman"/>
                <w:b/>
                <w:spacing w:val="-10"/>
                <w:kern w:val="2"/>
                <w:sz w:val="24"/>
                <w:szCs w:val="24"/>
              </w:rPr>
            </w:pPr>
          </w:p>
          <w:p w14:paraId="6C165B2B" w14:textId="1C9F9F4E" w:rsidR="00EE7BF1" w:rsidRPr="003537DA" w:rsidRDefault="00EE7BF1" w:rsidP="004E0154">
            <w:pPr>
              <w:spacing w:after="0" w:line="240" w:lineRule="auto"/>
              <w:contextualSpacing/>
              <w:rPr>
                <w:rFonts w:ascii="Times New Roman" w:eastAsia="Times New Roman" w:hAnsi="Times New Roman" w:cs="Times New Roman"/>
                <w:b/>
                <w:spacing w:val="-10"/>
                <w:kern w:val="2"/>
                <w:sz w:val="24"/>
                <w:szCs w:val="24"/>
              </w:rPr>
            </w:pPr>
            <w:r>
              <w:rPr>
                <w:rFonts w:ascii="Times New Roman" w:eastAsia="Times New Roman" w:hAnsi="Times New Roman" w:cs="Times New Roman"/>
                <w:b/>
                <w:spacing w:val="-10"/>
                <w:kern w:val="2"/>
                <w:sz w:val="24"/>
                <w:szCs w:val="24"/>
              </w:rPr>
              <w:t>n = 32, 813</w:t>
            </w:r>
          </w:p>
        </w:tc>
      </w:tr>
      <w:tr w:rsidR="00C15F6E" w:rsidRPr="003537DA" w14:paraId="2A76FE6C" w14:textId="77777777" w:rsidTr="00D64587">
        <w:tc>
          <w:tcPr>
            <w:tcW w:w="2970" w:type="dxa"/>
          </w:tcPr>
          <w:p w14:paraId="14AB53D6" w14:textId="13596AF9" w:rsidR="00C15F6E" w:rsidRPr="003537DA" w:rsidRDefault="005C5719" w:rsidP="004E0154">
            <w:pPr>
              <w:spacing w:after="0" w:line="240" w:lineRule="auto"/>
              <w:rPr>
                <w:rFonts w:ascii="Times New Roman" w:eastAsia="Calibri" w:hAnsi="Times New Roman" w:cs="Times New Roman"/>
                <w:sz w:val="24"/>
                <w:szCs w:val="24"/>
              </w:rPr>
            </w:pPr>
            <w:r w:rsidRPr="003537DA">
              <w:rPr>
                <w:rFonts w:ascii="Times New Roman" w:eastAsia="Calibri" w:hAnsi="Times New Roman" w:cs="Times New Roman"/>
                <w:sz w:val="24"/>
                <w:szCs w:val="24"/>
              </w:rPr>
              <w:t>Age group</w:t>
            </w:r>
          </w:p>
          <w:p w14:paraId="0BBC0360" w14:textId="77777777" w:rsidR="00C15F6E" w:rsidRPr="003537DA" w:rsidRDefault="005C5719" w:rsidP="004E0154">
            <w:pPr>
              <w:spacing w:after="0" w:line="240" w:lineRule="auto"/>
              <w:rPr>
                <w:rFonts w:ascii="Times New Roman" w:eastAsia="Calibri" w:hAnsi="Times New Roman" w:cs="Times New Roman"/>
                <w:sz w:val="24"/>
                <w:szCs w:val="24"/>
              </w:rPr>
            </w:pPr>
            <w:r w:rsidRPr="003537DA">
              <w:rPr>
                <w:rFonts w:ascii="Times New Roman" w:eastAsia="Calibri" w:hAnsi="Times New Roman" w:cs="Times New Roman"/>
                <w:b/>
                <w:sz w:val="24"/>
                <w:szCs w:val="24"/>
              </w:rPr>
              <w:t xml:space="preserve">  </w:t>
            </w:r>
            <w:r w:rsidRPr="003537DA">
              <w:rPr>
                <w:rFonts w:ascii="Times New Roman" w:eastAsia="Calibri" w:hAnsi="Times New Roman" w:cs="Times New Roman"/>
                <w:sz w:val="24"/>
                <w:szCs w:val="24"/>
              </w:rPr>
              <w:t>20-24 years</w:t>
            </w:r>
          </w:p>
          <w:p w14:paraId="46DA2A0E" w14:textId="77777777" w:rsidR="00C15F6E" w:rsidRPr="003537DA" w:rsidRDefault="005C5719" w:rsidP="004E0154">
            <w:pPr>
              <w:spacing w:after="0" w:line="240" w:lineRule="auto"/>
              <w:rPr>
                <w:rFonts w:ascii="Times New Roman" w:eastAsia="Calibri" w:hAnsi="Times New Roman" w:cs="Times New Roman"/>
                <w:sz w:val="24"/>
                <w:szCs w:val="24"/>
              </w:rPr>
            </w:pPr>
            <w:r w:rsidRPr="003537DA">
              <w:rPr>
                <w:rFonts w:ascii="Times New Roman" w:eastAsia="Calibri" w:hAnsi="Times New Roman" w:cs="Times New Roman"/>
                <w:sz w:val="24"/>
                <w:szCs w:val="24"/>
              </w:rPr>
              <w:t xml:space="preserve">  18-19 years</w:t>
            </w:r>
          </w:p>
          <w:p w14:paraId="3A8C2D0F" w14:textId="77777777" w:rsidR="00C15F6E" w:rsidRPr="003537DA" w:rsidRDefault="005C5719" w:rsidP="004E0154">
            <w:pPr>
              <w:spacing w:after="0" w:line="240" w:lineRule="auto"/>
              <w:rPr>
                <w:rFonts w:ascii="Times New Roman" w:eastAsia="Calibri" w:hAnsi="Times New Roman" w:cs="Times New Roman"/>
                <w:sz w:val="24"/>
                <w:szCs w:val="24"/>
              </w:rPr>
            </w:pPr>
            <w:r w:rsidRPr="003537DA">
              <w:rPr>
                <w:rFonts w:ascii="Times New Roman" w:eastAsia="Calibri" w:hAnsi="Times New Roman" w:cs="Times New Roman"/>
                <w:sz w:val="24"/>
                <w:szCs w:val="24"/>
              </w:rPr>
              <w:t xml:space="preserve">  13-17 years</w:t>
            </w:r>
          </w:p>
        </w:tc>
        <w:tc>
          <w:tcPr>
            <w:tcW w:w="1530" w:type="dxa"/>
          </w:tcPr>
          <w:p w14:paraId="2EA9675A" w14:textId="77777777" w:rsidR="00C15F6E" w:rsidRPr="003537DA" w:rsidRDefault="00C15F6E" w:rsidP="004E0154">
            <w:pPr>
              <w:spacing w:after="0" w:line="240" w:lineRule="auto"/>
              <w:rPr>
                <w:rFonts w:ascii="Times New Roman" w:eastAsia="Calibri" w:hAnsi="Times New Roman" w:cs="Times New Roman"/>
                <w:sz w:val="24"/>
                <w:szCs w:val="24"/>
              </w:rPr>
            </w:pPr>
          </w:p>
          <w:p w14:paraId="1742CC32" w14:textId="6080D0C6" w:rsidR="003F2A27" w:rsidRPr="003537DA" w:rsidRDefault="001278F1" w:rsidP="004E0154">
            <w:pPr>
              <w:spacing w:after="0" w:line="240" w:lineRule="auto"/>
              <w:rPr>
                <w:rFonts w:ascii="Times New Roman" w:hAnsi="Times New Roman" w:cs="Times New Roman"/>
                <w:sz w:val="24"/>
                <w:szCs w:val="24"/>
              </w:rPr>
            </w:pPr>
            <w:r>
              <w:rPr>
                <w:rFonts w:ascii="Times New Roman" w:hAnsi="Times New Roman" w:cs="Times New Roman"/>
                <w:sz w:val="24"/>
                <w:szCs w:val="24"/>
              </w:rPr>
              <w:t>21135 (</w:t>
            </w:r>
            <w:r w:rsidR="003F2A27" w:rsidRPr="003537DA">
              <w:rPr>
                <w:rFonts w:ascii="Times New Roman" w:hAnsi="Times New Roman" w:cs="Times New Roman"/>
                <w:sz w:val="24"/>
                <w:szCs w:val="24"/>
              </w:rPr>
              <w:t>57.2)</w:t>
            </w:r>
          </w:p>
          <w:p w14:paraId="76E656CB" w14:textId="4B34AD48" w:rsidR="003F2A27" w:rsidRPr="003537DA" w:rsidRDefault="001278F1" w:rsidP="004E0154">
            <w:pPr>
              <w:spacing w:after="0" w:line="240" w:lineRule="auto"/>
              <w:rPr>
                <w:rFonts w:ascii="Times New Roman" w:hAnsi="Times New Roman" w:cs="Times New Roman"/>
                <w:sz w:val="24"/>
                <w:szCs w:val="24"/>
              </w:rPr>
            </w:pPr>
            <w:r>
              <w:rPr>
                <w:rFonts w:ascii="Times New Roman" w:hAnsi="Times New Roman" w:cs="Times New Roman"/>
                <w:sz w:val="24"/>
                <w:szCs w:val="24"/>
              </w:rPr>
              <w:t>7880 (</w:t>
            </w:r>
            <w:r w:rsidR="003F2A27" w:rsidRPr="003537DA">
              <w:rPr>
                <w:rFonts w:ascii="Times New Roman" w:hAnsi="Times New Roman" w:cs="Times New Roman"/>
                <w:sz w:val="24"/>
                <w:szCs w:val="24"/>
              </w:rPr>
              <w:t>21.3)</w:t>
            </w:r>
          </w:p>
          <w:p w14:paraId="6A3E8970" w14:textId="31FC8F02" w:rsidR="00C15F6E" w:rsidRPr="003537DA" w:rsidRDefault="001278F1" w:rsidP="004E0154">
            <w:pPr>
              <w:spacing w:after="0" w:line="240" w:lineRule="auto"/>
              <w:rPr>
                <w:rFonts w:ascii="Times New Roman" w:eastAsia="Calibri" w:hAnsi="Times New Roman" w:cs="Times New Roman"/>
                <w:sz w:val="24"/>
                <w:szCs w:val="24"/>
              </w:rPr>
            </w:pPr>
            <w:r>
              <w:rPr>
                <w:rFonts w:ascii="Times New Roman" w:hAnsi="Times New Roman" w:cs="Times New Roman"/>
                <w:sz w:val="24"/>
                <w:szCs w:val="24"/>
              </w:rPr>
              <w:t>7939 (</w:t>
            </w:r>
            <w:r w:rsidR="003F2A27" w:rsidRPr="003537DA">
              <w:rPr>
                <w:rFonts w:ascii="Times New Roman" w:hAnsi="Times New Roman" w:cs="Times New Roman"/>
                <w:sz w:val="24"/>
                <w:szCs w:val="24"/>
              </w:rPr>
              <w:t>21.5)</w:t>
            </w:r>
          </w:p>
        </w:tc>
        <w:tc>
          <w:tcPr>
            <w:tcW w:w="1350" w:type="dxa"/>
          </w:tcPr>
          <w:p w14:paraId="7C2B8F3C" w14:textId="77777777" w:rsidR="00C15F6E" w:rsidRPr="003537DA" w:rsidRDefault="00C15F6E" w:rsidP="004E0154">
            <w:pPr>
              <w:spacing w:after="0" w:line="240" w:lineRule="auto"/>
              <w:rPr>
                <w:rFonts w:ascii="Times New Roman" w:eastAsia="Calibri" w:hAnsi="Times New Roman" w:cs="Times New Roman"/>
                <w:sz w:val="24"/>
                <w:szCs w:val="24"/>
              </w:rPr>
            </w:pPr>
          </w:p>
          <w:p w14:paraId="608859CA" w14:textId="58F61CB3" w:rsidR="003F2A27" w:rsidRPr="003537DA" w:rsidRDefault="001278F1" w:rsidP="004E0154">
            <w:pPr>
              <w:spacing w:after="0" w:line="240" w:lineRule="auto"/>
              <w:rPr>
                <w:rFonts w:ascii="Times New Roman" w:hAnsi="Times New Roman" w:cs="Times New Roman"/>
                <w:sz w:val="24"/>
                <w:szCs w:val="24"/>
              </w:rPr>
            </w:pPr>
            <w:r>
              <w:rPr>
                <w:rFonts w:ascii="Times New Roman" w:hAnsi="Times New Roman" w:cs="Times New Roman"/>
                <w:sz w:val="24"/>
                <w:szCs w:val="24"/>
              </w:rPr>
              <w:t>363 (</w:t>
            </w:r>
            <w:r w:rsidR="003F2A27" w:rsidRPr="003537DA">
              <w:rPr>
                <w:rFonts w:ascii="Times New Roman" w:hAnsi="Times New Roman" w:cs="Times New Roman"/>
                <w:sz w:val="24"/>
                <w:szCs w:val="24"/>
              </w:rPr>
              <w:t>56.3)</w:t>
            </w:r>
          </w:p>
          <w:p w14:paraId="0DD7BAED" w14:textId="0CAA2995" w:rsidR="00C15F6E" w:rsidRPr="003537DA" w:rsidRDefault="001278F1" w:rsidP="004E0154">
            <w:pPr>
              <w:spacing w:after="0" w:line="240" w:lineRule="auto"/>
              <w:rPr>
                <w:rFonts w:ascii="Times New Roman" w:hAnsi="Times New Roman" w:cs="Times New Roman"/>
                <w:sz w:val="24"/>
                <w:szCs w:val="24"/>
              </w:rPr>
            </w:pPr>
            <w:r>
              <w:rPr>
                <w:rFonts w:ascii="Times New Roman" w:hAnsi="Times New Roman" w:cs="Times New Roman"/>
                <w:sz w:val="24"/>
                <w:szCs w:val="24"/>
              </w:rPr>
              <w:t>144 (</w:t>
            </w:r>
            <w:r w:rsidR="003F2A27" w:rsidRPr="003537DA">
              <w:rPr>
                <w:rFonts w:ascii="Times New Roman" w:hAnsi="Times New Roman" w:cs="Times New Roman"/>
                <w:sz w:val="24"/>
                <w:szCs w:val="24"/>
              </w:rPr>
              <w:t>22.3)</w:t>
            </w:r>
          </w:p>
          <w:p w14:paraId="282AC4B4" w14:textId="416F17D5" w:rsidR="00C15F6E" w:rsidRPr="003537DA" w:rsidRDefault="001278F1" w:rsidP="004E0154">
            <w:pPr>
              <w:spacing w:after="0" w:line="240" w:lineRule="auto"/>
              <w:rPr>
                <w:rFonts w:ascii="Times New Roman" w:eastAsia="Calibri" w:hAnsi="Times New Roman" w:cs="Times New Roman"/>
                <w:sz w:val="24"/>
                <w:szCs w:val="24"/>
              </w:rPr>
            </w:pPr>
            <w:r>
              <w:rPr>
                <w:rFonts w:ascii="Times New Roman" w:hAnsi="Times New Roman" w:cs="Times New Roman"/>
                <w:sz w:val="24"/>
                <w:szCs w:val="24"/>
              </w:rPr>
              <w:t>138 (</w:t>
            </w:r>
            <w:r w:rsidR="003F2A27" w:rsidRPr="003537DA">
              <w:rPr>
                <w:rFonts w:ascii="Times New Roman" w:hAnsi="Times New Roman" w:cs="Times New Roman"/>
                <w:sz w:val="24"/>
                <w:szCs w:val="24"/>
              </w:rPr>
              <w:t>21.4)</w:t>
            </w:r>
          </w:p>
        </w:tc>
        <w:tc>
          <w:tcPr>
            <w:tcW w:w="2790" w:type="dxa"/>
          </w:tcPr>
          <w:p w14:paraId="0BC9067C" w14:textId="77777777" w:rsidR="00C15F6E" w:rsidRPr="003537DA" w:rsidRDefault="00C15F6E" w:rsidP="004E0154">
            <w:pPr>
              <w:spacing w:after="0" w:line="240" w:lineRule="auto"/>
              <w:rPr>
                <w:rFonts w:ascii="Times New Roman" w:eastAsia="Calibri" w:hAnsi="Times New Roman" w:cs="Times New Roman"/>
                <w:sz w:val="24"/>
                <w:szCs w:val="24"/>
              </w:rPr>
            </w:pPr>
          </w:p>
          <w:p w14:paraId="3A0A7566" w14:textId="77777777" w:rsidR="00C15F6E" w:rsidRPr="003537DA" w:rsidRDefault="005C5719" w:rsidP="004E0154">
            <w:pPr>
              <w:spacing w:after="0" w:line="240" w:lineRule="auto"/>
              <w:rPr>
                <w:rFonts w:ascii="Times New Roman" w:eastAsia="Calibri" w:hAnsi="Times New Roman" w:cs="Times New Roman"/>
                <w:sz w:val="24"/>
                <w:szCs w:val="24"/>
              </w:rPr>
            </w:pPr>
            <w:r w:rsidRPr="003537DA">
              <w:rPr>
                <w:rFonts w:ascii="Times New Roman" w:eastAsia="Calibri" w:hAnsi="Times New Roman" w:cs="Times New Roman"/>
                <w:sz w:val="24"/>
                <w:szCs w:val="24"/>
              </w:rPr>
              <w:t>1</w:t>
            </w:r>
          </w:p>
          <w:p w14:paraId="3E46A64B" w14:textId="3C7AC271" w:rsidR="00C15F6E" w:rsidRPr="003537DA" w:rsidRDefault="00A90F5A" w:rsidP="004E0154">
            <w:p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1.01</w:t>
            </w:r>
            <w:r w:rsidR="005C5719" w:rsidRPr="003537DA">
              <w:rPr>
                <w:rFonts w:ascii="Times New Roman" w:eastAsia="Calibri" w:hAnsi="Times New Roman" w:cs="Times New Roman"/>
                <w:sz w:val="24"/>
                <w:szCs w:val="24"/>
              </w:rPr>
              <w:t xml:space="preserve"> (</w:t>
            </w:r>
            <w:r w:rsidRPr="00A90F5A">
              <w:rPr>
                <w:rFonts w:ascii="Times New Roman" w:eastAsia="Calibri" w:hAnsi="Times New Roman" w:cs="Times New Roman"/>
                <w:sz w:val="24"/>
                <w:szCs w:val="24"/>
              </w:rPr>
              <w:t>0.83, 1.23</w:t>
            </w:r>
            <w:r w:rsidR="005C5719" w:rsidRPr="003537DA">
              <w:rPr>
                <w:rFonts w:ascii="Times New Roman" w:eastAsia="Calibri" w:hAnsi="Times New Roman" w:cs="Times New Roman"/>
                <w:sz w:val="24"/>
                <w:szCs w:val="24"/>
              </w:rPr>
              <w:t>)</w:t>
            </w:r>
          </w:p>
          <w:p w14:paraId="376655BA" w14:textId="05F04BA6" w:rsidR="00C15F6E" w:rsidRPr="003537DA" w:rsidRDefault="00A90F5A" w:rsidP="004E0154">
            <w:p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1.06</w:t>
            </w:r>
            <w:r w:rsidR="005C5719" w:rsidRPr="003537DA">
              <w:rPr>
                <w:rFonts w:ascii="Times New Roman" w:eastAsia="Calibri" w:hAnsi="Times New Roman" w:cs="Times New Roman"/>
                <w:sz w:val="24"/>
                <w:szCs w:val="24"/>
              </w:rPr>
              <w:t xml:space="preserve"> (0.87, 1.24)</w:t>
            </w:r>
          </w:p>
        </w:tc>
        <w:tc>
          <w:tcPr>
            <w:tcW w:w="2340" w:type="dxa"/>
          </w:tcPr>
          <w:p w14:paraId="6BF3892C" w14:textId="77777777" w:rsidR="00C15F6E" w:rsidRPr="003537DA" w:rsidRDefault="00C15F6E" w:rsidP="004E0154">
            <w:pPr>
              <w:spacing w:after="0" w:line="240" w:lineRule="auto"/>
              <w:rPr>
                <w:rFonts w:ascii="Times New Roman" w:eastAsia="Calibri" w:hAnsi="Times New Roman" w:cs="Times New Roman"/>
                <w:sz w:val="24"/>
                <w:szCs w:val="24"/>
              </w:rPr>
            </w:pPr>
          </w:p>
          <w:p w14:paraId="0CB3C3F3" w14:textId="77777777" w:rsidR="00D64587" w:rsidRPr="003537DA" w:rsidRDefault="00D64587" w:rsidP="00D64587">
            <w:pPr>
              <w:spacing w:after="0" w:line="240" w:lineRule="auto"/>
              <w:rPr>
                <w:rFonts w:ascii="Times New Roman" w:eastAsia="Calibri" w:hAnsi="Times New Roman" w:cs="Times New Roman"/>
                <w:sz w:val="24"/>
                <w:szCs w:val="24"/>
              </w:rPr>
            </w:pPr>
            <w:r w:rsidRPr="003537DA">
              <w:rPr>
                <w:rFonts w:ascii="Times New Roman" w:eastAsia="Calibri" w:hAnsi="Times New Roman" w:cs="Times New Roman"/>
                <w:sz w:val="24"/>
                <w:szCs w:val="24"/>
              </w:rPr>
              <w:t>1</w:t>
            </w:r>
          </w:p>
          <w:p w14:paraId="67710888" w14:textId="77777777" w:rsidR="00D64587" w:rsidRPr="003537DA" w:rsidRDefault="00D64587" w:rsidP="00D64587">
            <w:p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1.04 (0.68, 1.56</w:t>
            </w:r>
            <w:r w:rsidRPr="003537DA">
              <w:rPr>
                <w:rFonts w:ascii="Times New Roman" w:eastAsia="Calibri" w:hAnsi="Times New Roman" w:cs="Times New Roman"/>
                <w:sz w:val="24"/>
                <w:szCs w:val="24"/>
              </w:rPr>
              <w:t>)</w:t>
            </w:r>
          </w:p>
          <w:p w14:paraId="7C8C3916" w14:textId="76613FA4" w:rsidR="00C15F6E" w:rsidRPr="003537DA" w:rsidRDefault="00D64587" w:rsidP="00D64587">
            <w:p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1.09 (0.71, 1.66</w:t>
            </w:r>
            <w:r w:rsidRPr="003537DA">
              <w:rPr>
                <w:rFonts w:ascii="Times New Roman" w:eastAsia="Calibri" w:hAnsi="Times New Roman" w:cs="Times New Roman"/>
                <w:sz w:val="24"/>
                <w:szCs w:val="24"/>
              </w:rPr>
              <w:t>)</w:t>
            </w:r>
          </w:p>
        </w:tc>
      </w:tr>
      <w:tr w:rsidR="00C15F6E" w:rsidRPr="003537DA" w14:paraId="5BAF3C63" w14:textId="77777777" w:rsidTr="00D64587">
        <w:tc>
          <w:tcPr>
            <w:tcW w:w="2970" w:type="dxa"/>
          </w:tcPr>
          <w:p w14:paraId="320B51C6" w14:textId="77777777" w:rsidR="00C15F6E" w:rsidRPr="003537DA" w:rsidRDefault="005C5719" w:rsidP="004E0154">
            <w:pPr>
              <w:spacing w:after="0" w:line="240" w:lineRule="auto"/>
              <w:rPr>
                <w:rFonts w:ascii="Times New Roman" w:hAnsi="Times New Roman" w:cs="Times New Roman"/>
                <w:sz w:val="24"/>
                <w:szCs w:val="24"/>
              </w:rPr>
            </w:pPr>
            <w:r w:rsidRPr="003537DA">
              <w:rPr>
                <w:rFonts w:ascii="Times New Roman" w:eastAsia="Calibri" w:hAnsi="Times New Roman" w:cs="Times New Roman"/>
                <w:sz w:val="24"/>
                <w:szCs w:val="24"/>
              </w:rPr>
              <w:t>Gender</w:t>
            </w:r>
          </w:p>
          <w:p w14:paraId="774CD8EA" w14:textId="77777777" w:rsidR="00C15F6E" w:rsidRPr="003537DA" w:rsidRDefault="005C5719" w:rsidP="004E0154">
            <w:pPr>
              <w:spacing w:after="0" w:line="240" w:lineRule="auto"/>
              <w:rPr>
                <w:rFonts w:ascii="Times New Roman" w:hAnsi="Times New Roman" w:cs="Times New Roman"/>
                <w:sz w:val="24"/>
                <w:szCs w:val="24"/>
              </w:rPr>
            </w:pPr>
            <w:r w:rsidRPr="003537DA">
              <w:rPr>
                <w:rFonts w:ascii="Times New Roman" w:eastAsia="Calibri" w:hAnsi="Times New Roman" w:cs="Times New Roman"/>
                <w:sz w:val="24"/>
                <w:szCs w:val="24"/>
              </w:rPr>
              <w:t xml:space="preserve">     Male </w:t>
            </w:r>
          </w:p>
          <w:p w14:paraId="5A2A8DDB" w14:textId="77777777" w:rsidR="00C15F6E" w:rsidRPr="003537DA" w:rsidRDefault="005C5719" w:rsidP="004E0154">
            <w:pPr>
              <w:spacing w:after="0" w:line="240" w:lineRule="auto"/>
              <w:rPr>
                <w:rFonts w:ascii="Times New Roman" w:eastAsia="Calibri" w:hAnsi="Times New Roman" w:cs="Times New Roman"/>
                <w:sz w:val="24"/>
                <w:szCs w:val="24"/>
              </w:rPr>
            </w:pPr>
            <w:r w:rsidRPr="003537DA">
              <w:rPr>
                <w:rFonts w:ascii="Times New Roman" w:hAnsi="Times New Roman" w:cs="Times New Roman"/>
                <w:sz w:val="24"/>
                <w:szCs w:val="24"/>
              </w:rPr>
              <w:t xml:space="preserve">     Female</w:t>
            </w:r>
          </w:p>
        </w:tc>
        <w:tc>
          <w:tcPr>
            <w:tcW w:w="1530" w:type="dxa"/>
          </w:tcPr>
          <w:p w14:paraId="2D90E659" w14:textId="77777777" w:rsidR="00C15F6E" w:rsidRPr="003537DA" w:rsidRDefault="00C15F6E" w:rsidP="004E0154">
            <w:pPr>
              <w:spacing w:after="0" w:line="240" w:lineRule="auto"/>
              <w:rPr>
                <w:rFonts w:ascii="Times New Roman" w:eastAsia="Calibri" w:hAnsi="Times New Roman" w:cs="Times New Roman"/>
                <w:sz w:val="24"/>
                <w:szCs w:val="24"/>
              </w:rPr>
            </w:pPr>
          </w:p>
          <w:p w14:paraId="4859EE9B" w14:textId="087EB809" w:rsidR="003F2A27" w:rsidRPr="003537DA" w:rsidRDefault="001278F1" w:rsidP="004E0154">
            <w:pPr>
              <w:spacing w:after="0" w:line="240" w:lineRule="auto"/>
              <w:rPr>
                <w:rFonts w:ascii="Times New Roman" w:hAnsi="Times New Roman" w:cs="Times New Roman"/>
                <w:sz w:val="24"/>
                <w:szCs w:val="24"/>
              </w:rPr>
            </w:pPr>
            <w:r>
              <w:rPr>
                <w:rFonts w:ascii="Times New Roman" w:hAnsi="Times New Roman" w:cs="Times New Roman"/>
                <w:sz w:val="24"/>
                <w:szCs w:val="24"/>
              </w:rPr>
              <w:t>36863 (</w:t>
            </w:r>
            <w:r w:rsidR="003F2A27" w:rsidRPr="003537DA">
              <w:rPr>
                <w:rFonts w:ascii="Times New Roman" w:hAnsi="Times New Roman" w:cs="Times New Roman"/>
                <w:sz w:val="24"/>
                <w:szCs w:val="24"/>
              </w:rPr>
              <w:t>99.8)</w:t>
            </w:r>
          </w:p>
          <w:p w14:paraId="2E77F01E" w14:textId="7B7589E0" w:rsidR="00C15F6E" w:rsidRPr="003537DA" w:rsidRDefault="001278F1" w:rsidP="004E0154">
            <w:pPr>
              <w:spacing w:after="0" w:line="240" w:lineRule="auto"/>
              <w:rPr>
                <w:rFonts w:ascii="Times New Roman" w:eastAsia="Calibri" w:hAnsi="Times New Roman" w:cs="Times New Roman"/>
                <w:sz w:val="24"/>
                <w:szCs w:val="24"/>
              </w:rPr>
            </w:pPr>
            <w:r>
              <w:rPr>
                <w:rFonts w:ascii="Times New Roman" w:hAnsi="Times New Roman" w:cs="Times New Roman"/>
                <w:sz w:val="24"/>
                <w:szCs w:val="24"/>
              </w:rPr>
              <w:t>82 (</w:t>
            </w:r>
            <w:r w:rsidR="003F2A27" w:rsidRPr="003537DA">
              <w:rPr>
                <w:rFonts w:ascii="Times New Roman" w:hAnsi="Times New Roman" w:cs="Times New Roman"/>
                <w:sz w:val="24"/>
                <w:szCs w:val="24"/>
              </w:rPr>
              <w:t>0.2)</w:t>
            </w:r>
          </w:p>
        </w:tc>
        <w:tc>
          <w:tcPr>
            <w:tcW w:w="1350" w:type="dxa"/>
          </w:tcPr>
          <w:p w14:paraId="4A4386DD" w14:textId="77777777" w:rsidR="00C15F6E" w:rsidRPr="003537DA" w:rsidRDefault="00C15F6E" w:rsidP="004E0154">
            <w:pPr>
              <w:spacing w:after="0" w:line="240" w:lineRule="auto"/>
              <w:rPr>
                <w:rFonts w:ascii="Times New Roman" w:eastAsia="Calibri" w:hAnsi="Times New Roman" w:cs="Times New Roman"/>
                <w:sz w:val="24"/>
                <w:szCs w:val="24"/>
              </w:rPr>
            </w:pPr>
          </w:p>
          <w:p w14:paraId="1B99AF91" w14:textId="58C6D5EB" w:rsidR="00C15F6E" w:rsidRPr="003537DA" w:rsidRDefault="003F2A27" w:rsidP="004E0154">
            <w:pPr>
              <w:spacing w:after="0" w:line="240" w:lineRule="auto"/>
              <w:rPr>
                <w:rFonts w:ascii="Times New Roman" w:hAnsi="Times New Roman" w:cs="Times New Roman"/>
                <w:sz w:val="24"/>
                <w:szCs w:val="24"/>
              </w:rPr>
            </w:pPr>
            <w:r w:rsidRPr="003537DA">
              <w:rPr>
                <w:rFonts w:ascii="Times New Roman" w:hAnsi="Times New Roman" w:cs="Times New Roman"/>
                <w:sz w:val="24"/>
                <w:szCs w:val="24"/>
              </w:rPr>
              <w:t>645 (100.0)</w:t>
            </w:r>
          </w:p>
          <w:p w14:paraId="71F11B00" w14:textId="3A800898" w:rsidR="00C15F6E" w:rsidRPr="003537DA" w:rsidRDefault="001278F1" w:rsidP="004E0154">
            <w:pPr>
              <w:spacing w:after="0" w:line="240" w:lineRule="auto"/>
              <w:rPr>
                <w:rFonts w:ascii="Times New Roman" w:eastAsia="Calibri" w:hAnsi="Times New Roman" w:cs="Times New Roman"/>
                <w:sz w:val="24"/>
                <w:szCs w:val="24"/>
              </w:rPr>
            </w:pPr>
            <w:r>
              <w:rPr>
                <w:rFonts w:ascii="Times New Roman" w:hAnsi="Times New Roman" w:cs="Times New Roman"/>
                <w:sz w:val="24"/>
                <w:szCs w:val="24"/>
              </w:rPr>
              <w:t>0 (</w:t>
            </w:r>
            <w:r w:rsidR="003F2A27" w:rsidRPr="003537DA">
              <w:rPr>
                <w:rFonts w:ascii="Times New Roman" w:hAnsi="Times New Roman" w:cs="Times New Roman"/>
                <w:sz w:val="24"/>
                <w:szCs w:val="24"/>
              </w:rPr>
              <w:t>0.0)</w:t>
            </w:r>
          </w:p>
        </w:tc>
        <w:tc>
          <w:tcPr>
            <w:tcW w:w="2790" w:type="dxa"/>
          </w:tcPr>
          <w:p w14:paraId="49A5BA39" w14:textId="77777777" w:rsidR="00C15F6E" w:rsidRPr="003537DA" w:rsidRDefault="00C15F6E" w:rsidP="004E0154">
            <w:pPr>
              <w:spacing w:after="0" w:line="240" w:lineRule="auto"/>
              <w:contextualSpacing/>
              <w:rPr>
                <w:rFonts w:ascii="Times New Roman" w:eastAsia="Times New Roman" w:hAnsi="Times New Roman" w:cs="Times New Roman"/>
                <w:spacing w:val="-10"/>
                <w:kern w:val="2"/>
                <w:sz w:val="24"/>
                <w:szCs w:val="24"/>
              </w:rPr>
            </w:pPr>
          </w:p>
          <w:p w14:paraId="75E5F3D8" w14:textId="77777777" w:rsidR="00C15F6E" w:rsidRPr="003537DA" w:rsidRDefault="005C5719" w:rsidP="004E0154">
            <w:pPr>
              <w:spacing w:after="0" w:line="240" w:lineRule="auto"/>
              <w:rPr>
                <w:rFonts w:ascii="Times New Roman" w:eastAsia="Calibri" w:hAnsi="Times New Roman" w:cs="Times New Roman"/>
                <w:sz w:val="24"/>
                <w:szCs w:val="24"/>
              </w:rPr>
            </w:pPr>
            <w:r w:rsidRPr="003537DA">
              <w:rPr>
                <w:rFonts w:ascii="Times New Roman" w:eastAsia="Calibri" w:hAnsi="Times New Roman" w:cs="Times New Roman"/>
                <w:sz w:val="24"/>
                <w:szCs w:val="24"/>
              </w:rPr>
              <w:t>1</w:t>
            </w:r>
          </w:p>
          <w:p w14:paraId="11C8AF31" w14:textId="77777777" w:rsidR="00C15F6E" w:rsidRPr="003537DA" w:rsidRDefault="005C5719" w:rsidP="004E0154">
            <w:pPr>
              <w:spacing w:after="0" w:line="240" w:lineRule="auto"/>
              <w:rPr>
                <w:rFonts w:ascii="Times New Roman" w:eastAsia="Calibri" w:hAnsi="Times New Roman" w:cs="Times New Roman"/>
                <w:sz w:val="24"/>
                <w:szCs w:val="24"/>
              </w:rPr>
            </w:pPr>
            <w:r w:rsidRPr="003537DA">
              <w:rPr>
                <w:rFonts w:ascii="Times New Roman" w:eastAsia="Calibri" w:hAnsi="Times New Roman" w:cs="Times New Roman"/>
                <w:sz w:val="24"/>
                <w:szCs w:val="24"/>
              </w:rPr>
              <w:t>0</w:t>
            </w:r>
          </w:p>
        </w:tc>
        <w:tc>
          <w:tcPr>
            <w:tcW w:w="2340" w:type="dxa"/>
          </w:tcPr>
          <w:p w14:paraId="5AF598E1" w14:textId="77777777" w:rsidR="00C15F6E" w:rsidRPr="003537DA" w:rsidRDefault="00C15F6E" w:rsidP="004E0154">
            <w:pPr>
              <w:spacing w:after="0" w:line="240" w:lineRule="auto"/>
              <w:contextualSpacing/>
              <w:rPr>
                <w:rFonts w:ascii="Times New Roman" w:eastAsia="Times New Roman" w:hAnsi="Times New Roman" w:cs="Times New Roman"/>
                <w:spacing w:val="-10"/>
                <w:kern w:val="2"/>
                <w:sz w:val="24"/>
                <w:szCs w:val="24"/>
              </w:rPr>
            </w:pPr>
          </w:p>
          <w:p w14:paraId="1AF6E4C7" w14:textId="77777777" w:rsidR="00C15F6E" w:rsidRPr="003537DA" w:rsidRDefault="005C5719" w:rsidP="004E0154">
            <w:pPr>
              <w:spacing w:after="0" w:line="240" w:lineRule="auto"/>
              <w:contextualSpacing/>
              <w:rPr>
                <w:rFonts w:ascii="Times New Roman" w:eastAsia="Times New Roman" w:hAnsi="Times New Roman" w:cs="Times New Roman"/>
                <w:spacing w:val="-10"/>
                <w:kern w:val="2"/>
                <w:sz w:val="24"/>
                <w:szCs w:val="24"/>
              </w:rPr>
            </w:pPr>
            <w:r w:rsidRPr="003537DA">
              <w:rPr>
                <w:rFonts w:ascii="Times New Roman" w:eastAsia="Times New Roman" w:hAnsi="Times New Roman" w:cs="Times New Roman"/>
                <w:spacing w:val="-10"/>
                <w:kern w:val="2"/>
                <w:sz w:val="24"/>
                <w:szCs w:val="24"/>
              </w:rPr>
              <w:t>1</w:t>
            </w:r>
          </w:p>
          <w:p w14:paraId="0CB3757F" w14:textId="77777777" w:rsidR="00C15F6E" w:rsidRPr="003537DA" w:rsidRDefault="005C5719" w:rsidP="004E0154">
            <w:pPr>
              <w:spacing w:after="0" w:line="240" w:lineRule="auto"/>
              <w:contextualSpacing/>
              <w:rPr>
                <w:rFonts w:ascii="Times New Roman" w:eastAsia="Times New Roman" w:hAnsi="Times New Roman" w:cs="Times New Roman"/>
                <w:spacing w:val="-10"/>
                <w:kern w:val="2"/>
                <w:sz w:val="24"/>
                <w:szCs w:val="24"/>
              </w:rPr>
            </w:pPr>
            <w:r w:rsidRPr="003537DA">
              <w:rPr>
                <w:rFonts w:ascii="Times New Roman" w:eastAsia="Times New Roman" w:hAnsi="Times New Roman" w:cs="Times New Roman"/>
                <w:spacing w:val="-10"/>
                <w:kern w:val="2"/>
                <w:sz w:val="24"/>
                <w:szCs w:val="24"/>
              </w:rPr>
              <w:t>0 (0.00, 0.28)</w:t>
            </w:r>
          </w:p>
        </w:tc>
      </w:tr>
      <w:tr w:rsidR="00D64587" w:rsidRPr="003537DA" w14:paraId="0A04367A" w14:textId="77777777" w:rsidTr="00D64587">
        <w:tc>
          <w:tcPr>
            <w:tcW w:w="2970" w:type="dxa"/>
          </w:tcPr>
          <w:p w14:paraId="6CAC8518" w14:textId="77777777" w:rsidR="00D64587" w:rsidRPr="003537DA" w:rsidRDefault="00D64587" w:rsidP="00D64587">
            <w:pPr>
              <w:spacing w:after="0" w:line="240" w:lineRule="auto"/>
              <w:rPr>
                <w:rFonts w:ascii="Times New Roman" w:hAnsi="Times New Roman" w:cs="Times New Roman"/>
                <w:sz w:val="24"/>
                <w:szCs w:val="24"/>
              </w:rPr>
            </w:pPr>
            <w:r w:rsidRPr="003537DA">
              <w:rPr>
                <w:rFonts w:ascii="Times New Roman" w:eastAsia="Calibri" w:hAnsi="Times New Roman" w:cs="Times New Roman"/>
                <w:sz w:val="24"/>
                <w:szCs w:val="24"/>
              </w:rPr>
              <w:t>Time of crash</w:t>
            </w:r>
          </w:p>
          <w:p w14:paraId="317ACF79" w14:textId="77777777" w:rsidR="00D64587" w:rsidRPr="003537DA" w:rsidRDefault="00D64587" w:rsidP="00D64587">
            <w:pPr>
              <w:spacing w:after="0" w:line="240" w:lineRule="auto"/>
              <w:rPr>
                <w:rFonts w:ascii="Times New Roman" w:hAnsi="Times New Roman" w:cs="Times New Roman"/>
                <w:sz w:val="24"/>
                <w:szCs w:val="24"/>
              </w:rPr>
            </w:pPr>
            <w:r w:rsidRPr="003537DA">
              <w:rPr>
                <w:rFonts w:ascii="Times New Roman" w:eastAsia="Calibri" w:hAnsi="Times New Roman" w:cs="Times New Roman"/>
                <w:sz w:val="24"/>
                <w:szCs w:val="24"/>
              </w:rPr>
              <w:t xml:space="preserve">    Daylight</w:t>
            </w:r>
          </w:p>
          <w:p w14:paraId="4F762235" w14:textId="77777777" w:rsidR="00D64587" w:rsidRPr="003537DA" w:rsidRDefault="00D64587" w:rsidP="00D64587">
            <w:pPr>
              <w:spacing w:after="0" w:line="240" w:lineRule="auto"/>
              <w:rPr>
                <w:rFonts w:ascii="Times New Roman" w:eastAsia="Calibri" w:hAnsi="Times New Roman" w:cs="Times New Roman"/>
                <w:b/>
                <w:sz w:val="24"/>
                <w:szCs w:val="24"/>
              </w:rPr>
            </w:pPr>
            <w:r w:rsidRPr="003537DA">
              <w:rPr>
                <w:rFonts w:ascii="Times New Roman" w:hAnsi="Times New Roman" w:cs="Times New Roman"/>
                <w:sz w:val="24"/>
                <w:szCs w:val="24"/>
              </w:rPr>
              <w:t xml:space="preserve">    Dark</w:t>
            </w:r>
          </w:p>
        </w:tc>
        <w:tc>
          <w:tcPr>
            <w:tcW w:w="1530" w:type="dxa"/>
          </w:tcPr>
          <w:p w14:paraId="020B2F83" w14:textId="77777777" w:rsidR="00D64587" w:rsidRPr="003537DA" w:rsidRDefault="00D64587" w:rsidP="00D64587">
            <w:pPr>
              <w:spacing w:after="0" w:line="240" w:lineRule="auto"/>
              <w:rPr>
                <w:rFonts w:ascii="Times New Roman" w:eastAsia="Calibri" w:hAnsi="Times New Roman" w:cs="Times New Roman"/>
                <w:sz w:val="24"/>
                <w:szCs w:val="24"/>
              </w:rPr>
            </w:pPr>
          </w:p>
          <w:p w14:paraId="022A696B" w14:textId="7EDBDEBF" w:rsidR="00D64587" w:rsidRPr="003537DA" w:rsidRDefault="001278F1" w:rsidP="00D64587">
            <w:pPr>
              <w:spacing w:after="0" w:line="240" w:lineRule="auto"/>
              <w:rPr>
                <w:rFonts w:ascii="Times New Roman" w:hAnsi="Times New Roman" w:cs="Times New Roman"/>
                <w:sz w:val="24"/>
                <w:szCs w:val="24"/>
              </w:rPr>
            </w:pPr>
            <w:r>
              <w:rPr>
                <w:rFonts w:ascii="Times New Roman" w:hAnsi="Times New Roman" w:cs="Times New Roman"/>
                <w:sz w:val="24"/>
                <w:szCs w:val="24"/>
              </w:rPr>
              <w:t>19223 (</w:t>
            </w:r>
            <w:r w:rsidR="00D64587" w:rsidRPr="003537DA">
              <w:rPr>
                <w:rFonts w:ascii="Times New Roman" w:hAnsi="Times New Roman" w:cs="Times New Roman"/>
                <w:sz w:val="24"/>
                <w:szCs w:val="24"/>
              </w:rPr>
              <w:t>52.0)</w:t>
            </w:r>
          </w:p>
          <w:p w14:paraId="301AE386" w14:textId="3CFA6F2F" w:rsidR="00D64587" w:rsidRPr="003537DA" w:rsidRDefault="001278F1" w:rsidP="00D64587">
            <w:pPr>
              <w:spacing w:after="0" w:line="240" w:lineRule="auto"/>
              <w:rPr>
                <w:rFonts w:ascii="Times New Roman" w:eastAsia="Calibri" w:hAnsi="Times New Roman" w:cs="Times New Roman"/>
                <w:sz w:val="24"/>
                <w:szCs w:val="24"/>
              </w:rPr>
            </w:pPr>
            <w:r>
              <w:rPr>
                <w:rFonts w:ascii="Times New Roman" w:hAnsi="Times New Roman" w:cs="Times New Roman"/>
                <w:sz w:val="24"/>
                <w:szCs w:val="24"/>
              </w:rPr>
              <w:t>17731 (</w:t>
            </w:r>
            <w:r w:rsidR="00D64587" w:rsidRPr="003537DA">
              <w:rPr>
                <w:rFonts w:ascii="Times New Roman" w:hAnsi="Times New Roman" w:cs="Times New Roman"/>
                <w:sz w:val="24"/>
                <w:szCs w:val="24"/>
              </w:rPr>
              <w:t>48.0)</w:t>
            </w:r>
          </w:p>
        </w:tc>
        <w:tc>
          <w:tcPr>
            <w:tcW w:w="1350" w:type="dxa"/>
          </w:tcPr>
          <w:p w14:paraId="12975841" w14:textId="77777777" w:rsidR="00D64587" w:rsidRPr="003537DA" w:rsidRDefault="00D64587" w:rsidP="00D64587">
            <w:pPr>
              <w:spacing w:after="0" w:line="240" w:lineRule="auto"/>
              <w:rPr>
                <w:rFonts w:ascii="Times New Roman" w:eastAsia="Calibri" w:hAnsi="Times New Roman" w:cs="Times New Roman"/>
                <w:sz w:val="24"/>
                <w:szCs w:val="24"/>
              </w:rPr>
            </w:pPr>
          </w:p>
          <w:p w14:paraId="532179DF" w14:textId="67FA0547" w:rsidR="00D64587" w:rsidRPr="003537DA" w:rsidRDefault="001278F1" w:rsidP="00D64587">
            <w:pPr>
              <w:spacing w:after="0" w:line="240" w:lineRule="auto"/>
              <w:rPr>
                <w:rFonts w:ascii="Times New Roman" w:eastAsia="Calibri" w:hAnsi="Times New Roman" w:cs="Times New Roman"/>
                <w:sz w:val="24"/>
                <w:szCs w:val="24"/>
              </w:rPr>
            </w:pPr>
            <w:r>
              <w:rPr>
                <w:rFonts w:ascii="Times New Roman" w:hAnsi="Times New Roman" w:cs="Times New Roman"/>
                <w:sz w:val="24"/>
                <w:szCs w:val="24"/>
              </w:rPr>
              <w:t>334 (</w:t>
            </w:r>
            <w:r w:rsidR="00D64587" w:rsidRPr="003537DA">
              <w:rPr>
                <w:rFonts w:ascii="Times New Roman" w:hAnsi="Times New Roman" w:cs="Times New Roman"/>
                <w:sz w:val="24"/>
                <w:szCs w:val="24"/>
              </w:rPr>
              <w:t>51.8)</w:t>
            </w:r>
          </w:p>
          <w:p w14:paraId="464D4C0F" w14:textId="6F1109F7" w:rsidR="00D64587" w:rsidRPr="003537DA" w:rsidRDefault="001278F1" w:rsidP="00D64587">
            <w:pPr>
              <w:spacing w:after="0" w:line="240" w:lineRule="auto"/>
              <w:rPr>
                <w:rFonts w:ascii="Times New Roman" w:eastAsia="Calibri" w:hAnsi="Times New Roman" w:cs="Times New Roman"/>
                <w:sz w:val="24"/>
                <w:szCs w:val="24"/>
              </w:rPr>
            </w:pPr>
            <w:r>
              <w:rPr>
                <w:rFonts w:ascii="Times New Roman" w:hAnsi="Times New Roman" w:cs="Times New Roman"/>
                <w:sz w:val="24"/>
                <w:szCs w:val="24"/>
              </w:rPr>
              <w:t>311 (</w:t>
            </w:r>
            <w:r w:rsidR="00D64587" w:rsidRPr="003537DA">
              <w:rPr>
                <w:rFonts w:ascii="Times New Roman" w:hAnsi="Times New Roman" w:cs="Times New Roman"/>
                <w:sz w:val="24"/>
                <w:szCs w:val="24"/>
              </w:rPr>
              <w:t>48.2)</w:t>
            </w:r>
          </w:p>
        </w:tc>
        <w:tc>
          <w:tcPr>
            <w:tcW w:w="2790" w:type="dxa"/>
          </w:tcPr>
          <w:p w14:paraId="1E6BB271" w14:textId="77777777" w:rsidR="00D64587" w:rsidRPr="003537DA" w:rsidRDefault="00D64587" w:rsidP="00D64587">
            <w:pPr>
              <w:spacing w:after="0" w:line="240" w:lineRule="auto"/>
              <w:rPr>
                <w:rFonts w:ascii="Times New Roman" w:eastAsia="Calibri" w:hAnsi="Times New Roman" w:cs="Times New Roman"/>
                <w:sz w:val="24"/>
                <w:szCs w:val="24"/>
              </w:rPr>
            </w:pPr>
          </w:p>
          <w:p w14:paraId="24A96E79" w14:textId="77777777" w:rsidR="00D64587" w:rsidRPr="003537DA" w:rsidRDefault="00D64587" w:rsidP="00D64587">
            <w:pPr>
              <w:spacing w:after="0" w:line="240" w:lineRule="auto"/>
              <w:rPr>
                <w:rFonts w:ascii="Times New Roman" w:eastAsia="Calibri" w:hAnsi="Times New Roman" w:cs="Times New Roman"/>
                <w:sz w:val="24"/>
                <w:szCs w:val="24"/>
              </w:rPr>
            </w:pPr>
            <w:r w:rsidRPr="003537DA">
              <w:rPr>
                <w:rFonts w:ascii="Times New Roman" w:eastAsia="Calibri" w:hAnsi="Times New Roman" w:cs="Times New Roman"/>
                <w:sz w:val="24"/>
                <w:szCs w:val="24"/>
              </w:rPr>
              <w:t>1</w:t>
            </w:r>
          </w:p>
          <w:p w14:paraId="12FFCE22" w14:textId="0CB97C8B" w:rsidR="00D64587" w:rsidRPr="003537DA" w:rsidRDefault="00D64587" w:rsidP="00D64587">
            <w:pPr>
              <w:spacing w:after="0" w:line="240" w:lineRule="auto"/>
              <w:rPr>
                <w:rFonts w:ascii="Times New Roman" w:eastAsia="Calibri" w:hAnsi="Times New Roman" w:cs="Times New Roman"/>
                <w:sz w:val="24"/>
                <w:szCs w:val="24"/>
              </w:rPr>
            </w:pPr>
            <w:r w:rsidRPr="00A90F5A">
              <w:rPr>
                <w:rFonts w:ascii="Times New Roman" w:eastAsia="Calibri" w:hAnsi="Times New Roman" w:cs="Times New Roman"/>
                <w:sz w:val="24"/>
                <w:szCs w:val="24"/>
              </w:rPr>
              <w:t>1.01</w:t>
            </w:r>
            <w:r w:rsidRPr="003537DA">
              <w:rPr>
                <w:rFonts w:ascii="Times New Roman" w:eastAsia="Calibri" w:hAnsi="Times New Roman" w:cs="Times New Roman"/>
                <w:sz w:val="24"/>
                <w:szCs w:val="24"/>
              </w:rPr>
              <w:t>(</w:t>
            </w:r>
            <w:r w:rsidRPr="00A90F5A">
              <w:rPr>
                <w:rFonts w:ascii="Times New Roman" w:eastAsia="Calibri" w:hAnsi="Times New Roman" w:cs="Times New Roman"/>
                <w:sz w:val="24"/>
                <w:szCs w:val="24"/>
              </w:rPr>
              <w:t>0.86, 1.18</w:t>
            </w:r>
            <w:r w:rsidRPr="003537DA">
              <w:rPr>
                <w:rFonts w:ascii="Times New Roman" w:eastAsia="Calibri" w:hAnsi="Times New Roman" w:cs="Times New Roman"/>
                <w:sz w:val="24"/>
                <w:szCs w:val="24"/>
              </w:rPr>
              <w:t>)</w:t>
            </w:r>
          </w:p>
        </w:tc>
        <w:tc>
          <w:tcPr>
            <w:tcW w:w="2340" w:type="dxa"/>
          </w:tcPr>
          <w:p w14:paraId="1A501BDD" w14:textId="77777777" w:rsidR="00D64587" w:rsidRPr="003537DA" w:rsidRDefault="00D64587" w:rsidP="00D64587">
            <w:pPr>
              <w:spacing w:after="0" w:line="240" w:lineRule="auto"/>
              <w:rPr>
                <w:rFonts w:ascii="Times New Roman" w:eastAsia="Calibri" w:hAnsi="Times New Roman" w:cs="Times New Roman"/>
                <w:sz w:val="24"/>
                <w:szCs w:val="24"/>
              </w:rPr>
            </w:pPr>
          </w:p>
          <w:p w14:paraId="0E49A230" w14:textId="77777777" w:rsidR="00D64587" w:rsidRPr="003537DA" w:rsidRDefault="00D64587" w:rsidP="00D64587">
            <w:pPr>
              <w:spacing w:after="0" w:line="240" w:lineRule="auto"/>
              <w:rPr>
                <w:rFonts w:ascii="Times New Roman" w:eastAsia="Calibri" w:hAnsi="Times New Roman" w:cs="Times New Roman"/>
                <w:sz w:val="24"/>
                <w:szCs w:val="24"/>
              </w:rPr>
            </w:pPr>
            <w:r w:rsidRPr="003537DA">
              <w:rPr>
                <w:rFonts w:ascii="Times New Roman" w:eastAsia="Calibri" w:hAnsi="Times New Roman" w:cs="Times New Roman"/>
                <w:sz w:val="24"/>
                <w:szCs w:val="24"/>
              </w:rPr>
              <w:t>1</w:t>
            </w:r>
          </w:p>
          <w:p w14:paraId="63533424" w14:textId="39DFC80E" w:rsidR="00D64587" w:rsidRPr="003537DA" w:rsidRDefault="00D64587" w:rsidP="00D64587">
            <w:p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1.45 (1.03, 2.04</w:t>
            </w:r>
            <w:r w:rsidRPr="003537DA">
              <w:rPr>
                <w:rFonts w:ascii="Times New Roman" w:eastAsia="Calibri" w:hAnsi="Times New Roman" w:cs="Times New Roman"/>
                <w:sz w:val="24"/>
                <w:szCs w:val="24"/>
              </w:rPr>
              <w:t>)</w:t>
            </w:r>
          </w:p>
        </w:tc>
      </w:tr>
      <w:tr w:rsidR="00D64587" w:rsidRPr="003537DA" w14:paraId="74170F23" w14:textId="77777777" w:rsidTr="00D64587">
        <w:tc>
          <w:tcPr>
            <w:tcW w:w="2970" w:type="dxa"/>
          </w:tcPr>
          <w:p w14:paraId="5EAAA14A" w14:textId="77777777" w:rsidR="00D64587" w:rsidRPr="003537DA" w:rsidRDefault="00D64587" w:rsidP="00D64587">
            <w:pPr>
              <w:spacing w:after="0" w:line="240" w:lineRule="auto"/>
              <w:rPr>
                <w:rFonts w:ascii="Times New Roman" w:hAnsi="Times New Roman" w:cs="Times New Roman"/>
                <w:sz w:val="24"/>
                <w:szCs w:val="24"/>
              </w:rPr>
            </w:pPr>
            <w:r w:rsidRPr="003537DA">
              <w:rPr>
                <w:rFonts w:ascii="Times New Roman" w:eastAsia="Calibri" w:hAnsi="Times New Roman" w:cs="Times New Roman"/>
                <w:sz w:val="24"/>
                <w:szCs w:val="24"/>
              </w:rPr>
              <w:t>Day of the week</w:t>
            </w:r>
          </w:p>
          <w:p w14:paraId="52FA6BD9" w14:textId="77777777" w:rsidR="00D64587" w:rsidRPr="003537DA" w:rsidRDefault="00D64587" w:rsidP="00D64587">
            <w:pPr>
              <w:spacing w:after="0" w:line="240" w:lineRule="auto"/>
              <w:rPr>
                <w:rFonts w:ascii="Times New Roman" w:hAnsi="Times New Roman" w:cs="Times New Roman"/>
                <w:sz w:val="24"/>
                <w:szCs w:val="24"/>
              </w:rPr>
            </w:pPr>
            <w:r w:rsidRPr="003537DA">
              <w:rPr>
                <w:rFonts w:ascii="Times New Roman" w:eastAsia="Calibri" w:hAnsi="Times New Roman" w:cs="Times New Roman"/>
                <w:sz w:val="24"/>
                <w:szCs w:val="24"/>
              </w:rPr>
              <w:t xml:space="preserve">     Weekday</w:t>
            </w:r>
          </w:p>
          <w:p w14:paraId="6C08471C" w14:textId="77777777" w:rsidR="00D64587" w:rsidRPr="003537DA" w:rsidRDefault="00D64587" w:rsidP="00D64587">
            <w:pPr>
              <w:spacing w:after="0" w:line="240" w:lineRule="auto"/>
              <w:rPr>
                <w:rFonts w:ascii="Times New Roman" w:eastAsia="Calibri" w:hAnsi="Times New Roman" w:cs="Times New Roman"/>
                <w:b/>
                <w:sz w:val="24"/>
                <w:szCs w:val="24"/>
              </w:rPr>
            </w:pPr>
            <w:r w:rsidRPr="003537DA">
              <w:rPr>
                <w:rFonts w:ascii="Times New Roman" w:hAnsi="Times New Roman" w:cs="Times New Roman"/>
                <w:sz w:val="24"/>
                <w:szCs w:val="24"/>
              </w:rPr>
              <w:t xml:space="preserve">      Weekend</w:t>
            </w:r>
          </w:p>
        </w:tc>
        <w:tc>
          <w:tcPr>
            <w:tcW w:w="1530" w:type="dxa"/>
          </w:tcPr>
          <w:p w14:paraId="149CF0DD" w14:textId="77777777" w:rsidR="00D64587" w:rsidRPr="003537DA" w:rsidRDefault="00D64587" w:rsidP="00D64587">
            <w:pPr>
              <w:spacing w:after="0" w:line="240" w:lineRule="auto"/>
              <w:jc w:val="center"/>
              <w:rPr>
                <w:rFonts w:ascii="Times New Roman" w:eastAsia="Calibri" w:hAnsi="Times New Roman" w:cs="Times New Roman"/>
                <w:sz w:val="24"/>
                <w:szCs w:val="24"/>
              </w:rPr>
            </w:pPr>
          </w:p>
          <w:p w14:paraId="6C21F204" w14:textId="1B717A9F" w:rsidR="00D64587" w:rsidRPr="003537DA" w:rsidRDefault="001278F1" w:rsidP="00D64587">
            <w:pPr>
              <w:spacing w:after="0" w:line="240" w:lineRule="auto"/>
              <w:rPr>
                <w:rFonts w:ascii="Times New Roman" w:hAnsi="Times New Roman" w:cs="Times New Roman"/>
                <w:sz w:val="24"/>
                <w:szCs w:val="24"/>
              </w:rPr>
            </w:pPr>
            <w:r>
              <w:rPr>
                <w:rFonts w:ascii="Times New Roman" w:hAnsi="Times New Roman" w:cs="Times New Roman"/>
                <w:sz w:val="24"/>
                <w:szCs w:val="24"/>
              </w:rPr>
              <w:t>24396 (</w:t>
            </w:r>
            <w:r w:rsidR="00D64587" w:rsidRPr="003537DA">
              <w:rPr>
                <w:rFonts w:ascii="Times New Roman" w:hAnsi="Times New Roman" w:cs="Times New Roman"/>
                <w:sz w:val="24"/>
                <w:szCs w:val="24"/>
              </w:rPr>
              <w:t>66.0)</w:t>
            </w:r>
          </w:p>
          <w:p w14:paraId="66D84982" w14:textId="77C5C228" w:rsidR="00D64587" w:rsidRPr="003537DA" w:rsidRDefault="001278F1" w:rsidP="00D64587">
            <w:pPr>
              <w:spacing w:after="0" w:line="240" w:lineRule="auto"/>
              <w:rPr>
                <w:rFonts w:ascii="Times New Roman" w:eastAsia="Calibri" w:hAnsi="Times New Roman" w:cs="Times New Roman"/>
                <w:sz w:val="24"/>
                <w:szCs w:val="24"/>
              </w:rPr>
            </w:pPr>
            <w:r>
              <w:rPr>
                <w:rFonts w:ascii="Times New Roman" w:hAnsi="Times New Roman" w:cs="Times New Roman"/>
                <w:sz w:val="24"/>
                <w:szCs w:val="24"/>
              </w:rPr>
              <w:t>12558 (</w:t>
            </w:r>
            <w:r w:rsidR="00D64587" w:rsidRPr="003537DA">
              <w:rPr>
                <w:rFonts w:ascii="Times New Roman" w:hAnsi="Times New Roman" w:cs="Times New Roman"/>
                <w:sz w:val="24"/>
                <w:szCs w:val="24"/>
              </w:rPr>
              <w:t>34.0)</w:t>
            </w:r>
          </w:p>
        </w:tc>
        <w:tc>
          <w:tcPr>
            <w:tcW w:w="1350" w:type="dxa"/>
          </w:tcPr>
          <w:p w14:paraId="1288DC9E" w14:textId="77777777" w:rsidR="00D64587" w:rsidRPr="003537DA" w:rsidRDefault="00D64587" w:rsidP="00D64587">
            <w:pPr>
              <w:spacing w:after="0" w:line="240" w:lineRule="auto"/>
              <w:rPr>
                <w:rFonts w:ascii="Times New Roman" w:eastAsia="Calibri" w:hAnsi="Times New Roman" w:cs="Times New Roman"/>
                <w:sz w:val="24"/>
                <w:szCs w:val="24"/>
              </w:rPr>
            </w:pPr>
          </w:p>
          <w:p w14:paraId="27844B74" w14:textId="6A929E08" w:rsidR="00D64587" w:rsidRPr="003537DA" w:rsidRDefault="001278F1" w:rsidP="00D64587">
            <w:pPr>
              <w:spacing w:after="0" w:line="240" w:lineRule="auto"/>
              <w:rPr>
                <w:rFonts w:ascii="Times New Roman" w:hAnsi="Times New Roman" w:cs="Times New Roman"/>
                <w:sz w:val="24"/>
                <w:szCs w:val="24"/>
              </w:rPr>
            </w:pPr>
            <w:r>
              <w:rPr>
                <w:rFonts w:ascii="Times New Roman" w:hAnsi="Times New Roman" w:cs="Times New Roman"/>
                <w:sz w:val="24"/>
                <w:szCs w:val="24"/>
              </w:rPr>
              <w:t>439 (</w:t>
            </w:r>
            <w:r w:rsidR="00D64587" w:rsidRPr="003537DA">
              <w:rPr>
                <w:rFonts w:ascii="Times New Roman" w:hAnsi="Times New Roman" w:cs="Times New Roman"/>
                <w:sz w:val="24"/>
                <w:szCs w:val="24"/>
              </w:rPr>
              <w:t>68.1)</w:t>
            </w:r>
          </w:p>
          <w:p w14:paraId="194F6182" w14:textId="251A8BD4" w:rsidR="00D64587" w:rsidRPr="003537DA" w:rsidRDefault="001278F1" w:rsidP="00D64587">
            <w:pPr>
              <w:spacing w:after="0" w:line="240" w:lineRule="auto"/>
              <w:rPr>
                <w:rFonts w:ascii="Times New Roman" w:eastAsia="Calibri" w:hAnsi="Times New Roman" w:cs="Times New Roman"/>
                <w:sz w:val="24"/>
                <w:szCs w:val="24"/>
              </w:rPr>
            </w:pPr>
            <w:r>
              <w:rPr>
                <w:rFonts w:ascii="Times New Roman" w:hAnsi="Times New Roman" w:cs="Times New Roman"/>
                <w:sz w:val="24"/>
                <w:szCs w:val="24"/>
              </w:rPr>
              <w:t>206 (</w:t>
            </w:r>
            <w:r w:rsidR="00D64587" w:rsidRPr="003537DA">
              <w:rPr>
                <w:rFonts w:ascii="Times New Roman" w:hAnsi="Times New Roman" w:cs="Times New Roman"/>
                <w:sz w:val="24"/>
                <w:szCs w:val="24"/>
              </w:rPr>
              <w:t>31.9)</w:t>
            </w:r>
          </w:p>
        </w:tc>
        <w:tc>
          <w:tcPr>
            <w:tcW w:w="2790" w:type="dxa"/>
          </w:tcPr>
          <w:p w14:paraId="155C6CD4" w14:textId="77777777" w:rsidR="00D64587" w:rsidRPr="003537DA" w:rsidRDefault="00D64587" w:rsidP="00D64587">
            <w:pPr>
              <w:spacing w:after="0" w:line="240" w:lineRule="auto"/>
              <w:contextualSpacing/>
              <w:rPr>
                <w:rFonts w:ascii="Times New Roman" w:eastAsia="Times New Roman" w:hAnsi="Times New Roman" w:cs="Times New Roman"/>
                <w:spacing w:val="-10"/>
                <w:kern w:val="2"/>
                <w:sz w:val="24"/>
                <w:szCs w:val="24"/>
              </w:rPr>
            </w:pPr>
          </w:p>
          <w:p w14:paraId="15C7C820" w14:textId="77777777" w:rsidR="00D64587" w:rsidRPr="003537DA" w:rsidRDefault="00D64587" w:rsidP="00D64587">
            <w:pPr>
              <w:spacing w:after="0" w:line="240" w:lineRule="auto"/>
              <w:rPr>
                <w:rFonts w:ascii="Times New Roman" w:eastAsia="Calibri" w:hAnsi="Times New Roman" w:cs="Times New Roman"/>
                <w:sz w:val="24"/>
                <w:szCs w:val="24"/>
              </w:rPr>
            </w:pPr>
            <w:r w:rsidRPr="003537DA">
              <w:rPr>
                <w:rFonts w:ascii="Times New Roman" w:eastAsia="Calibri" w:hAnsi="Times New Roman" w:cs="Times New Roman"/>
                <w:sz w:val="24"/>
                <w:szCs w:val="24"/>
              </w:rPr>
              <w:t>1</w:t>
            </w:r>
          </w:p>
          <w:p w14:paraId="2C553590" w14:textId="0B1004F6" w:rsidR="00D64587" w:rsidRPr="003537DA" w:rsidRDefault="00D64587" w:rsidP="00D64587">
            <w:pPr>
              <w:spacing w:after="0" w:line="240" w:lineRule="auto"/>
              <w:rPr>
                <w:rFonts w:ascii="Times New Roman" w:eastAsia="Calibri" w:hAnsi="Times New Roman" w:cs="Times New Roman"/>
                <w:sz w:val="24"/>
                <w:szCs w:val="24"/>
              </w:rPr>
            </w:pPr>
            <w:r w:rsidRPr="00A90F5A">
              <w:rPr>
                <w:rFonts w:ascii="Times New Roman" w:eastAsia="Calibri" w:hAnsi="Times New Roman" w:cs="Times New Roman"/>
                <w:sz w:val="24"/>
                <w:szCs w:val="24"/>
              </w:rPr>
              <w:t>0.91</w:t>
            </w:r>
            <w:r w:rsidRPr="003537DA">
              <w:rPr>
                <w:rFonts w:ascii="Times New Roman" w:eastAsia="Calibri" w:hAnsi="Times New Roman" w:cs="Times New Roman"/>
                <w:sz w:val="24"/>
                <w:szCs w:val="24"/>
              </w:rPr>
              <w:t>(</w:t>
            </w:r>
            <w:r w:rsidRPr="00A90F5A">
              <w:rPr>
                <w:rFonts w:ascii="Times New Roman" w:eastAsia="Calibri" w:hAnsi="Times New Roman" w:cs="Times New Roman"/>
                <w:sz w:val="24"/>
                <w:szCs w:val="24"/>
              </w:rPr>
              <w:t>0.77, 1.08</w:t>
            </w:r>
            <w:r w:rsidRPr="003537DA">
              <w:rPr>
                <w:rFonts w:ascii="Times New Roman" w:eastAsia="Calibri" w:hAnsi="Times New Roman" w:cs="Times New Roman"/>
                <w:sz w:val="24"/>
                <w:szCs w:val="24"/>
              </w:rPr>
              <w:t>)</w:t>
            </w:r>
          </w:p>
        </w:tc>
        <w:tc>
          <w:tcPr>
            <w:tcW w:w="2340" w:type="dxa"/>
          </w:tcPr>
          <w:p w14:paraId="5BF4A928" w14:textId="77777777" w:rsidR="00D64587" w:rsidRPr="003537DA" w:rsidRDefault="00D64587" w:rsidP="00D64587">
            <w:pPr>
              <w:spacing w:after="0" w:line="240" w:lineRule="auto"/>
              <w:contextualSpacing/>
              <w:rPr>
                <w:rFonts w:ascii="Times New Roman" w:eastAsia="Times New Roman" w:hAnsi="Times New Roman" w:cs="Times New Roman"/>
                <w:spacing w:val="-10"/>
                <w:kern w:val="2"/>
                <w:sz w:val="24"/>
                <w:szCs w:val="24"/>
              </w:rPr>
            </w:pPr>
          </w:p>
          <w:p w14:paraId="532FA170" w14:textId="77777777" w:rsidR="00D64587" w:rsidRPr="003537DA" w:rsidRDefault="00D64587" w:rsidP="00D64587">
            <w:pPr>
              <w:spacing w:after="0" w:line="240" w:lineRule="auto"/>
              <w:contextualSpacing/>
              <w:rPr>
                <w:rFonts w:ascii="Times New Roman" w:eastAsia="Times New Roman" w:hAnsi="Times New Roman" w:cs="Times New Roman"/>
                <w:spacing w:val="-10"/>
                <w:kern w:val="2"/>
                <w:sz w:val="24"/>
                <w:szCs w:val="24"/>
              </w:rPr>
            </w:pPr>
            <w:r w:rsidRPr="003537DA">
              <w:rPr>
                <w:rFonts w:ascii="Times New Roman" w:eastAsia="Times New Roman" w:hAnsi="Times New Roman" w:cs="Times New Roman"/>
                <w:spacing w:val="-10"/>
                <w:kern w:val="2"/>
                <w:sz w:val="24"/>
                <w:szCs w:val="24"/>
              </w:rPr>
              <w:t>1</w:t>
            </w:r>
          </w:p>
          <w:p w14:paraId="2959C63E" w14:textId="65512046" w:rsidR="00D64587" w:rsidRPr="003537DA" w:rsidRDefault="00D64587" w:rsidP="00D64587">
            <w:pPr>
              <w:spacing w:after="0" w:line="240" w:lineRule="auto"/>
              <w:contextualSpacing/>
              <w:rPr>
                <w:rFonts w:ascii="Times New Roman" w:eastAsia="Times New Roman" w:hAnsi="Times New Roman" w:cs="Times New Roman"/>
                <w:spacing w:val="-10"/>
                <w:kern w:val="2"/>
                <w:sz w:val="24"/>
                <w:szCs w:val="24"/>
              </w:rPr>
            </w:pPr>
            <w:r>
              <w:rPr>
                <w:rFonts w:ascii="Times New Roman" w:eastAsia="Calibri" w:hAnsi="Times New Roman" w:cs="Times New Roman"/>
                <w:sz w:val="24"/>
                <w:szCs w:val="24"/>
              </w:rPr>
              <w:t>0.85 (0.59, 1.21</w:t>
            </w:r>
            <w:r w:rsidRPr="003537DA">
              <w:rPr>
                <w:rFonts w:ascii="Times New Roman" w:eastAsia="Calibri" w:hAnsi="Times New Roman" w:cs="Times New Roman"/>
                <w:sz w:val="24"/>
                <w:szCs w:val="24"/>
              </w:rPr>
              <w:t>)</w:t>
            </w:r>
          </w:p>
        </w:tc>
      </w:tr>
      <w:tr w:rsidR="00D64587" w:rsidRPr="003537DA" w14:paraId="5BEEC1F8" w14:textId="77777777" w:rsidTr="00D64587">
        <w:tc>
          <w:tcPr>
            <w:tcW w:w="2970" w:type="dxa"/>
          </w:tcPr>
          <w:p w14:paraId="33ACB105" w14:textId="77777777" w:rsidR="00D64587" w:rsidRPr="003537DA" w:rsidRDefault="00D64587" w:rsidP="00D64587">
            <w:pPr>
              <w:spacing w:after="0" w:line="240" w:lineRule="auto"/>
              <w:rPr>
                <w:rFonts w:ascii="Times New Roman" w:hAnsi="Times New Roman" w:cs="Times New Roman"/>
                <w:sz w:val="24"/>
                <w:szCs w:val="24"/>
              </w:rPr>
            </w:pPr>
            <w:r w:rsidRPr="003537DA">
              <w:rPr>
                <w:rFonts w:ascii="Times New Roman" w:eastAsia="Calibri" w:hAnsi="Times New Roman" w:cs="Times New Roman"/>
                <w:sz w:val="24"/>
                <w:szCs w:val="24"/>
              </w:rPr>
              <w:t>Helmet use</w:t>
            </w:r>
          </w:p>
          <w:p w14:paraId="030FD7AC" w14:textId="77777777" w:rsidR="00D64587" w:rsidRPr="003537DA" w:rsidRDefault="00D64587" w:rsidP="00D64587">
            <w:pPr>
              <w:spacing w:after="0" w:line="240" w:lineRule="auto"/>
              <w:rPr>
                <w:rFonts w:ascii="Times New Roman" w:hAnsi="Times New Roman" w:cs="Times New Roman"/>
                <w:sz w:val="24"/>
                <w:szCs w:val="24"/>
              </w:rPr>
            </w:pPr>
            <w:r w:rsidRPr="003537DA">
              <w:rPr>
                <w:rFonts w:ascii="Times New Roman" w:eastAsia="Calibri" w:hAnsi="Times New Roman" w:cs="Times New Roman"/>
                <w:sz w:val="24"/>
                <w:szCs w:val="24"/>
              </w:rPr>
              <w:t xml:space="preserve">     Yes</w:t>
            </w:r>
          </w:p>
          <w:p w14:paraId="11D1A692" w14:textId="77777777" w:rsidR="00D64587" w:rsidRPr="003537DA" w:rsidRDefault="00D64587" w:rsidP="00D64587">
            <w:pPr>
              <w:spacing w:after="0" w:line="240" w:lineRule="auto"/>
              <w:rPr>
                <w:rFonts w:ascii="Times New Roman" w:eastAsia="Calibri" w:hAnsi="Times New Roman" w:cs="Times New Roman"/>
                <w:sz w:val="24"/>
                <w:szCs w:val="24"/>
              </w:rPr>
            </w:pPr>
            <w:r w:rsidRPr="003537DA">
              <w:rPr>
                <w:rFonts w:ascii="Times New Roman" w:hAnsi="Times New Roman" w:cs="Times New Roman"/>
                <w:sz w:val="24"/>
                <w:szCs w:val="24"/>
              </w:rPr>
              <w:t xml:space="preserve">      No</w:t>
            </w:r>
          </w:p>
        </w:tc>
        <w:tc>
          <w:tcPr>
            <w:tcW w:w="1530" w:type="dxa"/>
          </w:tcPr>
          <w:p w14:paraId="32EFF4A7" w14:textId="77777777" w:rsidR="00D64587" w:rsidRPr="003537DA" w:rsidRDefault="00D64587" w:rsidP="00D64587">
            <w:pPr>
              <w:spacing w:after="0" w:line="240" w:lineRule="auto"/>
              <w:rPr>
                <w:rFonts w:ascii="Times New Roman" w:eastAsia="Calibri" w:hAnsi="Times New Roman" w:cs="Times New Roman"/>
                <w:sz w:val="24"/>
                <w:szCs w:val="24"/>
              </w:rPr>
            </w:pPr>
          </w:p>
          <w:p w14:paraId="688234B7" w14:textId="175C197A" w:rsidR="00D64587" w:rsidRPr="003537DA" w:rsidRDefault="001278F1" w:rsidP="00D64587">
            <w:pPr>
              <w:spacing w:after="0" w:line="240" w:lineRule="auto"/>
              <w:rPr>
                <w:rFonts w:ascii="Times New Roman" w:hAnsi="Times New Roman" w:cs="Times New Roman"/>
                <w:sz w:val="24"/>
                <w:szCs w:val="24"/>
              </w:rPr>
            </w:pPr>
            <w:r>
              <w:rPr>
                <w:rFonts w:ascii="Times New Roman" w:hAnsi="Times New Roman" w:cs="Times New Roman"/>
                <w:sz w:val="24"/>
                <w:szCs w:val="24"/>
              </w:rPr>
              <w:t>1292 (</w:t>
            </w:r>
            <w:r w:rsidR="00D64587" w:rsidRPr="003537DA">
              <w:rPr>
                <w:rFonts w:ascii="Times New Roman" w:hAnsi="Times New Roman" w:cs="Times New Roman"/>
                <w:sz w:val="24"/>
                <w:szCs w:val="24"/>
              </w:rPr>
              <w:t>3.6)</w:t>
            </w:r>
          </w:p>
          <w:p w14:paraId="44E76C5A" w14:textId="61DAD082" w:rsidR="00D64587" w:rsidRPr="003537DA" w:rsidRDefault="001278F1" w:rsidP="00D64587">
            <w:pPr>
              <w:spacing w:after="0" w:line="240" w:lineRule="auto"/>
              <w:rPr>
                <w:rFonts w:ascii="Times New Roman" w:eastAsia="Calibri" w:hAnsi="Times New Roman" w:cs="Times New Roman"/>
                <w:sz w:val="24"/>
                <w:szCs w:val="24"/>
              </w:rPr>
            </w:pPr>
            <w:r>
              <w:rPr>
                <w:rFonts w:ascii="Times New Roman" w:hAnsi="Times New Roman" w:cs="Times New Roman"/>
                <w:sz w:val="24"/>
                <w:szCs w:val="24"/>
              </w:rPr>
              <w:t>34151 (</w:t>
            </w:r>
            <w:r w:rsidR="00D64587" w:rsidRPr="003537DA">
              <w:rPr>
                <w:rFonts w:ascii="Times New Roman" w:hAnsi="Times New Roman" w:cs="Times New Roman"/>
                <w:sz w:val="24"/>
                <w:szCs w:val="24"/>
              </w:rPr>
              <w:t>96.4)</w:t>
            </w:r>
          </w:p>
        </w:tc>
        <w:tc>
          <w:tcPr>
            <w:tcW w:w="1350" w:type="dxa"/>
          </w:tcPr>
          <w:p w14:paraId="7D3495AE" w14:textId="77777777" w:rsidR="00D64587" w:rsidRPr="003537DA" w:rsidRDefault="00D64587" w:rsidP="00D64587">
            <w:pPr>
              <w:spacing w:after="0" w:line="240" w:lineRule="auto"/>
              <w:rPr>
                <w:rFonts w:ascii="Times New Roman" w:eastAsia="Calibri" w:hAnsi="Times New Roman" w:cs="Times New Roman"/>
                <w:sz w:val="24"/>
                <w:szCs w:val="24"/>
              </w:rPr>
            </w:pPr>
          </w:p>
          <w:p w14:paraId="4C4EB606" w14:textId="08ECFD0F" w:rsidR="00D64587" w:rsidRPr="003537DA" w:rsidRDefault="001278F1" w:rsidP="00D64587">
            <w:pPr>
              <w:spacing w:after="0" w:line="240" w:lineRule="auto"/>
              <w:rPr>
                <w:rFonts w:ascii="Times New Roman" w:hAnsi="Times New Roman" w:cs="Times New Roman"/>
                <w:sz w:val="24"/>
                <w:szCs w:val="24"/>
              </w:rPr>
            </w:pPr>
            <w:r>
              <w:rPr>
                <w:rFonts w:ascii="Times New Roman" w:hAnsi="Times New Roman" w:cs="Times New Roman"/>
                <w:sz w:val="24"/>
                <w:szCs w:val="24"/>
              </w:rPr>
              <w:t>7 (</w:t>
            </w:r>
            <w:r w:rsidR="00D64587" w:rsidRPr="003537DA">
              <w:rPr>
                <w:rFonts w:ascii="Times New Roman" w:hAnsi="Times New Roman" w:cs="Times New Roman"/>
                <w:sz w:val="24"/>
                <w:szCs w:val="24"/>
              </w:rPr>
              <w:t>1.2)</w:t>
            </w:r>
          </w:p>
          <w:p w14:paraId="0D0F1EDA" w14:textId="043C2887" w:rsidR="00D64587" w:rsidRPr="003537DA" w:rsidRDefault="001278F1" w:rsidP="00D64587">
            <w:pPr>
              <w:spacing w:after="0" w:line="240" w:lineRule="auto"/>
              <w:rPr>
                <w:rFonts w:ascii="Times New Roman" w:eastAsia="Calibri" w:hAnsi="Times New Roman" w:cs="Times New Roman"/>
                <w:sz w:val="24"/>
                <w:szCs w:val="24"/>
              </w:rPr>
            </w:pPr>
            <w:r>
              <w:rPr>
                <w:rFonts w:ascii="Times New Roman" w:hAnsi="Times New Roman" w:cs="Times New Roman"/>
                <w:sz w:val="24"/>
                <w:szCs w:val="24"/>
              </w:rPr>
              <w:t>577 (</w:t>
            </w:r>
            <w:r w:rsidR="00D64587" w:rsidRPr="003537DA">
              <w:rPr>
                <w:rFonts w:ascii="Times New Roman" w:hAnsi="Times New Roman" w:cs="Times New Roman"/>
                <w:sz w:val="24"/>
                <w:szCs w:val="24"/>
              </w:rPr>
              <w:t>98.8)</w:t>
            </w:r>
          </w:p>
        </w:tc>
        <w:tc>
          <w:tcPr>
            <w:tcW w:w="2790" w:type="dxa"/>
          </w:tcPr>
          <w:p w14:paraId="181F48CB" w14:textId="77777777" w:rsidR="00D64587" w:rsidRPr="003537DA" w:rsidRDefault="00D64587" w:rsidP="00D64587">
            <w:pPr>
              <w:spacing w:after="0" w:line="240" w:lineRule="auto"/>
              <w:contextualSpacing/>
              <w:rPr>
                <w:rFonts w:ascii="Times New Roman" w:eastAsia="Times New Roman" w:hAnsi="Times New Roman" w:cs="Times New Roman"/>
                <w:spacing w:val="-10"/>
                <w:kern w:val="2"/>
                <w:sz w:val="24"/>
                <w:szCs w:val="24"/>
              </w:rPr>
            </w:pPr>
          </w:p>
          <w:p w14:paraId="0338650C" w14:textId="77777777" w:rsidR="00D64587" w:rsidRPr="003537DA" w:rsidRDefault="00D64587" w:rsidP="00D64587">
            <w:pPr>
              <w:spacing w:after="0" w:line="240" w:lineRule="auto"/>
              <w:rPr>
                <w:rFonts w:ascii="Times New Roman" w:eastAsia="Calibri" w:hAnsi="Times New Roman" w:cs="Times New Roman"/>
                <w:sz w:val="24"/>
                <w:szCs w:val="24"/>
              </w:rPr>
            </w:pPr>
            <w:r w:rsidRPr="003537DA">
              <w:rPr>
                <w:rFonts w:ascii="Times New Roman" w:eastAsia="Calibri" w:hAnsi="Times New Roman" w:cs="Times New Roman"/>
                <w:sz w:val="24"/>
                <w:szCs w:val="24"/>
              </w:rPr>
              <w:t>1</w:t>
            </w:r>
          </w:p>
          <w:p w14:paraId="258933E9" w14:textId="38B9BAD3" w:rsidR="00D64587" w:rsidRPr="003537DA" w:rsidRDefault="00D64587" w:rsidP="00D64587">
            <w:pPr>
              <w:spacing w:after="0" w:line="240" w:lineRule="auto"/>
              <w:rPr>
                <w:rFonts w:ascii="Times New Roman" w:eastAsia="Calibri" w:hAnsi="Times New Roman" w:cs="Times New Roman"/>
                <w:sz w:val="24"/>
                <w:szCs w:val="24"/>
              </w:rPr>
            </w:pPr>
            <w:r w:rsidRPr="00A90F5A">
              <w:rPr>
                <w:rFonts w:ascii="Times New Roman" w:eastAsia="Calibri" w:hAnsi="Times New Roman" w:cs="Times New Roman"/>
                <w:sz w:val="24"/>
                <w:szCs w:val="24"/>
              </w:rPr>
              <w:t>3.12</w:t>
            </w:r>
            <w:r w:rsidR="001278F1">
              <w:rPr>
                <w:rFonts w:ascii="Times New Roman" w:eastAsia="Calibri" w:hAnsi="Times New Roman" w:cs="Times New Roman"/>
                <w:sz w:val="24"/>
                <w:szCs w:val="24"/>
              </w:rPr>
              <w:t xml:space="preserve"> </w:t>
            </w:r>
            <w:r w:rsidRPr="003537DA">
              <w:rPr>
                <w:rFonts w:ascii="Times New Roman" w:eastAsia="Calibri" w:hAnsi="Times New Roman" w:cs="Times New Roman"/>
                <w:sz w:val="24"/>
                <w:szCs w:val="24"/>
              </w:rPr>
              <w:t>(</w:t>
            </w:r>
            <w:r w:rsidRPr="00A90F5A">
              <w:rPr>
                <w:rFonts w:ascii="Times New Roman" w:eastAsia="Calibri" w:hAnsi="Times New Roman" w:cs="Times New Roman"/>
                <w:sz w:val="24"/>
                <w:szCs w:val="24"/>
              </w:rPr>
              <w:t>1.6, 7.29</w:t>
            </w:r>
            <w:r w:rsidRPr="003537DA">
              <w:rPr>
                <w:rFonts w:ascii="Times New Roman" w:eastAsia="Calibri" w:hAnsi="Times New Roman" w:cs="Times New Roman"/>
                <w:sz w:val="24"/>
                <w:szCs w:val="24"/>
              </w:rPr>
              <w:t>)</w:t>
            </w:r>
          </w:p>
        </w:tc>
        <w:tc>
          <w:tcPr>
            <w:tcW w:w="2340" w:type="dxa"/>
          </w:tcPr>
          <w:p w14:paraId="1DF9AD55" w14:textId="77777777" w:rsidR="00D64587" w:rsidRDefault="00D64587" w:rsidP="00D64587">
            <w:pPr>
              <w:spacing w:after="0" w:line="240" w:lineRule="auto"/>
              <w:contextualSpacing/>
              <w:rPr>
                <w:rFonts w:ascii="Times New Roman" w:eastAsia="Times New Roman" w:hAnsi="Times New Roman" w:cs="Times New Roman"/>
                <w:spacing w:val="-10"/>
                <w:kern w:val="2"/>
                <w:sz w:val="24"/>
                <w:szCs w:val="24"/>
              </w:rPr>
            </w:pPr>
          </w:p>
          <w:p w14:paraId="52A20DEA" w14:textId="1CAFC3DD" w:rsidR="00D64587" w:rsidRPr="003537DA" w:rsidRDefault="00D64587" w:rsidP="00D64587">
            <w:pPr>
              <w:spacing w:after="0" w:line="240" w:lineRule="auto"/>
              <w:contextualSpacing/>
              <w:rPr>
                <w:rFonts w:ascii="Times New Roman" w:eastAsia="Times New Roman" w:hAnsi="Times New Roman" w:cs="Times New Roman"/>
                <w:spacing w:val="-10"/>
                <w:kern w:val="2"/>
                <w:sz w:val="24"/>
                <w:szCs w:val="24"/>
              </w:rPr>
            </w:pPr>
            <w:r w:rsidRPr="003537DA">
              <w:rPr>
                <w:rFonts w:ascii="Times New Roman" w:eastAsia="Times New Roman" w:hAnsi="Times New Roman" w:cs="Times New Roman"/>
                <w:spacing w:val="-10"/>
                <w:kern w:val="2"/>
                <w:sz w:val="24"/>
                <w:szCs w:val="24"/>
              </w:rPr>
              <w:t>1</w:t>
            </w:r>
          </w:p>
          <w:p w14:paraId="130FB065" w14:textId="3DCD3047" w:rsidR="00D64587" w:rsidRPr="003537DA" w:rsidRDefault="00D64587" w:rsidP="00D64587">
            <w:pPr>
              <w:spacing w:after="0" w:line="240" w:lineRule="auto"/>
              <w:contextualSpacing/>
              <w:rPr>
                <w:rFonts w:ascii="Times New Roman" w:eastAsia="Times New Roman" w:hAnsi="Times New Roman" w:cs="Times New Roman"/>
                <w:spacing w:val="-10"/>
                <w:kern w:val="2"/>
                <w:sz w:val="24"/>
                <w:szCs w:val="24"/>
              </w:rPr>
            </w:pPr>
            <w:r>
              <w:rPr>
                <w:rFonts w:ascii="Times New Roman" w:eastAsia="Times New Roman" w:hAnsi="Times New Roman" w:cs="Times New Roman"/>
                <w:spacing w:val="-10"/>
                <w:kern w:val="2"/>
                <w:sz w:val="24"/>
                <w:szCs w:val="24"/>
              </w:rPr>
              <w:t>9.98 (2.53, 46.11</w:t>
            </w:r>
            <w:r w:rsidRPr="003537DA">
              <w:rPr>
                <w:rFonts w:ascii="Times New Roman" w:eastAsia="Times New Roman" w:hAnsi="Times New Roman" w:cs="Times New Roman"/>
                <w:spacing w:val="-10"/>
                <w:kern w:val="2"/>
                <w:sz w:val="24"/>
                <w:szCs w:val="24"/>
              </w:rPr>
              <w:t>)</w:t>
            </w:r>
          </w:p>
        </w:tc>
      </w:tr>
      <w:tr w:rsidR="00D64587" w:rsidRPr="003537DA" w14:paraId="2A71C218" w14:textId="77777777" w:rsidTr="00D64587">
        <w:tc>
          <w:tcPr>
            <w:tcW w:w="2970" w:type="dxa"/>
          </w:tcPr>
          <w:p w14:paraId="71943888" w14:textId="77777777" w:rsidR="00D64587" w:rsidRPr="003537DA" w:rsidRDefault="00D64587" w:rsidP="00D64587">
            <w:pPr>
              <w:spacing w:after="0" w:line="240" w:lineRule="auto"/>
              <w:rPr>
                <w:rFonts w:ascii="Times New Roman" w:hAnsi="Times New Roman" w:cs="Times New Roman"/>
                <w:sz w:val="24"/>
                <w:szCs w:val="24"/>
              </w:rPr>
            </w:pPr>
            <w:r w:rsidRPr="003537DA">
              <w:rPr>
                <w:rFonts w:ascii="Times New Roman" w:eastAsia="Calibri" w:hAnsi="Times New Roman" w:cs="Times New Roman"/>
                <w:sz w:val="24"/>
                <w:szCs w:val="24"/>
              </w:rPr>
              <w:t>Crash Location</w:t>
            </w:r>
          </w:p>
          <w:p w14:paraId="5E49B9C2" w14:textId="77777777" w:rsidR="00D64587" w:rsidRPr="003537DA" w:rsidRDefault="00D64587" w:rsidP="00D64587">
            <w:pPr>
              <w:spacing w:after="0" w:line="240" w:lineRule="auto"/>
              <w:rPr>
                <w:rFonts w:ascii="Times New Roman" w:hAnsi="Times New Roman" w:cs="Times New Roman"/>
                <w:sz w:val="24"/>
                <w:szCs w:val="24"/>
              </w:rPr>
            </w:pPr>
            <w:r w:rsidRPr="003537DA">
              <w:rPr>
                <w:rFonts w:ascii="Times New Roman" w:eastAsia="Calibri" w:hAnsi="Times New Roman" w:cs="Times New Roman"/>
                <w:sz w:val="24"/>
                <w:szCs w:val="24"/>
              </w:rPr>
              <w:t xml:space="preserve">   Intersection</w:t>
            </w:r>
          </w:p>
          <w:p w14:paraId="4D682729" w14:textId="77777777" w:rsidR="00D64587" w:rsidRPr="003537DA" w:rsidRDefault="00D64587" w:rsidP="00D64587">
            <w:pPr>
              <w:spacing w:after="0" w:line="240" w:lineRule="auto"/>
              <w:rPr>
                <w:rFonts w:ascii="Times New Roman" w:hAnsi="Times New Roman" w:cs="Times New Roman"/>
                <w:sz w:val="24"/>
                <w:szCs w:val="24"/>
              </w:rPr>
            </w:pPr>
            <w:r w:rsidRPr="003537DA">
              <w:rPr>
                <w:rFonts w:ascii="Times New Roman" w:eastAsia="Calibri" w:hAnsi="Times New Roman" w:cs="Times New Roman"/>
                <w:sz w:val="24"/>
                <w:szCs w:val="24"/>
              </w:rPr>
              <w:t xml:space="preserve">   Midblock</w:t>
            </w:r>
          </w:p>
        </w:tc>
        <w:tc>
          <w:tcPr>
            <w:tcW w:w="1530" w:type="dxa"/>
          </w:tcPr>
          <w:p w14:paraId="2FB32803" w14:textId="77777777" w:rsidR="00D64587" w:rsidRPr="003537DA" w:rsidRDefault="00D64587" w:rsidP="00D64587">
            <w:pPr>
              <w:spacing w:after="0" w:line="240" w:lineRule="auto"/>
              <w:rPr>
                <w:rFonts w:ascii="Times New Roman" w:eastAsia="Calibri" w:hAnsi="Times New Roman" w:cs="Times New Roman"/>
                <w:sz w:val="24"/>
                <w:szCs w:val="24"/>
              </w:rPr>
            </w:pPr>
          </w:p>
          <w:p w14:paraId="0712C5F2" w14:textId="5867D652" w:rsidR="00D64587" w:rsidRPr="003537DA" w:rsidRDefault="00D64587" w:rsidP="00D64587">
            <w:pPr>
              <w:spacing w:after="0" w:line="240" w:lineRule="auto"/>
              <w:rPr>
                <w:rFonts w:ascii="Times New Roman" w:hAnsi="Times New Roman" w:cs="Times New Roman"/>
                <w:sz w:val="24"/>
                <w:szCs w:val="24"/>
              </w:rPr>
            </w:pPr>
            <w:r>
              <w:rPr>
                <w:rFonts w:ascii="Times New Roman" w:hAnsi="Times New Roman" w:cs="Times New Roman"/>
                <w:sz w:val="24"/>
                <w:szCs w:val="24"/>
              </w:rPr>
              <w:t>9827 (</w:t>
            </w:r>
            <w:r w:rsidRPr="003537DA">
              <w:rPr>
                <w:rFonts w:ascii="Times New Roman" w:hAnsi="Times New Roman" w:cs="Times New Roman"/>
                <w:sz w:val="24"/>
                <w:szCs w:val="24"/>
              </w:rPr>
              <w:t>27.6)</w:t>
            </w:r>
          </w:p>
          <w:p w14:paraId="764099FF" w14:textId="73E160FF" w:rsidR="00D64587" w:rsidRPr="003537DA" w:rsidRDefault="00D64587" w:rsidP="00D64587">
            <w:pPr>
              <w:spacing w:after="0" w:line="240" w:lineRule="auto"/>
              <w:rPr>
                <w:rFonts w:ascii="Times New Roman" w:eastAsia="Calibri" w:hAnsi="Times New Roman" w:cs="Times New Roman"/>
                <w:sz w:val="24"/>
                <w:szCs w:val="24"/>
              </w:rPr>
            </w:pPr>
            <w:r>
              <w:rPr>
                <w:rFonts w:ascii="Times New Roman" w:hAnsi="Times New Roman" w:cs="Times New Roman"/>
                <w:sz w:val="24"/>
                <w:szCs w:val="24"/>
              </w:rPr>
              <w:t>25807 (</w:t>
            </w:r>
            <w:r w:rsidRPr="003537DA">
              <w:rPr>
                <w:rFonts w:ascii="Times New Roman" w:hAnsi="Times New Roman" w:cs="Times New Roman"/>
                <w:sz w:val="24"/>
                <w:szCs w:val="24"/>
              </w:rPr>
              <w:t>72.4)</w:t>
            </w:r>
          </w:p>
        </w:tc>
        <w:tc>
          <w:tcPr>
            <w:tcW w:w="1350" w:type="dxa"/>
          </w:tcPr>
          <w:p w14:paraId="2760B79C" w14:textId="77777777" w:rsidR="00D64587" w:rsidRPr="003537DA" w:rsidRDefault="00D64587" w:rsidP="00D64587">
            <w:pPr>
              <w:spacing w:after="0" w:line="240" w:lineRule="auto"/>
              <w:rPr>
                <w:rFonts w:ascii="Times New Roman" w:eastAsia="Calibri" w:hAnsi="Times New Roman" w:cs="Times New Roman"/>
                <w:sz w:val="24"/>
                <w:szCs w:val="24"/>
              </w:rPr>
            </w:pPr>
          </w:p>
          <w:p w14:paraId="7A44082D" w14:textId="2549CA5C" w:rsidR="00D64587" w:rsidRPr="003537DA" w:rsidRDefault="001278F1" w:rsidP="00D64587">
            <w:pPr>
              <w:spacing w:after="0" w:line="240" w:lineRule="auto"/>
              <w:rPr>
                <w:rFonts w:ascii="Times New Roman" w:hAnsi="Times New Roman" w:cs="Times New Roman"/>
                <w:sz w:val="24"/>
                <w:szCs w:val="24"/>
              </w:rPr>
            </w:pPr>
            <w:r>
              <w:rPr>
                <w:rFonts w:ascii="Times New Roman" w:hAnsi="Times New Roman" w:cs="Times New Roman"/>
                <w:sz w:val="24"/>
                <w:szCs w:val="24"/>
              </w:rPr>
              <w:t>127 (</w:t>
            </w:r>
            <w:r w:rsidR="00D64587" w:rsidRPr="003537DA">
              <w:rPr>
                <w:rFonts w:ascii="Times New Roman" w:hAnsi="Times New Roman" w:cs="Times New Roman"/>
                <w:sz w:val="24"/>
                <w:szCs w:val="24"/>
              </w:rPr>
              <w:t>21.4)</w:t>
            </w:r>
          </w:p>
          <w:p w14:paraId="317A8513" w14:textId="28F3F0CB" w:rsidR="00D64587" w:rsidRPr="003537DA" w:rsidRDefault="001278F1" w:rsidP="00D64587">
            <w:pPr>
              <w:spacing w:after="0" w:line="240" w:lineRule="auto"/>
              <w:rPr>
                <w:rFonts w:ascii="Times New Roman" w:eastAsia="Calibri" w:hAnsi="Times New Roman" w:cs="Times New Roman"/>
                <w:sz w:val="24"/>
                <w:szCs w:val="24"/>
              </w:rPr>
            </w:pPr>
            <w:r>
              <w:rPr>
                <w:rFonts w:ascii="Times New Roman" w:hAnsi="Times New Roman" w:cs="Times New Roman"/>
                <w:sz w:val="24"/>
                <w:szCs w:val="24"/>
              </w:rPr>
              <w:t>466 (</w:t>
            </w:r>
            <w:r w:rsidR="00D64587" w:rsidRPr="003537DA">
              <w:rPr>
                <w:rFonts w:ascii="Times New Roman" w:hAnsi="Times New Roman" w:cs="Times New Roman"/>
                <w:sz w:val="24"/>
                <w:szCs w:val="24"/>
              </w:rPr>
              <w:t>78.6)</w:t>
            </w:r>
          </w:p>
        </w:tc>
        <w:tc>
          <w:tcPr>
            <w:tcW w:w="2790" w:type="dxa"/>
          </w:tcPr>
          <w:p w14:paraId="445001F1" w14:textId="77777777" w:rsidR="00D64587" w:rsidRPr="003537DA" w:rsidRDefault="00D64587" w:rsidP="00D64587">
            <w:pPr>
              <w:spacing w:after="0" w:line="240" w:lineRule="auto"/>
              <w:contextualSpacing/>
              <w:rPr>
                <w:rFonts w:ascii="Times New Roman" w:eastAsia="Times New Roman" w:hAnsi="Times New Roman" w:cs="Times New Roman"/>
                <w:spacing w:val="-10"/>
                <w:kern w:val="2"/>
                <w:sz w:val="24"/>
                <w:szCs w:val="24"/>
              </w:rPr>
            </w:pPr>
          </w:p>
          <w:p w14:paraId="4C6764CC" w14:textId="77777777" w:rsidR="00D64587" w:rsidRPr="003537DA" w:rsidRDefault="00D64587" w:rsidP="00D64587">
            <w:pPr>
              <w:spacing w:after="0" w:line="240" w:lineRule="auto"/>
              <w:contextualSpacing/>
              <w:rPr>
                <w:rFonts w:ascii="Times New Roman" w:eastAsia="Times New Roman" w:hAnsi="Times New Roman" w:cs="Times New Roman"/>
                <w:spacing w:val="-10"/>
                <w:kern w:val="2"/>
                <w:sz w:val="24"/>
                <w:szCs w:val="24"/>
              </w:rPr>
            </w:pPr>
            <w:r w:rsidRPr="003537DA">
              <w:rPr>
                <w:rFonts w:ascii="Times New Roman" w:eastAsia="Times New Roman" w:hAnsi="Times New Roman" w:cs="Times New Roman"/>
                <w:spacing w:val="-10"/>
                <w:kern w:val="2"/>
                <w:sz w:val="24"/>
                <w:szCs w:val="24"/>
              </w:rPr>
              <w:t>1</w:t>
            </w:r>
          </w:p>
          <w:p w14:paraId="3592D5AE" w14:textId="2586FA59" w:rsidR="00D64587" w:rsidRPr="003537DA" w:rsidRDefault="00D64587" w:rsidP="00D64587">
            <w:pPr>
              <w:spacing w:after="0" w:line="240" w:lineRule="auto"/>
              <w:contextualSpacing/>
              <w:rPr>
                <w:rFonts w:ascii="Times New Roman" w:eastAsia="Times New Roman" w:hAnsi="Times New Roman" w:cs="Times New Roman"/>
                <w:spacing w:val="-10"/>
                <w:kern w:val="2"/>
                <w:sz w:val="24"/>
                <w:szCs w:val="24"/>
              </w:rPr>
            </w:pPr>
            <w:r w:rsidRPr="00A90F5A">
              <w:rPr>
                <w:rFonts w:ascii="Times New Roman" w:eastAsia="Times New Roman" w:hAnsi="Times New Roman" w:cs="Times New Roman"/>
                <w:spacing w:val="-10"/>
                <w:kern w:val="2"/>
                <w:sz w:val="24"/>
                <w:szCs w:val="24"/>
              </w:rPr>
              <w:t>1.4</w:t>
            </w:r>
            <w:r w:rsidR="001278F1">
              <w:rPr>
                <w:rFonts w:ascii="Times New Roman" w:eastAsia="Times New Roman" w:hAnsi="Times New Roman" w:cs="Times New Roman"/>
                <w:spacing w:val="-10"/>
                <w:kern w:val="2"/>
                <w:sz w:val="24"/>
                <w:szCs w:val="24"/>
              </w:rPr>
              <w:t xml:space="preserve"> </w:t>
            </w:r>
            <w:r w:rsidRPr="003537DA">
              <w:rPr>
                <w:rFonts w:ascii="Times New Roman" w:eastAsia="Times New Roman" w:hAnsi="Times New Roman" w:cs="Times New Roman"/>
                <w:spacing w:val="-10"/>
                <w:kern w:val="2"/>
                <w:sz w:val="24"/>
                <w:szCs w:val="24"/>
              </w:rPr>
              <w:t>(</w:t>
            </w:r>
            <w:r w:rsidRPr="00A90F5A">
              <w:rPr>
                <w:rFonts w:ascii="Times New Roman" w:eastAsia="Times New Roman" w:hAnsi="Times New Roman" w:cs="Times New Roman"/>
                <w:spacing w:val="-10"/>
                <w:kern w:val="2"/>
                <w:sz w:val="24"/>
                <w:szCs w:val="24"/>
              </w:rPr>
              <w:t>1.15, 1.71</w:t>
            </w:r>
            <w:r w:rsidRPr="003537DA">
              <w:rPr>
                <w:rFonts w:ascii="Times New Roman" w:eastAsia="Times New Roman" w:hAnsi="Times New Roman" w:cs="Times New Roman"/>
                <w:spacing w:val="-10"/>
                <w:kern w:val="2"/>
                <w:sz w:val="24"/>
                <w:szCs w:val="24"/>
              </w:rPr>
              <w:t>)</w:t>
            </w:r>
          </w:p>
        </w:tc>
        <w:tc>
          <w:tcPr>
            <w:tcW w:w="2340" w:type="dxa"/>
          </w:tcPr>
          <w:p w14:paraId="5D1C3971" w14:textId="77777777" w:rsidR="00D64587" w:rsidRPr="003537DA" w:rsidRDefault="00D64587" w:rsidP="00D64587">
            <w:pPr>
              <w:spacing w:after="0" w:line="240" w:lineRule="auto"/>
              <w:contextualSpacing/>
              <w:rPr>
                <w:rFonts w:ascii="Times New Roman" w:eastAsia="Times New Roman" w:hAnsi="Times New Roman" w:cs="Times New Roman"/>
                <w:spacing w:val="-10"/>
                <w:kern w:val="2"/>
                <w:sz w:val="24"/>
                <w:szCs w:val="24"/>
              </w:rPr>
            </w:pPr>
          </w:p>
          <w:p w14:paraId="59072B13" w14:textId="77777777" w:rsidR="00D64587" w:rsidRPr="003537DA" w:rsidRDefault="00D64587" w:rsidP="00D64587">
            <w:pPr>
              <w:spacing w:after="0" w:line="240" w:lineRule="auto"/>
              <w:contextualSpacing/>
              <w:rPr>
                <w:rFonts w:ascii="Times New Roman" w:eastAsia="Times New Roman" w:hAnsi="Times New Roman" w:cs="Times New Roman"/>
                <w:spacing w:val="-10"/>
                <w:kern w:val="2"/>
                <w:sz w:val="24"/>
                <w:szCs w:val="24"/>
              </w:rPr>
            </w:pPr>
            <w:r w:rsidRPr="003537DA">
              <w:rPr>
                <w:rFonts w:ascii="Times New Roman" w:eastAsia="Times New Roman" w:hAnsi="Times New Roman" w:cs="Times New Roman"/>
                <w:spacing w:val="-10"/>
                <w:kern w:val="2"/>
                <w:sz w:val="24"/>
                <w:szCs w:val="24"/>
              </w:rPr>
              <w:t>1</w:t>
            </w:r>
          </w:p>
          <w:p w14:paraId="5DBCAE26" w14:textId="030C672D" w:rsidR="00D64587" w:rsidRPr="003537DA" w:rsidRDefault="00D64587" w:rsidP="00D64587">
            <w:pPr>
              <w:spacing w:after="0" w:line="240" w:lineRule="auto"/>
              <w:contextualSpacing/>
              <w:rPr>
                <w:rFonts w:ascii="Times New Roman" w:eastAsia="Times New Roman" w:hAnsi="Times New Roman" w:cs="Times New Roman"/>
                <w:spacing w:val="-10"/>
                <w:kern w:val="2"/>
                <w:sz w:val="24"/>
                <w:szCs w:val="24"/>
              </w:rPr>
            </w:pPr>
            <w:r>
              <w:rPr>
                <w:rFonts w:ascii="Times New Roman" w:eastAsia="Times New Roman" w:hAnsi="Times New Roman" w:cs="Times New Roman"/>
                <w:spacing w:val="-10"/>
                <w:kern w:val="2"/>
                <w:sz w:val="24"/>
                <w:szCs w:val="24"/>
              </w:rPr>
              <w:t>0.74 (0.50, 1.10</w:t>
            </w:r>
            <w:r w:rsidRPr="003537DA">
              <w:rPr>
                <w:rFonts w:ascii="Times New Roman" w:eastAsia="Times New Roman" w:hAnsi="Times New Roman" w:cs="Times New Roman"/>
                <w:spacing w:val="-10"/>
                <w:kern w:val="2"/>
                <w:sz w:val="24"/>
                <w:szCs w:val="24"/>
              </w:rPr>
              <w:t>)</w:t>
            </w:r>
          </w:p>
        </w:tc>
      </w:tr>
      <w:tr w:rsidR="00D64587" w:rsidRPr="003537DA" w14:paraId="408399A5" w14:textId="77777777" w:rsidTr="00D64587">
        <w:tc>
          <w:tcPr>
            <w:tcW w:w="2970" w:type="dxa"/>
          </w:tcPr>
          <w:p w14:paraId="692FE7D6" w14:textId="77777777" w:rsidR="00D64587" w:rsidRPr="003537DA" w:rsidRDefault="00D64587" w:rsidP="00D64587">
            <w:pPr>
              <w:spacing w:after="0" w:line="240" w:lineRule="auto"/>
              <w:rPr>
                <w:rFonts w:ascii="Times New Roman" w:hAnsi="Times New Roman" w:cs="Times New Roman"/>
                <w:sz w:val="24"/>
                <w:szCs w:val="24"/>
              </w:rPr>
            </w:pPr>
            <w:r w:rsidRPr="003537DA">
              <w:rPr>
                <w:rFonts w:ascii="Times New Roman" w:eastAsia="Calibri" w:hAnsi="Times New Roman" w:cs="Times New Roman"/>
                <w:sz w:val="24"/>
                <w:szCs w:val="24"/>
              </w:rPr>
              <w:t>Patient transfer</w:t>
            </w:r>
          </w:p>
          <w:p w14:paraId="6DDDE3C4" w14:textId="77777777" w:rsidR="00D64587" w:rsidRPr="003537DA" w:rsidRDefault="00D64587" w:rsidP="00D64587">
            <w:pPr>
              <w:spacing w:after="0" w:line="240" w:lineRule="auto"/>
              <w:rPr>
                <w:rFonts w:ascii="Times New Roman" w:hAnsi="Times New Roman" w:cs="Times New Roman"/>
                <w:sz w:val="24"/>
                <w:szCs w:val="24"/>
              </w:rPr>
            </w:pPr>
            <w:r w:rsidRPr="003537DA">
              <w:rPr>
                <w:rFonts w:ascii="Times New Roman" w:eastAsia="Calibri" w:hAnsi="Times New Roman" w:cs="Times New Roman"/>
                <w:sz w:val="24"/>
                <w:szCs w:val="24"/>
              </w:rPr>
              <w:t xml:space="preserve">    Ambulance</w:t>
            </w:r>
          </w:p>
          <w:p w14:paraId="7477CD09" w14:textId="77777777" w:rsidR="00D64587" w:rsidRPr="003537DA" w:rsidRDefault="00D64587" w:rsidP="00D64587">
            <w:pPr>
              <w:spacing w:after="0" w:line="240" w:lineRule="auto"/>
              <w:rPr>
                <w:rFonts w:ascii="Times New Roman" w:hAnsi="Times New Roman" w:cs="Times New Roman"/>
                <w:sz w:val="24"/>
                <w:szCs w:val="24"/>
              </w:rPr>
            </w:pPr>
            <w:r w:rsidRPr="003537DA">
              <w:rPr>
                <w:rFonts w:ascii="Times New Roman" w:eastAsia="Calibri" w:hAnsi="Times New Roman" w:cs="Times New Roman"/>
                <w:sz w:val="24"/>
                <w:szCs w:val="24"/>
              </w:rPr>
              <w:t xml:space="preserve">    Private</w:t>
            </w:r>
          </w:p>
          <w:p w14:paraId="3301D5C5" w14:textId="77777777" w:rsidR="00D64587" w:rsidRPr="003537DA" w:rsidRDefault="00D64587" w:rsidP="00D64587">
            <w:pPr>
              <w:spacing w:after="0" w:line="240" w:lineRule="auto"/>
              <w:rPr>
                <w:rFonts w:ascii="Times New Roman" w:hAnsi="Times New Roman" w:cs="Times New Roman"/>
                <w:sz w:val="24"/>
                <w:szCs w:val="24"/>
              </w:rPr>
            </w:pPr>
            <w:r w:rsidRPr="003537DA">
              <w:rPr>
                <w:rFonts w:ascii="Times New Roman" w:eastAsia="Calibri" w:hAnsi="Times New Roman" w:cs="Times New Roman"/>
                <w:sz w:val="24"/>
                <w:szCs w:val="24"/>
              </w:rPr>
              <w:t xml:space="preserve">    Public</w:t>
            </w:r>
          </w:p>
          <w:p w14:paraId="6872B803" w14:textId="77777777" w:rsidR="00D64587" w:rsidRPr="003537DA" w:rsidRDefault="00D64587" w:rsidP="00D64587">
            <w:pPr>
              <w:spacing w:after="0" w:line="240" w:lineRule="auto"/>
              <w:rPr>
                <w:rFonts w:ascii="Times New Roman" w:hAnsi="Times New Roman" w:cs="Times New Roman"/>
                <w:sz w:val="24"/>
                <w:szCs w:val="24"/>
              </w:rPr>
            </w:pPr>
            <w:r w:rsidRPr="003537DA">
              <w:rPr>
                <w:rFonts w:ascii="Times New Roman" w:eastAsia="Calibri" w:hAnsi="Times New Roman" w:cs="Times New Roman"/>
                <w:sz w:val="24"/>
                <w:szCs w:val="24"/>
              </w:rPr>
              <w:t xml:space="preserve">    Police</w:t>
            </w:r>
          </w:p>
          <w:p w14:paraId="140A35F1" w14:textId="77777777" w:rsidR="00D64587" w:rsidRPr="003537DA" w:rsidRDefault="00D64587" w:rsidP="00D64587">
            <w:pPr>
              <w:spacing w:after="0" w:line="240" w:lineRule="auto"/>
              <w:rPr>
                <w:rFonts w:ascii="Times New Roman" w:hAnsi="Times New Roman" w:cs="Times New Roman"/>
                <w:sz w:val="24"/>
                <w:szCs w:val="24"/>
              </w:rPr>
            </w:pPr>
            <w:r w:rsidRPr="003537DA">
              <w:rPr>
                <w:rFonts w:ascii="Times New Roman" w:eastAsia="Calibri" w:hAnsi="Times New Roman" w:cs="Times New Roman"/>
                <w:sz w:val="24"/>
                <w:szCs w:val="24"/>
              </w:rPr>
              <w:t xml:space="preserve">    Others</w:t>
            </w:r>
          </w:p>
        </w:tc>
        <w:tc>
          <w:tcPr>
            <w:tcW w:w="1530" w:type="dxa"/>
          </w:tcPr>
          <w:p w14:paraId="66C412C6" w14:textId="77777777" w:rsidR="00D64587" w:rsidRPr="003537DA" w:rsidRDefault="00D64587" w:rsidP="00D64587">
            <w:pPr>
              <w:spacing w:after="0" w:line="240" w:lineRule="auto"/>
              <w:rPr>
                <w:rFonts w:ascii="Times New Roman" w:eastAsia="Calibri" w:hAnsi="Times New Roman" w:cs="Times New Roman"/>
                <w:sz w:val="24"/>
                <w:szCs w:val="24"/>
              </w:rPr>
            </w:pPr>
          </w:p>
          <w:p w14:paraId="59B7D82B" w14:textId="2F760092" w:rsidR="00D64587" w:rsidRPr="003537DA" w:rsidRDefault="001278F1" w:rsidP="00D64587">
            <w:pPr>
              <w:spacing w:after="0" w:line="240" w:lineRule="auto"/>
              <w:rPr>
                <w:rFonts w:ascii="Times New Roman" w:hAnsi="Times New Roman" w:cs="Times New Roman"/>
                <w:sz w:val="24"/>
                <w:szCs w:val="24"/>
              </w:rPr>
            </w:pPr>
            <w:r>
              <w:rPr>
                <w:rFonts w:ascii="Times New Roman" w:hAnsi="Times New Roman" w:cs="Times New Roman"/>
                <w:sz w:val="24"/>
                <w:szCs w:val="24"/>
              </w:rPr>
              <w:t>8760 (</w:t>
            </w:r>
            <w:r w:rsidR="00D64587" w:rsidRPr="003537DA">
              <w:rPr>
                <w:rFonts w:ascii="Times New Roman" w:hAnsi="Times New Roman" w:cs="Times New Roman"/>
                <w:sz w:val="24"/>
                <w:szCs w:val="24"/>
              </w:rPr>
              <w:t>24.1)</w:t>
            </w:r>
          </w:p>
          <w:p w14:paraId="5A5A5F8E" w14:textId="5A7A1C15" w:rsidR="00D64587" w:rsidRPr="003537DA" w:rsidRDefault="001278F1" w:rsidP="00D64587">
            <w:pPr>
              <w:spacing w:after="0" w:line="240" w:lineRule="auto"/>
              <w:rPr>
                <w:rFonts w:ascii="Times New Roman" w:hAnsi="Times New Roman" w:cs="Times New Roman"/>
                <w:sz w:val="24"/>
                <w:szCs w:val="24"/>
              </w:rPr>
            </w:pPr>
            <w:r>
              <w:rPr>
                <w:rFonts w:ascii="Times New Roman" w:hAnsi="Times New Roman" w:cs="Times New Roman"/>
                <w:sz w:val="24"/>
                <w:szCs w:val="24"/>
              </w:rPr>
              <w:t>26887 (</w:t>
            </w:r>
            <w:r w:rsidR="00D64587" w:rsidRPr="003537DA">
              <w:rPr>
                <w:rFonts w:ascii="Times New Roman" w:hAnsi="Times New Roman" w:cs="Times New Roman"/>
                <w:sz w:val="24"/>
                <w:szCs w:val="24"/>
              </w:rPr>
              <w:t>74.1)</w:t>
            </w:r>
          </w:p>
          <w:p w14:paraId="56D72FC3" w14:textId="32B0372E" w:rsidR="00D64587" w:rsidRPr="003537DA" w:rsidRDefault="001278F1" w:rsidP="00D64587">
            <w:pPr>
              <w:spacing w:after="0" w:line="240" w:lineRule="auto"/>
              <w:rPr>
                <w:rFonts w:ascii="Times New Roman" w:hAnsi="Times New Roman" w:cs="Times New Roman"/>
                <w:sz w:val="24"/>
                <w:szCs w:val="24"/>
              </w:rPr>
            </w:pPr>
            <w:r>
              <w:rPr>
                <w:rFonts w:ascii="Times New Roman" w:hAnsi="Times New Roman" w:cs="Times New Roman"/>
                <w:sz w:val="24"/>
                <w:szCs w:val="24"/>
              </w:rPr>
              <w:t>511 (</w:t>
            </w:r>
            <w:r w:rsidR="00D64587" w:rsidRPr="003537DA">
              <w:rPr>
                <w:rFonts w:ascii="Times New Roman" w:hAnsi="Times New Roman" w:cs="Times New Roman"/>
                <w:sz w:val="24"/>
                <w:szCs w:val="24"/>
              </w:rPr>
              <w:t>1.4)</w:t>
            </w:r>
          </w:p>
          <w:p w14:paraId="4E62E2A5" w14:textId="73B23A30" w:rsidR="00D64587" w:rsidRPr="003537DA" w:rsidRDefault="001278F1" w:rsidP="00D64587">
            <w:pPr>
              <w:spacing w:after="0" w:line="240" w:lineRule="auto"/>
              <w:rPr>
                <w:rFonts w:ascii="Times New Roman" w:hAnsi="Times New Roman" w:cs="Times New Roman"/>
                <w:sz w:val="24"/>
                <w:szCs w:val="24"/>
              </w:rPr>
            </w:pPr>
            <w:r>
              <w:rPr>
                <w:rFonts w:ascii="Times New Roman" w:hAnsi="Times New Roman" w:cs="Times New Roman"/>
                <w:sz w:val="24"/>
                <w:szCs w:val="24"/>
              </w:rPr>
              <w:t>69 (</w:t>
            </w:r>
            <w:r w:rsidR="00D64587" w:rsidRPr="003537DA">
              <w:rPr>
                <w:rFonts w:ascii="Times New Roman" w:hAnsi="Times New Roman" w:cs="Times New Roman"/>
                <w:sz w:val="24"/>
                <w:szCs w:val="24"/>
              </w:rPr>
              <w:t>0.2)</w:t>
            </w:r>
          </w:p>
          <w:p w14:paraId="59DE668C" w14:textId="320D9142" w:rsidR="00D64587" w:rsidRPr="003537DA" w:rsidRDefault="001278F1" w:rsidP="00D64587">
            <w:pPr>
              <w:spacing w:after="0" w:line="240" w:lineRule="auto"/>
              <w:rPr>
                <w:rFonts w:ascii="Times New Roman" w:eastAsia="Calibri" w:hAnsi="Times New Roman" w:cs="Times New Roman"/>
                <w:sz w:val="24"/>
                <w:szCs w:val="24"/>
              </w:rPr>
            </w:pPr>
            <w:r>
              <w:rPr>
                <w:rFonts w:ascii="Times New Roman" w:hAnsi="Times New Roman" w:cs="Times New Roman"/>
                <w:sz w:val="24"/>
                <w:szCs w:val="24"/>
              </w:rPr>
              <w:t>68 (</w:t>
            </w:r>
            <w:r w:rsidR="00D64587" w:rsidRPr="003537DA">
              <w:rPr>
                <w:rFonts w:ascii="Times New Roman" w:hAnsi="Times New Roman" w:cs="Times New Roman"/>
                <w:sz w:val="24"/>
                <w:szCs w:val="24"/>
              </w:rPr>
              <w:t>0.2)</w:t>
            </w:r>
          </w:p>
        </w:tc>
        <w:tc>
          <w:tcPr>
            <w:tcW w:w="1350" w:type="dxa"/>
          </w:tcPr>
          <w:p w14:paraId="4410FC79" w14:textId="77777777" w:rsidR="00D64587" w:rsidRPr="003537DA" w:rsidRDefault="00D64587" w:rsidP="00D64587">
            <w:pPr>
              <w:spacing w:after="0" w:line="240" w:lineRule="auto"/>
              <w:rPr>
                <w:rFonts w:ascii="Times New Roman" w:eastAsia="Calibri" w:hAnsi="Times New Roman" w:cs="Times New Roman"/>
                <w:sz w:val="24"/>
                <w:szCs w:val="24"/>
              </w:rPr>
            </w:pPr>
          </w:p>
          <w:p w14:paraId="5AB29236" w14:textId="3738F5EA" w:rsidR="00D64587" w:rsidRPr="003537DA" w:rsidRDefault="001278F1" w:rsidP="00D64587">
            <w:pPr>
              <w:spacing w:after="0" w:line="240" w:lineRule="auto"/>
              <w:rPr>
                <w:rFonts w:ascii="Times New Roman" w:hAnsi="Times New Roman" w:cs="Times New Roman"/>
                <w:sz w:val="24"/>
                <w:szCs w:val="24"/>
              </w:rPr>
            </w:pPr>
            <w:r>
              <w:rPr>
                <w:rFonts w:ascii="Times New Roman" w:hAnsi="Times New Roman" w:cs="Times New Roman"/>
                <w:sz w:val="24"/>
                <w:szCs w:val="24"/>
              </w:rPr>
              <w:t>495 (</w:t>
            </w:r>
            <w:r w:rsidR="00D64587" w:rsidRPr="003537DA">
              <w:rPr>
                <w:rFonts w:ascii="Times New Roman" w:hAnsi="Times New Roman" w:cs="Times New Roman"/>
                <w:sz w:val="24"/>
                <w:szCs w:val="24"/>
              </w:rPr>
              <w:t>77.8)</w:t>
            </w:r>
          </w:p>
          <w:p w14:paraId="0F9FFCCF" w14:textId="79D3D663" w:rsidR="00D64587" w:rsidRPr="003537DA" w:rsidRDefault="001278F1" w:rsidP="00D64587">
            <w:pPr>
              <w:spacing w:after="0" w:line="240" w:lineRule="auto"/>
              <w:rPr>
                <w:rFonts w:ascii="Times New Roman" w:hAnsi="Times New Roman" w:cs="Times New Roman"/>
                <w:sz w:val="24"/>
                <w:szCs w:val="24"/>
              </w:rPr>
            </w:pPr>
            <w:r>
              <w:rPr>
                <w:rFonts w:ascii="Times New Roman" w:hAnsi="Times New Roman" w:cs="Times New Roman"/>
                <w:sz w:val="24"/>
                <w:szCs w:val="24"/>
              </w:rPr>
              <w:t>105 (</w:t>
            </w:r>
            <w:r w:rsidR="00D64587" w:rsidRPr="003537DA">
              <w:rPr>
                <w:rFonts w:ascii="Times New Roman" w:hAnsi="Times New Roman" w:cs="Times New Roman"/>
                <w:sz w:val="24"/>
                <w:szCs w:val="24"/>
              </w:rPr>
              <w:t>16.5)</w:t>
            </w:r>
          </w:p>
          <w:p w14:paraId="19D4D196" w14:textId="1380757C" w:rsidR="00D64587" w:rsidRPr="003537DA" w:rsidRDefault="001278F1" w:rsidP="00D64587">
            <w:pPr>
              <w:spacing w:after="0" w:line="240" w:lineRule="auto"/>
              <w:rPr>
                <w:rFonts w:ascii="Times New Roman" w:hAnsi="Times New Roman" w:cs="Times New Roman"/>
                <w:sz w:val="24"/>
                <w:szCs w:val="24"/>
              </w:rPr>
            </w:pPr>
            <w:r>
              <w:rPr>
                <w:rFonts w:ascii="Times New Roman" w:hAnsi="Times New Roman" w:cs="Times New Roman"/>
                <w:sz w:val="24"/>
                <w:szCs w:val="24"/>
              </w:rPr>
              <w:t>26 (</w:t>
            </w:r>
            <w:r w:rsidR="00D64587" w:rsidRPr="003537DA">
              <w:rPr>
                <w:rFonts w:ascii="Times New Roman" w:hAnsi="Times New Roman" w:cs="Times New Roman"/>
                <w:sz w:val="24"/>
                <w:szCs w:val="24"/>
              </w:rPr>
              <w:t>4.1)</w:t>
            </w:r>
          </w:p>
          <w:p w14:paraId="5D54CEC5" w14:textId="347163E9" w:rsidR="00D64587" w:rsidRPr="003537DA" w:rsidRDefault="001278F1" w:rsidP="00D64587">
            <w:pPr>
              <w:spacing w:after="0" w:line="240" w:lineRule="auto"/>
              <w:rPr>
                <w:rFonts w:ascii="Times New Roman" w:eastAsia="Calibri" w:hAnsi="Times New Roman" w:cs="Times New Roman"/>
                <w:sz w:val="24"/>
                <w:szCs w:val="24"/>
              </w:rPr>
            </w:pPr>
            <w:r>
              <w:rPr>
                <w:rFonts w:ascii="Times New Roman" w:hAnsi="Times New Roman" w:cs="Times New Roman"/>
                <w:sz w:val="24"/>
                <w:szCs w:val="24"/>
              </w:rPr>
              <w:t>7 (</w:t>
            </w:r>
            <w:r w:rsidR="00D64587" w:rsidRPr="003537DA">
              <w:rPr>
                <w:rFonts w:ascii="Times New Roman" w:hAnsi="Times New Roman" w:cs="Times New Roman"/>
                <w:sz w:val="24"/>
                <w:szCs w:val="24"/>
              </w:rPr>
              <w:t>1.1)</w:t>
            </w:r>
          </w:p>
          <w:p w14:paraId="198D308A" w14:textId="428DEC7E" w:rsidR="00D64587" w:rsidRPr="003537DA" w:rsidRDefault="001278F1" w:rsidP="00D64587">
            <w:pPr>
              <w:spacing w:after="0" w:line="240" w:lineRule="auto"/>
              <w:rPr>
                <w:rFonts w:ascii="Times New Roman" w:eastAsia="Calibri" w:hAnsi="Times New Roman" w:cs="Times New Roman"/>
                <w:sz w:val="24"/>
                <w:szCs w:val="24"/>
              </w:rPr>
            </w:pPr>
            <w:r>
              <w:rPr>
                <w:rFonts w:ascii="Times New Roman" w:hAnsi="Times New Roman" w:cs="Times New Roman"/>
                <w:sz w:val="24"/>
                <w:szCs w:val="24"/>
              </w:rPr>
              <w:t>3 (</w:t>
            </w:r>
            <w:r w:rsidR="00D64587" w:rsidRPr="003537DA">
              <w:rPr>
                <w:rFonts w:ascii="Times New Roman" w:hAnsi="Times New Roman" w:cs="Times New Roman"/>
                <w:sz w:val="24"/>
                <w:szCs w:val="24"/>
              </w:rPr>
              <w:t>0.5)</w:t>
            </w:r>
          </w:p>
        </w:tc>
        <w:tc>
          <w:tcPr>
            <w:tcW w:w="2790" w:type="dxa"/>
          </w:tcPr>
          <w:p w14:paraId="588BD0DC" w14:textId="77777777" w:rsidR="00D64587" w:rsidRPr="003537DA" w:rsidRDefault="00D64587" w:rsidP="00D64587">
            <w:pPr>
              <w:spacing w:after="0" w:line="240" w:lineRule="auto"/>
              <w:contextualSpacing/>
              <w:rPr>
                <w:rFonts w:ascii="Times New Roman" w:eastAsia="Times New Roman" w:hAnsi="Times New Roman" w:cs="Times New Roman"/>
                <w:spacing w:val="-10"/>
                <w:kern w:val="2"/>
                <w:sz w:val="24"/>
                <w:szCs w:val="24"/>
              </w:rPr>
            </w:pPr>
          </w:p>
          <w:p w14:paraId="06D860A4" w14:textId="77777777" w:rsidR="00D64587" w:rsidRPr="003537DA" w:rsidRDefault="00D64587" w:rsidP="00D64587">
            <w:pPr>
              <w:spacing w:after="0" w:line="240" w:lineRule="auto"/>
              <w:contextualSpacing/>
              <w:rPr>
                <w:rFonts w:ascii="Times New Roman" w:eastAsia="Times New Roman" w:hAnsi="Times New Roman" w:cs="Times New Roman"/>
                <w:spacing w:val="-10"/>
                <w:kern w:val="2"/>
                <w:sz w:val="24"/>
                <w:szCs w:val="24"/>
              </w:rPr>
            </w:pPr>
            <w:r w:rsidRPr="003537DA">
              <w:rPr>
                <w:rFonts w:ascii="Times New Roman" w:eastAsia="Times New Roman" w:hAnsi="Times New Roman" w:cs="Times New Roman"/>
                <w:spacing w:val="-10"/>
                <w:kern w:val="2"/>
                <w:sz w:val="24"/>
                <w:szCs w:val="24"/>
              </w:rPr>
              <w:t>1</w:t>
            </w:r>
          </w:p>
          <w:p w14:paraId="36002974" w14:textId="105F3670" w:rsidR="00D64587" w:rsidRPr="003537DA" w:rsidRDefault="00D64587" w:rsidP="00D64587">
            <w:pPr>
              <w:spacing w:after="0" w:line="240" w:lineRule="auto"/>
              <w:contextualSpacing/>
              <w:rPr>
                <w:rFonts w:ascii="Times New Roman" w:eastAsia="Times New Roman" w:hAnsi="Times New Roman" w:cs="Times New Roman"/>
                <w:spacing w:val="-10"/>
                <w:kern w:val="2"/>
                <w:sz w:val="24"/>
                <w:szCs w:val="24"/>
              </w:rPr>
            </w:pPr>
            <w:r w:rsidRPr="00A90F5A">
              <w:rPr>
                <w:rFonts w:ascii="Times New Roman" w:eastAsia="Times New Roman" w:hAnsi="Times New Roman" w:cs="Times New Roman"/>
                <w:spacing w:val="-10"/>
                <w:kern w:val="2"/>
                <w:sz w:val="24"/>
                <w:szCs w:val="24"/>
              </w:rPr>
              <w:t>0.07</w:t>
            </w:r>
            <w:r>
              <w:rPr>
                <w:rFonts w:ascii="Times New Roman" w:eastAsia="Times New Roman" w:hAnsi="Times New Roman" w:cs="Times New Roman"/>
                <w:spacing w:val="-10"/>
                <w:kern w:val="2"/>
                <w:sz w:val="24"/>
                <w:szCs w:val="24"/>
              </w:rPr>
              <w:t xml:space="preserve"> </w:t>
            </w:r>
            <w:r w:rsidRPr="003537DA">
              <w:rPr>
                <w:rFonts w:ascii="Times New Roman" w:eastAsia="Times New Roman" w:hAnsi="Times New Roman" w:cs="Times New Roman"/>
                <w:spacing w:val="-10"/>
                <w:kern w:val="2"/>
                <w:sz w:val="24"/>
                <w:szCs w:val="24"/>
              </w:rPr>
              <w:t>(0.06,0.09)</w:t>
            </w:r>
          </w:p>
          <w:p w14:paraId="3F43119F" w14:textId="786951C6" w:rsidR="00D64587" w:rsidRPr="003537DA" w:rsidRDefault="00D64587" w:rsidP="00D64587">
            <w:pPr>
              <w:spacing w:after="0" w:line="240" w:lineRule="auto"/>
              <w:contextualSpacing/>
              <w:rPr>
                <w:rFonts w:ascii="Times New Roman" w:eastAsia="Times New Roman" w:hAnsi="Times New Roman" w:cs="Times New Roman"/>
                <w:spacing w:val="-10"/>
                <w:kern w:val="2"/>
                <w:sz w:val="24"/>
                <w:szCs w:val="24"/>
              </w:rPr>
            </w:pPr>
            <w:r>
              <w:rPr>
                <w:rFonts w:ascii="Times New Roman" w:eastAsia="Times New Roman" w:hAnsi="Times New Roman" w:cs="Times New Roman"/>
                <w:spacing w:val="-10"/>
                <w:kern w:val="2"/>
                <w:sz w:val="24"/>
                <w:szCs w:val="24"/>
              </w:rPr>
              <w:t>0.9 (0.59, 1.32</w:t>
            </w:r>
            <w:r w:rsidRPr="003537DA">
              <w:rPr>
                <w:rFonts w:ascii="Times New Roman" w:eastAsia="Times New Roman" w:hAnsi="Times New Roman" w:cs="Times New Roman"/>
                <w:spacing w:val="-10"/>
                <w:kern w:val="2"/>
                <w:sz w:val="24"/>
                <w:szCs w:val="24"/>
              </w:rPr>
              <w:t>)</w:t>
            </w:r>
          </w:p>
          <w:p w14:paraId="0B07C95F" w14:textId="102ACB07" w:rsidR="00D64587" w:rsidRPr="003537DA" w:rsidRDefault="004C5C3B" w:rsidP="00D64587">
            <w:pPr>
              <w:spacing w:after="0" w:line="240" w:lineRule="auto"/>
              <w:contextualSpacing/>
              <w:rPr>
                <w:rFonts w:ascii="Times New Roman" w:eastAsia="Times New Roman" w:hAnsi="Times New Roman" w:cs="Times New Roman"/>
                <w:spacing w:val="-10"/>
                <w:kern w:val="2"/>
                <w:sz w:val="24"/>
                <w:szCs w:val="24"/>
              </w:rPr>
            </w:pPr>
            <w:r>
              <w:rPr>
                <w:rFonts w:ascii="Times New Roman" w:eastAsia="Times New Roman" w:hAnsi="Times New Roman" w:cs="Times New Roman"/>
                <w:spacing w:val="-10"/>
                <w:kern w:val="2"/>
                <w:sz w:val="24"/>
                <w:szCs w:val="24"/>
              </w:rPr>
              <w:t>1.8 (0.75,</w:t>
            </w:r>
            <w:r w:rsidR="00D64587">
              <w:rPr>
                <w:rFonts w:ascii="Times New Roman" w:eastAsia="Times New Roman" w:hAnsi="Times New Roman" w:cs="Times New Roman"/>
                <w:spacing w:val="-10"/>
                <w:kern w:val="2"/>
                <w:sz w:val="24"/>
                <w:szCs w:val="24"/>
              </w:rPr>
              <w:t xml:space="preserve"> 3.66</w:t>
            </w:r>
            <w:r w:rsidR="00D64587" w:rsidRPr="003537DA">
              <w:rPr>
                <w:rFonts w:ascii="Times New Roman" w:eastAsia="Times New Roman" w:hAnsi="Times New Roman" w:cs="Times New Roman"/>
                <w:spacing w:val="-10"/>
                <w:kern w:val="2"/>
                <w:sz w:val="24"/>
                <w:szCs w:val="24"/>
              </w:rPr>
              <w:t>)</w:t>
            </w:r>
          </w:p>
          <w:p w14:paraId="44C4F55D" w14:textId="12841DBF" w:rsidR="00D64587" w:rsidRPr="003537DA" w:rsidRDefault="00D64587" w:rsidP="00D64587">
            <w:pPr>
              <w:spacing w:after="0" w:line="240" w:lineRule="auto"/>
              <w:contextualSpacing/>
              <w:rPr>
                <w:rFonts w:ascii="Times New Roman" w:eastAsia="Times New Roman" w:hAnsi="Times New Roman" w:cs="Times New Roman"/>
                <w:spacing w:val="-10"/>
                <w:kern w:val="2"/>
                <w:sz w:val="24"/>
                <w:szCs w:val="24"/>
              </w:rPr>
            </w:pPr>
            <w:r>
              <w:rPr>
                <w:rFonts w:ascii="Times New Roman" w:eastAsia="Times New Roman" w:hAnsi="Times New Roman" w:cs="Times New Roman"/>
                <w:spacing w:val="-10"/>
                <w:kern w:val="2"/>
                <w:sz w:val="24"/>
                <w:szCs w:val="24"/>
              </w:rPr>
              <w:t>0.78 (0.19, 2.11</w:t>
            </w:r>
            <w:r w:rsidRPr="003537DA">
              <w:rPr>
                <w:rFonts w:ascii="Times New Roman" w:eastAsia="Times New Roman" w:hAnsi="Times New Roman" w:cs="Times New Roman"/>
                <w:spacing w:val="-10"/>
                <w:kern w:val="2"/>
                <w:sz w:val="24"/>
                <w:szCs w:val="24"/>
              </w:rPr>
              <w:t>)</w:t>
            </w:r>
          </w:p>
        </w:tc>
        <w:tc>
          <w:tcPr>
            <w:tcW w:w="2340" w:type="dxa"/>
          </w:tcPr>
          <w:p w14:paraId="5305BEEF" w14:textId="77777777" w:rsidR="00D64587" w:rsidRPr="003537DA" w:rsidRDefault="00D64587" w:rsidP="00D64587">
            <w:pPr>
              <w:spacing w:after="0" w:line="240" w:lineRule="auto"/>
              <w:contextualSpacing/>
              <w:rPr>
                <w:rFonts w:ascii="Times New Roman" w:eastAsia="Times New Roman" w:hAnsi="Times New Roman" w:cs="Times New Roman"/>
                <w:spacing w:val="-10"/>
                <w:kern w:val="2"/>
                <w:sz w:val="24"/>
                <w:szCs w:val="24"/>
              </w:rPr>
            </w:pPr>
          </w:p>
          <w:p w14:paraId="4C174555" w14:textId="77777777" w:rsidR="00D64587" w:rsidRPr="003537DA" w:rsidRDefault="00D64587" w:rsidP="00D64587">
            <w:pPr>
              <w:spacing w:after="0" w:line="240" w:lineRule="auto"/>
              <w:contextualSpacing/>
              <w:rPr>
                <w:rFonts w:ascii="Times New Roman" w:eastAsia="Times New Roman" w:hAnsi="Times New Roman" w:cs="Times New Roman"/>
                <w:spacing w:val="-10"/>
                <w:kern w:val="2"/>
                <w:sz w:val="24"/>
                <w:szCs w:val="24"/>
              </w:rPr>
            </w:pPr>
            <w:r w:rsidRPr="003537DA">
              <w:rPr>
                <w:rFonts w:ascii="Times New Roman" w:eastAsia="Times New Roman" w:hAnsi="Times New Roman" w:cs="Times New Roman"/>
                <w:spacing w:val="-10"/>
                <w:kern w:val="2"/>
                <w:sz w:val="24"/>
                <w:szCs w:val="24"/>
              </w:rPr>
              <w:t>1</w:t>
            </w:r>
          </w:p>
          <w:p w14:paraId="33CBBCC6" w14:textId="77777777" w:rsidR="00D64587" w:rsidRPr="003537DA" w:rsidRDefault="00D64587" w:rsidP="00D64587">
            <w:pPr>
              <w:spacing w:after="0" w:line="240" w:lineRule="auto"/>
              <w:contextualSpacing/>
              <w:rPr>
                <w:rFonts w:ascii="Times New Roman" w:eastAsia="Times New Roman" w:hAnsi="Times New Roman" w:cs="Times New Roman"/>
                <w:spacing w:val="-10"/>
                <w:kern w:val="2"/>
                <w:sz w:val="24"/>
                <w:szCs w:val="24"/>
              </w:rPr>
            </w:pPr>
            <w:r>
              <w:rPr>
                <w:rFonts w:ascii="Times New Roman" w:eastAsia="Times New Roman" w:hAnsi="Times New Roman" w:cs="Times New Roman"/>
                <w:spacing w:val="-10"/>
                <w:kern w:val="2"/>
                <w:sz w:val="24"/>
                <w:szCs w:val="24"/>
              </w:rPr>
              <w:t>0.28 (0.18, 0.41</w:t>
            </w:r>
            <w:r w:rsidRPr="003537DA">
              <w:rPr>
                <w:rFonts w:ascii="Times New Roman" w:eastAsia="Times New Roman" w:hAnsi="Times New Roman" w:cs="Times New Roman"/>
                <w:spacing w:val="-10"/>
                <w:kern w:val="2"/>
                <w:sz w:val="24"/>
                <w:szCs w:val="24"/>
              </w:rPr>
              <w:t>)</w:t>
            </w:r>
          </w:p>
          <w:p w14:paraId="2A15CB2D" w14:textId="77777777" w:rsidR="00D64587" w:rsidRPr="003537DA" w:rsidRDefault="00D64587" w:rsidP="00D64587">
            <w:pPr>
              <w:spacing w:after="0" w:line="240" w:lineRule="auto"/>
              <w:contextualSpacing/>
              <w:rPr>
                <w:rFonts w:ascii="Times New Roman" w:eastAsia="Times New Roman" w:hAnsi="Times New Roman" w:cs="Times New Roman"/>
                <w:spacing w:val="-10"/>
                <w:kern w:val="2"/>
                <w:sz w:val="24"/>
                <w:szCs w:val="24"/>
              </w:rPr>
            </w:pPr>
            <w:r>
              <w:rPr>
                <w:rFonts w:ascii="Times New Roman" w:eastAsia="Times New Roman" w:hAnsi="Times New Roman" w:cs="Times New Roman"/>
                <w:spacing w:val="-10"/>
                <w:kern w:val="2"/>
                <w:sz w:val="24"/>
                <w:szCs w:val="24"/>
              </w:rPr>
              <w:t>1.23 (0.45, 2.90</w:t>
            </w:r>
            <w:r w:rsidRPr="003537DA">
              <w:rPr>
                <w:rFonts w:ascii="Times New Roman" w:eastAsia="Times New Roman" w:hAnsi="Times New Roman" w:cs="Times New Roman"/>
                <w:spacing w:val="-10"/>
                <w:kern w:val="2"/>
                <w:sz w:val="24"/>
                <w:szCs w:val="24"/>
              </w:rPr>
              <w:t>)</w:t>
            </w:r>
          </w:p>
          <w:p w14:paraId="21204F9F" w14:textId="77777777" w:rsidR="00D64587" w:rsidRPr="003537DA" w:rsidRDefault="00D64587" w:rsidP="00D64587">
            <w:pPr>
              <w:spacing w:after="0" w:line="240" w:lineRule="auto"/>
              <w:contextualSpacing/>
              <w:rPr>
                <w:rFonts w:ascii="Times New Roman" w:eastAsia="Times New Roman" w:hAnsi="Times New Roman" w:cs="Times New Roman"/>
                <w:spacing w:val="-10"/>
                <w:kern w:val="2"/>
                <w:sz w:val="24"/>
                <w:szCs w:val="24"/>
              </w:rPr>
            </w:pPr>
            <w:r>
              <w:rPr>
                <w:rFonts w:ascii="Times New Roman" w:eastAsia="Times New Roman" w:hAnsi="Times New Roman" w:cs="Times New Roman"/>
                <w:spacing w:val="-10"/>
                <w:kern w:val="2"/>
                <w:sz w:val="24"/>
                <w:szCs w:val="24"/>
              </w:rPr>
              <w:t>0.24(0.01, 3.01</w:t>
            </w:r>
            <w:r w:rsidRPr="003537DA">
              <w:rPr>
                <w:rFonts w:ascii="Times New Roman" w:eastAsia="Times New Roman" w:hAnsi="Times New Roman" w:cs="Times New Roman"/>
                <w:spacing w:val="-10"/>
                <w:kern w:val="2"/>
                <w:sz w:val="24"/>
                <w:szCs w:val="24"/>
              </w:rPr>
              <w:t>)</w:t>
            </w:r>
          </w:p>
          <w:p w14:paraId="34F545CD" w14:textId="6F9B4B2B" w:rsidR="00D64587" w:rsidRPr="003537DA" w:rsidRDefault="00D64587" w:rsidP="00D64587">
            <w:pPr>
              <w:spacing w:after="0" w:line="240" w:lineRule="auto"/>
              <w:contextualSpacing/>
              <w:rPr>
                <w:rFonts w:ascii="Times New Roman" w:eastAsia="Times New Roman" w:hAnsi="Times New Roman" w:cs="Times New Roman"/>
                <w:spacing w:val="-10"/>
                <w:kern w:val="2"/>
                <w:sz w:val="24"/>
                <w:szCs w:val="24"/>
              </w:rPr>
            </w:pPr>
            <w:r>
              <w:rPr>
                <w:rFonts w:ascii="Times New Roman" w:eastAsia="Times New Roman" w:hAnsi="Times New Roman" w:cs="Times New Roman"/>
                <w:spacing w:val="-10"/>
                <w:kern w:val="2"/>
                <w:sz w:val="24"/>
                <w:szCs w:val="24"/>
              </w:rPr>
              <w:t>0.30 (0.00</w:t>
            </w:r>
            <w:r w:rsidRPr="003537DA">
              <w:rPr>
                <w:rFonts w:ascii="Times New Roman" w:eastAsia="Times New Roman" w:hAnsi="Times New Roman" w:cs="Times New Roman"/>
                <w:spacing w:val="-10"/>
                <w:kern w:val="2"/>
                <w:sz w:val="24"/>
                <w:szCs w:val="24"/>
              </w:rPr>
              <w:t>, 1</w:t>
            </w:r>
            <w:r>
              <w:rPr>
                <w:rFonts w:ascii="Times New Roman" w:eastAsia="Times New Roman" w:hAnsi="Times New Roman" w:cs="Times New Roman"/>
                <w:spacing w:val="-10"/>
                <w:kern w:val="2"/>
                <w:sz w:val="24"/>
                <w:szCs w:val="24"/>
              </w:rPr>
              <w:t>0.53</w:t>
            </w:r>
            <w:r w:rsidRPr="003537DA">
              <w:rPr>
                <w:rFonts w:ascii="Times New Roman" w:eastAsia="Times New Roman" w:hAnsi="Times New Roman" w:cs="Times New Roman"/>
                <w:spacing w:val="-10"/>
                <w:kern w:val="2"/>
                <w:sz w:val="24"/>
                <w:szCs w:val="24"/>
              </w:rPr>
              <w:t>)</w:t>
            </w:r>
          </w:p>
        </w:tc>
      </w:tr>
      <w:tr w:rsidR="00D64587" w:rsidRPr="003537DA" w14:paraId="30A2E00C" w14:textId="77777777" w:rsidTr="00D64587">
        <w:tc>
          <w:tcPr>
            <w:tcW w:w="2970" w:type="dxa"/>
          </w:tcPr>
          <w:p w14:paraId="572C504A" w14:textId="7C6E20C0" w:rsidR="00D64587" w:rsidRDefault="00D64587" w:rsidP="00D64587">
            <w:pPr>
              <w:spacing w:after="0" w:line="240" w:lineRule="auto"/>
              <w:rPr>
                <w:rFonts w:ascii="Times New Roman" w:eastAsia="Calibri" w:hAnsi="Times New Roman" w:cs="Times New Roman"/>
                <w:sz w:val="24"/>
                <w:szCs w:val="24"/>
              </w:rPr>
            </w:pPr>
            <w:r w:rsidRPr="003537DA">
              <w:rPr>
                <w:rFonts w:ascii="Times New Roman" w:eastAsia="Calibri" w:hAnsi="Times New Roman" w:cs="Times New Roman"/>
                <w:sz w:val="24"/>
                <w:szCs w:val="24"/>
              </w:rPr>
              <w:t xml:space="preserve"> </w:t>
            </w:r>
            <w:r w:rsidR="00FD5919">
              <w:rPr>
                <w:rFonts w:ascii="Times New Roman" w:eastAsia="Calibri" w:hAnsi="Times New Roman" w:cs="Times New Roman"/>
                <w:sz w:val="24"/>
                <w:szCs w:val="24"/>
              </w:rPr>
              <w:t>Glasgow Coma Scale (GCS)</w:t>
            </w:r>
          </w:p>
          <w:p w14:paraId="0F0F735D" w14:textId="600E5506" w:rsidR="00D64587" w:rsidRPr="003537DA" w:rsidRDefault="00D64587" w:rsidP="00D64587">
            <w:pPr>
              <w:spacing w:after="0" w:line="240" w:lineRule="auto"/>
              <w:rPr>
                <w:rFonts w:ascii="Times New Roman" w:eastAsia="Calibri" w:hAnsi="Times New Roman" w:cs="Times New Roman"/>
                <w:sz w:val="24"/>
                <w:szCs w:val="24"/>
              </w:rPr>
            </w:pPr>
            <w:r w:rsidRPr="003537DA">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    </w:t>
            </w:r>
            <w:r w:rsidRPr="003537DA">
              <w:rPr>
                <w:rFonts w:ascii="Times New Roman" w:eastAsia="Calibri" w:hAnsi="Times New Roman" w:cs="Times New Roman"/>
                <w:sz w:val="24"/>
                <w:szCs w:val="24"/>
              </w:rPr>
              <w:t>13 to 15</w:t>
            </w:r>
          </w:p>
          <w:p w14:paraId="5EC964DD" w14:textId="77777777" w:rsidR="00D64587" w:rsidRPr="003537DA" w:rsidRDefault="00D64587" w:rsidP="00D64587">
            <w:pPr>
              <w:spacing w:after="0" w:line="240" w:lineRule="auto"/>
              <w:rPr>
                <w:rFonts w:ascii="Times New Roman" w:eastAsia="Calibri" w:hAnsi="Times New Roman" w:cs="Times New Roman"/>
                <w:sz w:val="24"/>
                <w:szCs w:val="24"/>
              </w:rPr>
            </w:pPr>
            <w:r w:rsidRPr="003537DA">
              <w:rPr>
                <w:rFonts w:ascii="Times New Roman" w:eastAsia="Calibri" w:hAnsi="Times New Roman" w:cs="Times New Roman"/>
                <w:sz w:val="24"/>
                <w:szCs w:val="24"/>
              </w:rPr>
              <w:t xml:space="preserve">     9 to 12</w:t>
            </w:r>
          </w:p>
          <w:p w14:paraId="6F2F6752" w14:textId="6E6E0B5E" w:rsidR="00D64587" w:rsidRPr="003537DA" w:rsidRDefault="00D64587" w:rsidP="00D64587">
            <w:pPr>
              <w:spacing w:after="0" w:line="240" w:lineRule="auto"/>
              <w:rPr>
                <w:rFonts w:ascii="Times New Roman" w:eastAsia="Calibri" w:hAnsi="Times New Roman" w:cs="Times New Roman"/>
                <w:sz w:val="24"/>
                <w:szCs w:val="24"/>
              </w:rPr>
            </w:pPr>
            <w:r w:rsidRPr="003537DA">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 </w:t>
            </w:r>
            <w:r w:rsidRPr="003537DA">
              <w:rPr>
                <w:rFonts w:ascii="Times New Roman" w:eastAsia="Calibri" w:hAnsi="Times New Roman" w:cs="Times New Roman"/>
                <w:sz w:val="24"/>
                <w:szCs w:val="24"/>
              </w:rPr>
              <w:t xml:space="preserve"> 6 to 8</w:t>
            </w:r>
          </w:p>
          <w:p w14:paraId="089BAA5B" w14:textId="77777777" w:rsidR="00D64587" w:rsidRPr="003537DA" w:rsidRDefault="00D64587" w:rsidP="00D64587">
            <w:pPr>
              <w:spacing w:after="0" w:line="240" w:lineRule="auto"/>
              <w:rPr>
                <w:rFonts w:ascii="Times New Roman" w:eastAsia="Calibri" w:hAnsi="Times New Roman" w:cs="Times New Roman"/>
                <w:sz w:val="24"/>
                <w:szCs w:val="24"/>
              </w:rPr>
            </w:pPr>
            <w:r w:rsidRPr="003537DA">
              <w:rPr>
                <w:rFonts w:ascii="Times New Roman" w:eastAsia="Calibri" w:hAnsi="Times New Roman" w:cs="Times New Roman"/>
                <w:sz w:val="24"/>
                <w:szCs w:val="24"/>
              </w:rPr>
              <w:t xml:space="preserve">     4 to 5</w:t>
            </w:r>
          </w:p>
          <w:p w14:paraId="574A374C" w14:textId="56E31862" w:rsidR="00D64587" w:rsidRPr="003537DA" w:rsidRDefault="00D64587" w:rsidP="00D64587">
            <w:pPr>
              <w:spacing w:after="0" w:line="240" w:lineRule="auto"/>
              <w:rPr>
                <w:rFonts w:ascii="Times New Roman" w:eastAsia="Calibri" w:hAnsi="Times New Roman" w:cs="Times New Roman"/>
                <w:sz w:val="24"/>
                <w:szCs w:val="24"/>
              </w:rPr>
            </w:pPr>
            <w:r w:rsidRPr="003537DA">
              <w:rPr>
                <w:rFonts w:ascii="Times New Roman" w:eastAsia="Calibri" w:hAnsi="Times New Roman" w:cs="Times New Roman"/>
                <w:sz w:val="24"/>
                <w:szCs w:val="24"/>
              </w:rPr>
              <w:t xml:space="preserve">     3</w:t>
            </w:r>
          </w:p>
        </w:tc>
        <w:tc>
          <w:tcPr>
            <w:tcW w:w="1530" w:type="dxa"/>
          </w:tcPr>
          <w:p w14:paraId="4F367ABF" w14:textId="77777777" w:rsidR="00D64587" w:rsidRDefault="00D64587" w:rsidP="00D64587">
            <w:pPr>
              <w:spacing w:after="0" w:line="240" w:lineRule="auto"/>
              <w:rPr>
                <w:rFonts w:ascii="Times New Roman" w:eastAsia="Calibri" w:hAnsi="Times New Roman" w:cs="Times New Roman"/>
                <w:sz w:val="24"/>
                <w:szCs w:val="24"/>
              </w:rPr>
            </w:pPr>
          </w:p>
          <w:p w14:paraId="4F083541" w14:textId="77777777" w:rsidR="001278F1" w:rsidRDefault="001278F1" w:rsidP="00D64587">
            <w:pPr>
              <w:spacing w:after="0" w:line="240" w:lineRule="auto"/>
              <w:rPr>
                <w:rFonts w:ascii="Times New Roman" w:hAnsi="Times New Roman" w:cs="Times New Roman"/>
                <w:sz w:val="24"/>
                <w:szCs w:val="24"/>
              </w:rPr>
            </w:pPr>
          </w:p>
          <w:p w14:paraId="715CAAD8" w14:textId="4D4E470A" w:rsidR="00D64587" w:rsidRPr="003537DA" w:rsidRDefault="007A4CD9" w:rsidP="00D64587">
            <w:pPr>
              <w:spacing w:after="0" w:line="240" w:lineRule="auto"/>
              <w:rPr>
                <w:rFonts w:ascii="Times New Roman" w:hAnsi="Times New Roman" w:cs="Times New Roman"/>
                <w:sz w:val="24"/>
                <w:szCs w:val="24"/>
              </w:rPr>
            </w:pPr>
            <w:r>
              <w:rPr>
                <w:rFonts w:ascii="Times New Roman" w:hAnsi="Times New Roman" w:cs="Times New Roman"/>
                <w:sz w:val="24"/>
                <w:szCs w:val="24"/>
              </w:rPr>
              <w:t>35091 (</w:t>
            </w:r>
            <w:r w:rsidR="00D64587" w:rsidRPr="003537DA">
              <w:rPr>
                <w:rFonts w:ascii="Times New Roman" w:hAnsi="Times New Roman" w:cs="Times New Roman"/>
                <w:sz w:val="24"/>
                <w:szCs w:val="24"/>
              </w:rPr>
              <w:t>95.0)</w:t>
            </w:r>
          </w:p>
          <w:p w14:paraId="0B131E5A" w14:textId="1EF1B2C2" w:rsidR="00D64587" w:rsidRPr="003537DA" w:rsidRDefault="007A4CD9" w:rsidP="00D64587">
            <w:pPr>
              <w:spacing w:after="0" w:line="240" w:lineRule="auto"/>
              <w:rPr>
                <w:rFonts w:ascii="Times New Roman" w:hAnsi="Times New Roman" w:cs="Times New Roman"/>
                <w:sz w:val="24"/>
                <w:szCs w:val="24"/>
              </w:rPr>
            </w:pPr>
            <w:r>
              <w:rPr>
                <w:rFonts w:ascii="Times New Roman" w:hAnsi="Times New Roman" w:cs="Times New Roman"/>
                <w:sz w:val="24"/>
                <w:szCs w:val="24"/>
              </w:rPr>
              <w:t>1511 (</w:t>
            </w:r>
            <w:r w:rsidR="00D64587" w:rsidRPr="003537DA">
              <w:rPr>
                <w:rFonts w:ascii="Times New Roman" w:hAnsi="Times New Roman" w:cs="Times New Roman"/>
                <w:sz w:val="24"/>
                <w:szCs w:val="24"/>
              </w:rPr>
              <w:t>4.1)</w:t>
            </w:r>
          </w:p>
          <w:p w14:paraId="77801C2A" w14:textId="22A42E9B" w:rsidR="00D64587" w:rsidRPr="003537DA" w:rsidRDefault="007A4CD9" w:rsidP="00D64587">
            <w:pPr>
              <w:spacing w:after="0" w:line="240" w:lineRule="auto"/>
              <w:rPr>
                <w:rFonts w:ascii="Times New Roman" w:hAnsi="Times New Roman" w:cs="Times New Roman"/>
                <w:sz w:val="24"/>
                <w:szCs w:val="24"/>
              </w:rPr>
            </w:pPr>
            <w:r>
              <w:rPr>
                <w:rFonts w:ascii="Times New Roman" w:hAnsi="Times New Roman" w:cs="Times New Roman"/>
                <w:sz w:val="24"/>
                <w:szCs w:val="24"/>
              </w:rPr>
              <w:t>227 (</w:t>
            </w:r>
            <w:r w:rsidR="00D64587" w:rsidRPr="003537DA">
              <w:rPr>
                <w:rFonts w:ascii="Times New Roman" w:hAnsi="Times New Roman" w:cs="Times New Roman"/>
                <w:sz w:val="24"/>
                <w:szCs w:val="24"/>
              </w:rPr>
              <w:t>0.6)</w:t>
            </w:r>
          </w:p>
          <w:p w14:paraId="08C55D50" w14:textId="453F3B82" w:rsidR="00D64587" w:rsidRPr="003537DA" w:rsidRDefault="007A4CD9" w:rsidP="00D64587">
            <w:pPr>
              <w:spacing w:after="0" w:line="240" w:lineRule="auto"/>
              <w:rPr>
                <w:rFonts w:ascii="Times New Roman" w:hAnsi="Times New Roman" w:cs="Times New Roman"/>
                <w:sz w:val="24"/>
                <w:szCs w:val="24"/>
              </w:rPr>
            </w:pPr>
            <w:r>
              <w:rPr>
                <w:rFonts w:ascii="Times New Roman" w:hAnsi="Times New Roman" w:cs="Times New Roman"/>
                <w:sz w:val="24"/>
                <w:szCs w:val="24"/>
              </w:rPr>
              <w:t>63 (</w:t>
            </w:r>
            <w:r w:rsidR="00D64587" w:rsidRPr="003537DA">
              <w:rPr>
                <w:rFonts w:ascii="Times New Roman" w:hAnsi="Times New Roman" w:cs="Times New Roman"/>
                <w:sz w:val="24"/>
                <w:szCs w:val="24"/>
              </w:rPr>
              <w:t>0.2)</w:t>
            </w:r>
          </w:p>
          <w:p w14:paraId="553847CF" w14:textId="10BE1943" w:rsidR="00D64587" w:rsidRPr="003537DA" w:rsidRDefault="007A4CD9" w:rsidP="00D64587">
            <w:pPr>
              <w:spacing w:after="0" w:line="240" w:lineRule="auto"/>
              <w:rPr>
                <w:rFonts w:ascii="Times New Roman" w:eastAsia="Calibri" w:hAnsi="Times New Roman" w:cs="Times New Roman"/>
                <w:sz w:val="24"/>
                <w:szCs w:val="24"/>
              </w:rPr>
            </w:pPr>
            <w:r>
              <w:rPr>
                <w:rFonts w:ascii="Times New Roman" w:hAnsi="Times New Roman" w:cs="Times New Roman"/>
                <w:sz w:val="24"/>
                <w:szCs w:val="24"/>
              </w:rPr>
              <w:t>62 (</w:t>
            </w:r>
            <w:r w:rsidR="00D64587" w:rsidRPr="003537DA">
              <w:rPr>
                <w:rFonts w:ascii="Times New Roman" w:hAnsi="Times New Roman" w:cs="Times New Roman"/>
                <w:sz w:val="24"/>
                <w:szCs w:val="24"/>
              </w:rPr>
              <w:t>0.2)</w:t>
            </w:r>
          </w:p>
        </w:tc>
        <w:tc>
          <w:tcPr>
            <w:tcW w:w="1350" w:type="dxa"/>
          </w:tcPr>
          <w:p w14:paraId="7DFD9A8D" w14:textId="77777777" w:rsidR="00D64587" w:rsidRDefault="00D64587" w:rsidP="00D64587">
            <w:pPr>
              <w:spacing w:after="0" w:line="240" w:lineRule="auto"/>
              <w:rPr>
                <w:rFonts w:ascii="Times New Roman" w:eastAsia="Calibri" w:hAnsi="Times New Roman" w:cs="Times New Roman"/>
                <w:sz w:val="24"/>
                <w:szCs w:val="24"/>
              </w:rPr>
            </w:pPr>
          </w:p>
          <w:p w14:paraId="45E364D2" w14:textId="77777777" w:rsidR="001278F1" w:rsidRDefault="001278F1" w:rsidP="00D64587">
            <w:pPr>
              <w:spacing w:after="0" w:line="240" w:lineRule="auto"/>
              <w:rPr>
                <w:rFonts w:ascii="Times New Roman" w:hAnsi="Times New Roman" w:cs="Times New Roman"/>
                <w:sz w:val="24"/>
                <w:szCs w:val="24"/>
              </w:rPr>
            </w:pPr>
          </w:p>
          <w:p w14:paraId="122A2090" w14:textId="5FFB4719" w:rsidR="00D64587" w:rsidRPr="003537DA" w:rsidRDefault="00D64587" w:rsidP="00D64587">
            <w:pPr>
              <w:spacing w:after="0" w:line="240" w:lineRule="auto"/>
              <w:rPr>
                <w:rFonts w:ascii="Times New Roman" w:hAnsi="Times New Roman" w:cs="Times New Roman"/>
                <w:sz w:val="24"/>
                <w:szCs w:val="24"/>
              </w:rPr>
            </w:pPr>
            <w:r>
              <w:rPr>
                <w:rFonts w:ascii="Times New Roman" w:hAnsi="Times New Roman" w:cs="Times New Roman"/>
                <w:sz w:val="24"/>
                <w:szCs w:val="24"/>
              </w:rPr>
              <w:t>67 (</w:t>
            </w:r>
            <w:r w:rsidRPr="003537DA">
              <w:rPr>
                <w:rFonts w:ascii="Times New Roman" w:hAnsi="Times New Roman" w:cs="Times New Roman"/>
                <w:sz w:val="24"/>
                <w:szCs w:val="24"/>
              </w:rPr>
              <w:t>10.4)</w:t>
            </w:r>
          </w:p>
          <w:p w14:paraId="752FF26D" w14:textId="39AC2DDC" w:rsidR="00D64587" w:rsidRPr="003537DA" w:rsidRDefault="00D64587" w:rsidP="00D64587">
            <w:pPr>
              <w:spacing w:after="0" w:line="240" w:lineRule="auto"/>
              <w:rPr>
                <w:rFonts w:ascii="Times New Roman" w:hAnsi="Times New Roman" w:cs="Times New Roman"/>
                <w:sz w:val="24"/>
                <w:szCs w:val="24"/>
              </w:rPr>
            </w:pPr>
            <w:r>
              <w:rPr>
                <w:rFonts w:ascii="Times New Roman" w:hAnsi="Times New Roman" w:cs="Times New Roman"/>
                <w:sz w:val="24"/>
                <w:szCs w:val="24"/>
              </w:rPr>
              <w:t>33 (</w:t>
            </w:r>
            <w:r w:rsidRPr="003537DA">
              <w:rPr>
                <w:rFonts w:ascii="Times New Roman" w:hAnsi="Times New Roman" w:cs="Times New Roman"/>
                <w:sz w:val="24"/>
                <w:szCs w:val="24"/>
              </w:rPr>
              <w:t>5.1)</w:t>
            </w:r>
          </w:p>
          <w:p w14:paraId="4B742FB1" w14:textId="09D2FBDD" w:rsidR="00D64587" w:rsidRPr="003537DA" w:rsidRDefault="00D64587" w:rsidP="00D64587">
            <w:pPr>
              <w:spacing w:after="0" w:line="240" w:lineRule="auto"/>
              <w:rPr>
                <w:rFonts w:ascii="Times New Roman" w:hAnsi="Times New Roman" w:cs="Times New Roman"/>
                <w:sz w:val="24"/>
                <w:szCs w:val="24"/>
              </w:rPr>
            </w:pPr>
            <w:r>
              <w:rPr>
                <w:rFonts w:ascii="Times New Roman" w:hAnsi="Times New Roman" w:cs="Times New Roman"/>
                <w:sz w:val="24"/>
                <w:szCs w:val="24"/>
              </w:rPr>
              <w:t>23 (</w:t>
            </w:r>
            <w:r w:rsidRPr="003537DA">
              <w:rPr>
                <w:rFonts w:ascii="Times New Roman" w:hAnsi="Times New Roman" w:cs="Times New Roman"/>
                <w:sz w:val="24"/>
                <w:szCs w:val="24"/>
              </w:rPr>
              <w:t>3.6)</w:t>
            </w:r>
          </w:p>
          <w:p w14:paraId="435668F3" w14:textId="16701176" w:rsidR="00D64587" w:rsidRPr="003537DA" w:rsidRDefault="00D64587" w:rsidP="00D64587">
            <w:pPr>
              <w:spacing w:after="0" w:line="240" w:lineRule="auto"/>
              <w:rPr>
                <w:rFonts w:ascii="Times New Roman" w:hAnsi="Times New Roman" w:cs="Times New Roman"/>
                <w:sz w:val="24"/>
                <w:szCs w:val="24"/>
              </w:rPr>
            </w:pPr>
            <w:r>
              <w:rPr>
                <w:rFonts w:ascii="Times New Roman" w:hAnsi="Times New Roman" w:cs="Times New Roman"/>
                <w:sz w:val="24"/>
                <w:szCs w:val="24"/>
              </w:rPr>
              <w:t>12 (</w:t>
            </w:r>
            <w:r w:rsidRPr="003537DA">
              <w:rPr>
                <w:rFonts w:ascii="Times New Roman" w:hAnsi="Times New Roman" w:cs="Times New Roman"/>
                <w:sz w:val="24"/>
                <w:szCs w:val="24"/>
              </w:rPr>
              <w:t>1.9)</w:t>
            </w:r>
          </w:p>
          <w:p w14:paraId="6B27AAEF" w14:textId="10295DF1" w:rsidR="00D64587" w:rsidRPr="003537DA" w:rsidRDefault="00D64587" w:rsidP="00D64587">
            <w:pPr>
              <w:spacing w:after="0" w:line="240" w:lineRule="auto"/>
              <w:rPr>
                <w:rFonts w:ascii="Times New Roman" w:eastAsia="Calibri" w:hAnsi="Times New Roman" w:cs="Times New Roman"/>
                <w:sz w:val="24"/>
                <w:szCs w:val="24"/>
              </w:rPr>
            </w:pPr>
            <w:r>
              <w:rPr>
                <w:rFonts w:ascii="Times New Roman" w:hAnsi="Times New Roman" w:cs="Times New Roman"/>
                <w:sz w:val="24"/>
                <w:szCs w:val="24"/>
              </w:rPr>
              <w:t>510 (</w:t>
            </w:r>
            <w:r w:rsidRPr="003537DA">
              <w:rPr>
                <w:rFonts w:ascii="Times New Roman" w:hAnsi="Times New Roman" w:cs="Times New Roman"/>
                <w:sz w:val="24"/>
                <w:szCs w:val="24"/>
              </w:rPr>
              <w:t>79.1)</w:t>
            </w:r>
          </w:p>
        </w:tc>
        <w:tc>
          <w:tcPr>
            <w:tcW w:w="2790" w:type="dxa"/>
          </w:tcPr>
          <w:p w14:paraId="62AE00B7" w14:textId="77777777" w:rsidR="00D64587" w:rsidRDefault="00D64587" w:rsidP="00D64587">
            <w:pPr>
              <w:spacing w:after="0" w:line="240" w:lineRule="auto"/>
              <w:contextualSpacing/>
              <w:rPr>
                <w:rFonts w:ascii="Times New Roman" w:eastAsia="Times New Roman" w:hAnsi="Times New Roman" w:cs="Times New Roman"/>
                <w:spacing w:val="-10"/>
                <w:kern w:val="2"/>
                <w:sz w:val="24"/>
                <w:szCs w:val="24"/>
              </w:rPr>
            </w:pPr>
          </w:p>
          <w:p w14:paraId="5A822F76" w14:textId="77777777" w:rsidR="001278F1" w:rsidRDefault="001278F1" w:rsidP="00D64587">
            <w:pPr>
              <w:spacing w:after="0" w:line="240" w:lineRule="auto"/>
              <w:contextualSpacing/>
              <w:rPr>
                <w:rFonts w:ascii="Times New Roman" w:eastAsia="Times New Roman" w:hAnsi="Times New Roman" w:cs="Times New Roman"/>
                <w:spacing w:val="-10"/>
                <w:kern w:val="2"/>
                <w:sz w:val="24"/>
                <w:szCs w:val="24"/>
              </w:rPr>
            </w:pPr>
          </w:p>
          <w:p w14:paraId="1BD0C3B5" w14:textId="037FD7B0" w:rsidR="00D64587" w:rsidRDefault="00D64587" w:rsidP="00D64587">
            <w:pPr>
              <w:spacing w:after="0" w:line="240" w:lineRule="auto"/>
              <w:contextualSpacing/>
              <w:rPr>
                <w:rFonts w:ascii="Times New Roman" w:eastAsia="Times New Roman" w:hAnsi="Times New Roman" w:cs="Times New Roman"/>
                <w:spacing w:val="-10"/>
                <w:kern w:val="2"/>
                <w:sz w:val="24"/>
                <w:szCs w:val="24"/>
              </w:rPr>
            </w:pPr>
            <w:r>
              <w:rPr>
                <w:rFonts w:ascii="Times New Roman" w:eastAsia="Times New Roman" w:hAnsi="Times New Roman" w:cs="Times New Roman"/>
                <w:spacing w:val="-10"/>
                <w:kern w:val="2"/>
                <w:sz w:val="24"/>
                <w:szCs w:val="24"/>
              </w:rPr>
              <w:t>1</w:t>
            </w:r>
          </w:p>
          <w:p w14:paraId="76CD64E4" w14:textId="1D724CB5" w:rsidR="00D64587" w:rsidRDefault="00D64587" w:rsidP="00D64587">
            <w:pPr>
              <w:spacing w:after="0" w:line="240" w:lineRule="auto"/>
              <w:contextualSpacing/>
              <w:rPr>
                <w:rFonts w:ascii="Times New Roman" w:eastAsia="Times New Roman" w:hAnsi="Times New Roman" w:cs="Times New Roman"/>
                <w:spacing w:val="-10"/>
                <w:kern w:val="2"/>
                <w:sz w:val="24"/>
                <w:szCs w:val="24"/>
              </w:rPr>
            </w:pPr>
            <w:r>
              <w:rPr>
                <w:rFonts w:ascii="Times New Roman" w:eastAsia="Times New Roman" w:hAnsi="Times New Roman" w:cs="Times New Roman"/>
                <w:spacing w:val="-10"/>
                <w:kern w:val="2"/>
                <w:sz w:val="24"/>
                <w:szCs w:val="24"/>
              </w:rPr>
              <w:t>11.44(7.43, 17.27)</w:t>
            </w:r>
          </w:p>
          <w:p w14:paraId="1A49E3F3" w14:textId="0510797B" w:rsidR="00D64587" w:rsidRDefault="00D64587" w:rsidP="00D64587">
            <w:pPr>
              <w:spacing w:after="0" w:line="240" w:lineRule="auto"/>
              <w:contextualSpacing/>
              <w:rPr>
                <w:rFonts w:ascii="Times New Roman" w:eastAsia="Times New Roman" w:hAnsi="Times New Roman" w:cs="Times New Roman"/>
                <w:spacing w:val="-10"/>
                <w:kern w:val="2"/>
                <w:sz w:val="24"/>
                <w:szCs w:val="24"/>
              </w:rPr>
            </w:pPr>
            <w:r>
              <w:rPr>
                <w:rFonts w:ascii="Times New Roman" w:eastAsia="Times New Roman" w:hAnsi="Times New Roman" w:cs="Times New Roman"/>
                <w:spacing w:val="-10"/>
                <w:kern w:val="2"/>
                <w:sz w:val="24"/>
                <w:szCs w:val="24"/>
              </w:rPr>
              <w:t>53.07 31.85, 85.47</w:t>
            </w:r>
          </w:p>
          <w:p w14:paraId="61B574B9" w14:textId="1DB7AB39" w:rsidR="00D64587" w:rsidRDefault="00D64587" w:rsidP="00D64587">
            <w:pPr>
              <w:spacing w:after="0" w:line="240" w:lineRule="auto"/>
              <w:contextualSpacing/>
              <w:rPr>
                <w:rFonts w:ascii="Times New Roman" w:eastAsia="Times New Roman" w:hAnsi="Times New Roman" w:cs="Times New Roman"/>
                <w:spacing w:val="-10"/>
                <w:kern w:val="2"/>
                <w:sz w:val="24"/>
                <w:szCs w:val="24"/>
              </w:rPr>
            </w:pPr>
            <w:r>
              <w:rPr>
                <w:rFonts w:ascii="Times New Roman" w:eastAsia="Times New Roman" w:hAnsi="Times New Roman" w:cs="Times New Roman"/>
                <w:spacing w:val="-10"/>
                <w:kern w:val="2"/>
                <w:sz w:val="24"/>
                <w:szCs w:val="24"/>
              </w:rPr>
              <w:t>99.76(49.31, 187.51)</w:t>
            </w:r>
          </w:p>
          <w:p w14:paraId="6BD591C0" w14:textId="469E885E" w:rsidR="00D64587" w:rsidRPr="003537DA" w:rsidRDefault="00D64587" w:rsidP="00D64587">
            <w:pPr>
              <w:spacing w:after="0" w:line="240" w:lineRule="auto"/>
              <w:contextualSpacing/>
              <w:rPr>
                <w:rFonts w:ascii="Times New Roman" w:eastAsia="Times New Roman" w:hAnsi="Times New Roman" w:cs="Times New Roman"/>
                <w:spacing w:val="-10"/>
                <w:kern w:val="2"/>
                <w:sz w:val="24"/>
                <w:szCs w:val="24"/>
              </w:rPr>
            </w:pPr>
            <w:r>
              <w:rPr>
                <w:rFonts w:ascii="Times New Roman" w:eastAsia="Times New Roman" w:hAnsi="Times New Roman" w:cs="Times New Roman"/>
                <w:spacing w:val="-10"/>
                <w:kern w:val="2"/>
                <w:sz w:val="24"/>
                <w:szCs w:val="24"/>
              </w:rPr>
              <w:t>4308.24 (3044.22, 6211.56)</w:t>
            </w:r>
          </w:p>
        </w:tc>
        <w:tc>
          <w:tcPr>
            <w:tcW w:w="2340" w:type="dxa"/>
          </w:tcPr>
          <w:p w14:paraId="61164220" w14:textId="44A6DE82" w:rsidR="00D64587" w:rsidRDefault="00D64587" w:rsidP="00D64587">
            <w:pPr>
              <w:spacing w:after="0" w:line="240" w:lineRule="auto"/>
              <w:contextualSpacing/>
              <w:rPr>
                <w:rFonts w:ascii="Times New Roman" w:eastAsia="Times New Roman" w:hAnsi="Times New Roman" w:cs="Times New Roman"/>
                <w:spacing w:val="-10"/>
                <w:kern w:val="2"/>
                <w:sz w:val="24"/>
                <w:szCs w:val="24"/>
              </w:rPr>
            </w:pPr>
          </w:p>
          <w:p w14:paraId="32E0609D" w14:textId="77777777" w:rsidR="001278F1" w:rsidRDefault="001278F1" w:rsidP="00D64587">
            <w:pPr>
              <w:spacing w:after="0" w:line="240" w:lineRule="auto"/>
              <w:contextualSpacing/>
              <w:rPr>
                <w:rFonts w:ascii="Times New Roman" w:eastAsia="Times New Roman" w:hAnsi="Times New Roman" w:cs="Times New Roman"/>
                <w:spacing w:val="-10"/>
                <w:kern w:val="2"/>
                <w:sz w:val="24"/>
                <w:szCs w:val="24"/>
              </w:rPr>
            </w:pPr>
          </w:p>
          <w:p w14:paraId="50B2EF4D" w14:textId="257FCCCB" w:rsidR="00D64587" w:rsidRDefault="00D64587" w:rsidP="00D64587">
            <w:pPr>
              <w:spacing w:after="0" w:line="240" w:lineRule="auto"/>
              <w:contextualSpacing/>
              <w:rPr>
                <w:rFonts w:ascii="Times New Roman" w:eastAsia="Times New Roman" w:hAnsi="Times New Roman" w:cs="Times New Roman"/>
                <w:spacing w:val="-10"/>
                <w:kern w:val="2"/>
                <w:sz w:val="24"/>
                <w:szCs w:val="24"/>
              </w:rPr>
            </w:pPr>
            <w:r>
              <w:rPr>
                <w:rFonts w:ascii="Times New Roman" w:eastAsia="Times New Roman" w:hAnsi="Times New Roman" w:cs="Times New Roman"/>
                <w:spacing w:val="-10"/>
                <w:kern w:val="2"/>
                <w:sz w:val="24"/>
                <w:szCs w:val="24"/>
              </w:rPr>
              <w:t>1</w:t>
            </w:r>
          </w:p>
          <w:p w14:paraId="7B47838E" w14:textId="100C3C34" w:rsidR="00D64587" w:rsidRDefault="00D64587" w:rsidP="00D64587">
            <w:pPr>
              <w:spacing w:after="0" w:line="240" w:lineRule="auto"/>
              <w:contextualSpacing/>
              <w:rPr>
                <w:rFonts w:ascii="Times New Roman" w:eastAsia="Times New Roman" w:hAnsi="Times New Roman" w:cs="Times New Roman"/>
                <w:spacing w:val="-10"/>
                <w:kern w:val="2"/>
                <w:sz w:val="24"/>
                <w:szCs w:val="24"/>
              </w:rPr>
            </w:pPr>
            <w:r>
              <w:rPr>
                <w:rFonts w:ascii="Times New Roman" w:eastAsia="Times New Roman" w:hAnsi="Times New Roman" w:cs="Times New Roman"/>
                <w:spacing w:val="-10"/>
                <w:kern w:val="2"/>
                <w:sz w:val="24"/>
                <w:szCs w:val="24"/>
              </w:rPr>
              <w:t>2.01 (1.15, 3.44)</w:t>
            </w:r>
          </w:p>
          <w:p w14:paraId="406E565B" w14:textId="381C243D" w:rsidR="00D64587" w:rsidRDefault="00D64587" w:rsidP="00D64587">
            <w:pPr>
              <w:spacing w:after="0" w:line="240" w:lineRule="auto"/>
              <w:contextualSpacing/>
              <w:rPr>
                <w:rFonts w:ascii="Times New Roman" w:eastAsia="Times New Roman" w:hAnsi="Times New Roman" w:cs="Times New Roman"/>
                <w:spacing w:val="-10"/>
                <w:kern w:val="2"/>
                <w:sz w:val="24"/>
                <w:szCs w:val="24"/>
              </w:rPr>
            </w:pPr>
            <w:r>
              <w:rPr>
                <w:rFonts w:ascii="Times New Roman" w:eastAsia="Times New Roman" w:hAnsi="Times New Roman" w:cs="Times New Roman"/>
                <w:spacing w:val="-10"/>
                <w:kern w:val="2"/>
                <w:sz w:val="24"/>
                <w:szCs w:val="24"/>
              </w:rPr>
              <w:t>3.70 (1.89, 7.02)</w:t>
            </w:r>
          </w:p>
          <w:p w14:paraId="2AA7184B" w14:textId="6EF186B1" w:rsidR="00D64587" w:rsidRDefault="00D64587" w:rsidP="00D64587">
            <w:pPr>
              <w:spacing w:after="0" w:line="240" w:lineRule="auto"/>
              <w:contextualSpacing/>
              <w:rPr>
                <w:rFonts w:ascii="Times New Roman" w:eastAsia="Times New Roman" w:hAnsi="Times New Roman" w:cs="Times New Roman"/>
                <w:spacing w:val="-10"/>
                <w:kern w:val="2"/>
                <w:sz w:val="24"/>
                <w:szCs w:val="24"/>
              </w:rPr>
            </w:pPr>
            <w:r>
              <w:rPr>
                <w:rFonts w:ascii="Times New Roman" w:eastAsia="Times New Roman" w:hAnsi="Times New Roman" w:cs="Times New Roman"/>
                <w:spacing w:val="-10"/>
                <w:kern w:val="2"/>
                <w:sz w:val="24"/>
                <w:szCs w:val="24"/>
              </w:rPr>
              <w:t>6.55 (2.58, 15.47)</w:t>
            </w:r>
          </w:p>
          <w:p w14:paraId="7B45678F" w14:textId="5AD9454F" w:rsidR="00D64587" w:rsidRPr="003537DA" w:rsidRDefault="00D64587" w:rsidP="00D64587">
            <w:pPr>
              <w:spacing w:after="0" w:line="240" w:lineRule="auto"/>
              <w:contextualSpacing/>
              <w:rPr>
                <w:rFonts w:ascii="Times New Roman" w:eastAsia="Times New Roman" w:hAnsi="Times New Roman" w:cs="Times New Roman"/>
                <w:spacing w:val="-10"/>
                <w:kern w:val="2"/>
                <w:sz w:val="24"/>
                <w:szCs w:val="24"/>
              </w:rPr>
            </w:pPr>
            <w:r>
              <w:rPr>
                <w:rFonts w:ascii="Times New Roman" w:eastAsia="Times New Roman" w:hAnsi="Times New Roman" w:cs="Times New Roman"/>
                <w:spacing w:val="-10"/>
                <w:kern w:val="2"/>
                <w:sz w:val="24"/>
                <w:szCs w:val="24"/>
              </w:rPr>
              <w:t>574.02 (367.12, 012.49)</w:t>
            </w:r>
          </w:p>
        </w:tc>
      </w:tr>
      <w:tr w:rsidR="00D64587" w:rsidRPr="003537DA" w14:paraId="19B56054" w14:textId="77777777" w:rsidTr="00D64587">
        <w:trPr>
          <w:trHeight w:val="620"/>
        </w:trPr>
        <w:tc>
          <w:tcPr>
            <w:tcW w:w="2970" w:type="dxa"/>
          </w:tcPr>
          <w:p w14:paraId="13AA366C" w14:textId="310D4E4B" w:rsidR="00D64587" w:rsidRPr="003537DA" w:rsidRDefault="00D64587" w:rsidP="00D64587">
            <w:pPr>
              <w:spacing w:after="0" w:line="240" w:lineRule="auto"/>
              <w:rPr>
                <w:rFonts w:ascii="Times New Roman" w:hAnsi="Times New Roman" w:cs="Times New Roman"/>
                <w:sz w:val="24"/>
                <w:szCs w:val="24"/>
              </w:rPr>
            </w:pPr>
            <w:r w:rsidRPr="003537DA">
              <w:rPr>
                <w:rFonts w:ascii="Times New Roman" w:eastAsia="Calibri" w:hAnsi="Times New Roman" w:cs="Times New Roman"/>
                <w:sz w:val="24"/>
                <w:szCs w:val="24"/>
              </w:rPr>
              <w:t>Injury Severity score</w:t>
            </w:r>
            <w:r w:rsidR="00FD5919">
              <w:rPr>
                <w:rFonts w:ascii="Times New Roman" w:eastAsia="Calibri" w:hAnsi="Times New Roman" w:cs="Times New Roman"/>
                <w:sz w:val="24"/>
                <w:szCs w:val="24"/>
              </w:rPr>
              <w:t xml:space="preserve"> (ISS)</w:t>
            </w:r>
          </w:p>
          <w:p w14:paraId="03F67ACB" w14:textId="77777777" w:rsidR="00D64587" w:rsidRPr="003537DA" w:rsidRDefault="00D64587" w:rsidP="00D64587">
            <w:pPr>
              <w:spacing w:after="0" w:line="240" w:lineRule="auto"/>
              <w:rPr>
                <w:rFonts w:ascii="Times New Roman" w:hAnsi="Times New Roman" w:cs="Times New Roman"/>
                <w:sz w:val="24"/>
                <w:szCs w:val="24"/>
              </w:rPr>
            </w:pPr>
            <w:r w:rsidRPr="003537DA">
              <w:rPr>
                <w:rFonts w:ascii="Times New Roman" w:eastAsia="Calibri" w:hAnsi="Times New Roman" w:cs="Times New Roman"/>
                <w:sz w:val="24"/>
                <w:szCs w:val="24"/>
              </w:rPr>
              <w:t xml:space="preserve">     Less than 16</w:t>
            </w:r>
          </w:p>
          <w:p w14:paraId="21D18202" w14:textId="77777777" w:rsidR="00D64587" w:rsidRPr="003537DA" w:rsidRDefault="00D64587" w:rsidP="00D64587">
            <w:pPr>
              <w:spacing w:after="0" w:line="240" w:lineRule="auto"/>
              <w:rPr>
                <w:rFonts w:ascii="Times New Roman" w:hAnsi="Times New Roman" w:cs="Times New Roman"/>
                <w:sz w:val="24"/>
                <w:szCs w:val="24"/>
              </w:rPr>
            </w:pPr>
            <w:r w:rsidRPr="003537DA">
              <w:rPr>
                <w:rFonts w:ascii="Times New Roman" w:eastAsia="Calibri" w:hAnsi="Times New Roman" w:cs="Times New Roman"/>
                <w:sz w:val="24"/>
                <w:szCs w:val="24"/>
              </w:rPr>
              <w:t xml:space="preserve">     More than or equal to 16</w:t>
            </w:r>
          </w:p>
        </w:tc>
        <w:tc>
          <w:tcPr>
            <w:tcW w:w="1530" w:type="dxa"/>
          </w:tcPr>
          <w:p w14:paraId="7D754C68" w14:textId="77777777" w:rsidR="00D64587" w:rsidRPr="003537DA" w:rsidRDefault="00D64587" w:rsidP="00D64587">
            <w:pPr>
              <w:spacing w:after="0" w:line="240" w:lineRule="auto"/>
              <w:rPr>
                <w:rFonts w:ascii="Times New Roman" w:hAnsi="Times New Roman" w:cs="Times New Roman"/>
                <w:sz w:val="24"/>
                <w:szCs w:val="24"/>
              </w:rPr>
            </w:pPr>
          </w:p>
          <w:p w14:paraId="007A2736" w14:textId="45DF6AEC" w:rsidR="00D64587" w:rsidRPr="003537DA" w:rsidRDefault="007A4CD9" w:rsidP="00D64587">
            <w:pPr>
              <w:spacing w:after="0" w:line="240" w:lineRule="auto"/>
              <w:rPr>
                <w:rFonts w:ascii="Times New Roman" w:hAnsi="Times New Roman" w:cs="Times New Roman"/>
                <w:sz w:val="24"/>
                <w:szCs w:val="24"/>
              </w:rPr>
            </w:pPr>
            <w:r>
              <w:rPr>
                <w:rFonts w:ascii="Times New Roman" w:hAnsi="Times New Roman" w:cs="Times New Roman"/>
                <w:sz w:val="24"/>
                <w:szCs w:val="24"/>
              </w:rPr>
              <w:t>35035 (</w:t>
            </w:r>
            <w:r w:rsidR="00D64587" w:rsidRPr="003537DA">
              <w:rPr>
                <w:rFonts w:ascii="Times New Roman" w:hAnsi="Times New Roman" w:cs="Times New Roman"/>
                <w:sz w:val="24"/>
                <w:szCs w:val="24"/>
              </w:rPr>
              <w:t>98.4)</w:t>
            </w:r>
          </w:p>
          <w:p w14:paraId="693EFFC2" w14:textId="2B831A35" w:rsidR="00D64587" w:rsidRPr="003537DA" w:rsidRDefault="007A4CD9" w:rsidP="00D64587">
            <w:pPr>
              <w:spacing w:after="0" w:line="240" w:lineRule="auto"/>
              <w:rPr>
                <w:rFonts w:ascii="Times New Roman" w:eastAsia="Calibri" w:hAnsi="Times New Roman" w:cs="Times New Roman"/>
                <w:sz w:val="24"/>
                <w:szCs w:val="24"/>
              </w:rPr>
            </w:pPr>
            <w:r>
              <w:rPr>
                <w:rFonts w:ascii="Times New Roman" w:hAnsi="Times New Roman" w:cs="Times New Roman"/>
                <w:sz w:val="24"/>
                <w:szCs w:val="24"/>
              </w:rPr>
              <w:t xml:space="preserve">628 </w:t>
            </w:r>
            <w:r w:rsidR="001278F1">
              <w:rPr>
                <w:rFonts w:ascii="Times New Roman" w:hAnsi="Times New Roman" w:cs="Times New Roman"/>
                <w:sz w:val="24"/>
                <w:szCs w:val="24"/>
              </w:rPr>
              <w:t>(</w:t>
            </w:r>
            <w:r w:rsidR="00D64587" w:rsidRPr="003537DA">
              <w:rPr>
                <w:rFonts w:ascii="Times New Roman" w:hAnsi="Times New Roman" w:cs="Times New Roman"/>
                <w:sz w:val="24"/>
                <w:szCs w:val="24"/>
              </w:rPr>
              <w:t>1.5)</w:t>
            </w:r>
          </w:p>
        </w:tc>
        <w:tc>
          <w:tcPr>
            <w:tcW w:w="1350" w:type="dxa"/>
          </w:tcPr>
          <w:p w14:paraId="30E697B6" w14:textId="77777777" w:rsidR="00D64587" w:rsidRPr="003537DA" w:rsidRDefault="00D64587" w:rsidP="00D64587">
            <w:pPr>
              <w:spacing w:after="0" w:line="240" w:lineRule="auto"/>
              <w:rPr>
                <w:rFonts w:ascii="Times New Roman" w:hAnsi="Times New Roman" w:cs="Times New Roman"/>
                <w:sz w:val="24"/>
                <w:szCs w:val="24"/>
              </w:rPr>
            </w:pPr>
          </w:p>
          <w:p w14:paraId="24894800" w14:textId="2C5F138B" w:rsidR="00D64587" w:rsidRPr="003537DA" w:rsidRDefault="00D64587" w:rsidP="00D64587">
            <w:pPr>
              <w:spacing w:after="0" w:line="240" w:lineRule="auto"/>
              <w:rPr>
                <w:rFonts w:ascii="Times New Roman" w:hAnsi="Times New Roman" w:cs="Times New Roman"/>
                <w:sz w:val="24"/>
                <w:szCs w:val="24"/>
              </w:rPr>
            </w:pPr>
            <w:r>
              <w:rPr>
                <w:rFonts w:ascii="Times New Roman" w:hAnsi="Times New Roman" w:cs="Times New Roman"/>
                <w:sz w:val="24"/>
                <w:szCs w:val="24"/>
              </w:rPr>
              <w:t>141 (</w:t>
            </w:r>
            <w:r w:rsidRPr="003537DA">
              <w:rPr>
                <w:rFonts w:ascii="Times New Roman" w:hAnsi="Times New Roman" w:cs="Times New Roman"/>
                <w:sz w:val="24"/>
                <w:szCs w:val="24"/>
              </w:rPr>
              <w:t>27.2)</w:t>
            </w:r>
          </w:p>
          <w:p w14:paraId="2FE0B02A" w14:textId="3147A4C8" w:rsidR="00D64587" w:rsidRPr="003537DA" w:rsidRDefault="00D64587" w:rsidP="00D64587">
            <w:pPr>
              <w:spacing w:after="0" w:line="240" w:lineRule="auto"/>
              <w:rPr>
                <w:rFonts w:ascii="Times New Roman" w:eastAsia="Calibri" w:hAnsi="Times New Roman" w:cs="Times New Roman"/>
                <w:sz w:val="24"/>
                <w:szCs w:val="24"/>
              </w:rPr>
            </w:pPr>
            <w:r w:rsidRPr="003537DA">
              <w:rPr>
                <w:rFonts w:ascii="Times New Roman" w:hAnsi="Times New Roman" w:cs="Times New Roman"/>
                <w:sz w:val="24"/>
                <w:szCs w:val="24"/>
              </w:rPr>
              <w:t>464 (74.7)</w:t>
            </w:r>
          </w:p>
        </w:tc>
        <w:tc>
          <w:tcPr>
            <w:tcW w:w="2790" w:type="dxa"/>
          </w:tcPr>
          <w:p w14:paraId="59D30F2D" w14:textId="77777777" w:rsidR="00D64587" w:rsidRPr="003537DA" w:rsidRDefault="00D64587" w:rsidP="00D64587">
            <w:pPr>
              <w:spacing w:after="0" w:line="240" w:lineRule="auto"/>
              <w:rPr>
                <w:rFonts w:ascii="Times New Roman" w:hAnsi="Times New Roman" w:cs="Times New Roman"/>
                <w:sz w:val="24"/>
                <w:szCs w:val="24"/>
              </w:rPr>
            </w:pPr>
          </w:p>
          <w:p w14:paraId="660FE523" w14:textId="606D8BA5" w:rsidR="00D64587" w:rsidRPr="003537DA" w:rsidRDefault="00D64587" w:rsidP="00D64587">
            <w:pPr>
              <w:spacing w:after="0" w:line="240" w:lineRule="auto"/>
              <w:contextualSpacing/>
              <w:rPr>
                <w:rFonts w:ascii="Times New Roman" w:eastAsia="Times New Roman" w:hAnsi="Times New Roman" w:cs="Times New Roman"/>
                <w:spacing w:val="-10"/>
                <w:kern w:val="2"/>
                <w:sz w:val="24"/>
                <w:szCs w:val="24"/>
              </w:rPr>
            </w:pPr>
            <w:r w:rsidRPr="003537DA">
              <w:rPr>
                <w:rFonts w:ascii="Times New Roman" w:eastAsia="Times New Roman" w:hAnsi="Times New Roman" w:cs="Times New Roman"/>
                <w:spacing w:val="-10"/>
                <w:kern w:val="2"/>
                <w:sz w:val="24"/>
                <w:szCs w:val="24"/>
              </w:rPr>
              <w:t>1</w:t>
            </w:r>
          </w:p>
          <w:p w14:paraId="0AD66D13" w14:textId="03B04D6E" w:rsidR="00D64587" w:rsidRPr="003537DA" w:rsidRDefault="00D64587" w:rsidP="00D64587">
            <w:pPr>
              <w:spacing w:after="0" w:line="240" w:lineRule="auto"/>
              <w:contextualSpacing/>
              <w:rPr>
                <w:rFonts w:ascii="Times New Roman" w:eastAsia="Times New Roman" w:hAnsi="Times New Roman" w:cs="Times New Roman"/>
                <w:spacing w:val="-10"/>
                <w:kern w:val="2"/>
                <w:sz w:val="24"/>
                <w:szCs w:val="24"/>
              </w:rPr>
            </w:pPr>
            <w:r w:rsidRPr="00D029DA">
              <w:rPr>
                <w:rFonts w:ascii="Times New Roman" w:eastAsia="Times New Roman" w:hAnsi="Times New Roman" w:cs="Times New Roman"/>
                <w:spacing w:val="-10"/>
                <w:kern w:val="2"/>
                <w:sz w:val="24"/>
                <w:szCs w:val="24"/>
              </w:rPr>
              <w:t>169.7</w:t>
            </w:r>
            <w:r>
              <w:rPr>
                <w:rFonts w:ascii="Times New Roman" w:eastAsia="Times New Roman" w:hAnsi="Times New Roman" w:cs="Times New Roman"/>
                <w:spacing w:val="-10"/>
                <w:kern w:val="2"/>
                <w:sz w:val="24"/>
                <w:szCs w:val="24"/>
              </w:rPr>
              <w:t xml:space="preserve"> (137.76, 210.13)</w:t>
            </w:r>
          </w:p>
        </w:tc>
        <w:tc>
          <w:tcPr>
            <w:tcW w:w="2340" w:type="dxa"/>
          </w:tcPr>
          <w:p w14:paraId="5F2320F5" w14:textId="77777777" w:rsidR="00D64587" w:rsidRPr="003537DA" w:rsidRDefault="00D64587" w:rsidP="00D64587">
            <w:pPr>
              <w:spacing w:after="0" w:line="240" w:lineRule="auto"/>
              <w:rPr>
                <w:rFonts w:ascii="Times New Roman" w:hAnsi="Times New Roman" w:cs="Times New Roman"/>
                <w:sz w:val="24"/>
                <w:szCs w:val="24"/>
              </w:rPr>
            </w:pPr>
          </w:p>
          <w:p w14:paraId="592A1B7C" w14:textId="1B951D76" w:rsidR="00D64587" w:rsidRPr="003537DA" w:rsidRDefault="00D64587" w:rsidP="00D64587">
            <w:pPr>
              <w:spacing w:after="0" w:line="240" w:lineRule="auto"/>
              <w:rPr>
                <w:rFonts w:ascii="Times New Roman" w:hAnsi="Times New Roman" w:cs="Times New Roman"/>
                <w:sz w:val="24"/>
                <w:szCs w:val="24"/>
              </w:rPr>
            </w:pPr>
            <w:r w:rsidRPr="003537DA">
              <w:rPr>
                <w:rFonts w:ascii="Times New Roman" w:eastAsia="Calibri" w:hAnsi="Times New Roman" w:cs="Times New Roman"/>
                <w:sz w:val="24"/>
                <w:szCs w:val="24"/>
              </w:rPr>
              <w:t>1</w:t>
            </w:r>
          </w:p>
          <w:p w14:paraId="5D9E371E" w14:textId="1DA78A2D" w:rsidR="00D64587" w:rsidRPr="003537DA" w:rsidRDefault="00D64587" w:rsidP="00D64587">
            <w:pPr>
              <w:spacing w:after="0" w:line="240" w:lineRule="auto"/>
              <w:rPr>
                <w:rFonts w:ascii="Times New Roman" w:hAnsi="Times New Roman" w:cs="Times New Roman"/>
                <w:sz w:val="24"/>
                <w:szCs w:val="24"/>
              </w:rPr>
            </w:pPr>
            <w:r>
              <w:rPr>
                <w:rFonts w:ascii="Times New Roman" w:eastAsia="Calibri" w:hAnsi="Times New Roman" w:cs="Times New Roman"/>
                <w:sz w:val="24"/>
                <w:szCs w:val="24"/>
              </w:rPr>
              <w:t>19.03 (12.33</w:t>
            </w:r>
            <w:r w:rsidR="00E240CE">
              <w:rPr>
                <w:rFonts w:ascii="Times New Roman" w:eastAsia="Calibri" w:hAnsi="Times New Roman" w:cs="Times New Roman"/>
                <w:sz w:val="24"/>
                <w:szCs w:val="24"/>
              </w:rPr>
              <w:t>, 29.57</w:t>
            </w:r>
            <w:r w:rsidRPr="003537DA">
              <w:rPr>
                <w:rFonts w:ascii="Times New Roman" w:eastAsia="Calibri" w:hAnsi="Times New Roman" w:cs="Times New Roman"/>
                <w:sz w:val="24"/>
                <w:szCs w:val="24"/>
              </w:rPr>
              <w:t>)</w:t>
            </w:r>
          </w:p>
        </w:tc>
      </w:tr>
    </w:tbl>
    <w:p w14:paraId="5E3D359B" w14:textId="77777777" w:rsidR="00C15F6E" w:rsidRPr="003537DA" w:rsidRDefault="005C5719">
      <w:pPr>
        <w:rPr>
          <w:rFonts w:ascii="Times New Roman" w:hAnsi="Times New Roman" w:cs="Times New Roman"/>
          <w:sz w:val="24"/>
          <w:szCs w:val="24"/>
        </w:rPr>
      </w:pPr>
      <w:r w:rsidRPr="003537DA">
        <w:rPr>
          <w:rFonts w:ascii="Times New Roman" w:hAnsi="Times New Roman" w:cs="Times New Roman"/>
          <w:sz w:val="24"/>
          <w:szCs w:val="24"/>
        </w:rPr>
        <w:br w:type="page"/>
      </w:r>
    </w:p>
    <w:p w14:paraId="0AFF285C" w14:textId="1D81FC6A" w:rsidR="00C15F6E" w:rsidRPr="003537DA" w:rsidRDefault="005C5719" w:rsidP="007A4CD9">
      <w:pPr>
        <w:spacing w:after="0" w:line="480" w:lineRule="auto"/>
        <w:jc w:val="both"/>
        <w:rPr>
          <w:rFonts w:ascii="Times New Roman" w:hAnsi="Times New Roman" w:cs="Times New Roman"/>
          <w:sz w:val="24"/>
          <w:szCs w:val="24"/>
        </w:rPr>
      </w:pPr>
      <w:r w:rsidRPr="003537DA">
        <w:rPr>
          <w:rFonts w:ascii="Times New Roman" w:hAnsi="Times New Roman" w:cs="Times New Roman"/>
          <w:sz w:val="24"/>
          <w:szCs w:val="24"/>
        </w:rPr>
        <w:lastRenderedPageBreak/>
        <w:t>Table 3 shows unadjusted and adjusted associations of age grou</w:t>
      </w:r>
      <w:r w:rsidR="006831CD">
        <w:rPr>
          <w:rFonts w:ascii="Times New Roman" w:hAnsi="Times New Roman" w:cs="Times New Roman"/>
          <w:sz w:val="24"/>
          <w:szCs w:val="24"/>
        </w:rPr>
        <w:t>p with severe injury (ISS =&gt; 16</w:t>
      </w:r>
      <w:r w:rsidRPr="003537DA">
        <w:rPr>
          <w:rFonts w:ascii="Times New Roman" w:hAnsi="Times New Roman" w:cs="Times New Roman"/>
          <w:sz w:val="24"/>
          <w:szCs w:val="24"/>
        </w:rPr>
        <w:t>). The age group 18-19 years was associated with increased odds of s</w:t>
      </w:r>
      <w:r w:rsidR="00E02D04">
        <w:rPr>
          <w:rFonts w:ascii="Times New Roman" w:hAnsi="Times New Roman" w:cs="Times New Roman"/>
          <w:sz w:val="24"/>
          <w:szCs w:val="24"/>
        </w:rPr>
        <w:t>evere injury (unadjusted OR 1.19; 95% CIs 1.02, 1.4</w:t>
      </w:r>
      <w:r w:rsidRPr="003537DA">
        <w:rPr>
          <w:rFonts w:ascii="Times New Roman" w:hAnsi="Times New Roman" w:cs="Times New Roman"/>
          <w:sz w:val="24"/>
          <w:szCs w:val="24"/>
        </w:rPr>
        <w:t xml:space="preserve"> and </w:t>
      </w:r>
      <w:proofErr w:type="spellStart"/>
      <w:r w:rsidRPr="003537DA">
        <w:rPr>
          <w:rFonts w:ascii="Times New Roman" w:hAnsi="Times New Roman" w:cs="Times New Roman"/>
          <w:sz w:val="24"/>
          <w:szCs w:val="24"/>
        </w:rPr>
        <w:t>aOR</w:t>
      </w:r>
      <w:proofErr w:type="spellEnd"/>
      <w:r w:rsidR="00E02D04">
        <w:rPr>
          <w:rFonts w:ascii="Times New Roman" w:hAnsi="Times New Roman" w:cs="Times New Roman"/>
          <w:sz w:val="24"/>
          <w:szCs w:val="24"/>
        </w:rPr>
        <w:t xml:space="preserve"> 1.4; 95% CIs 1.15, 1.76</w:t>
      </w:r>
      <w:r w:rsidR="00CE5B2F">
        <w:rPr>
          <w:rFonts w:ascii="Times New Roman" w:hAnsi="Times New Roman" w:cs="Times New Roman"/>
          <w:sz w:val="24"/>
          <w:szCs w:val="24"/>
        </w:rPr>
        <w:t xml:space="preserve">). </w:t>
      </w:r>
      <w:r w:rsidR="00657AD0">
        <w:rPr>
          <w:rFonts w:ascii="Times New Roman" w:hAnsi="Times New Roman" w:cs="Times New Roman"/>
          <w:sz w:val="24"/>
          <w:szCs w:val="24"/>
        </w:rPr>
        <w:t>Darkness (OR 0.96</w:t>
      </w:r>
      <w:r w:rsidR="00CE5B2F">
        <w:rPr>
          <w:rFonts w:ascii="Times New Roman" w:hAnsi="Times New Roman" w:cs="Times New Roman"/>
          <w:sz w:val="24"/>
          <w:szCs w:val="24"/>
        </w:rPr>
        <w:t>; 95% CIs</w:t>
      </w:r>
      <w:r w:rsidR="00657AD0">
        <w:rPr>
          <w:rFonts w:ascii="Times New Roman" w:hAnsi="Times New Roman" w:cs="Times New Roman"/>
          <w:sz w:val="24"/>
          <w:szCs w:val="24"/>
        </w:rPr>
        <w:t xml:space="preserve"> 0.84, 1.1and </w:t>
      </w:r>
      <w:proofErr w:type="spellStart"/>
      <w:r w:rsidR="00657AD0">
        <w:rPr>
          <w:rFonts w:ascii="Times New Roman" w:hAnsi="Times New Roman" w:cs="Times New Roman"/>
          <w:sz w:val="24"/>
          <w:szCs w:val="24"/>
        </w:rPr>
        <w:t>aOR</w:t>
      </w:r>
      <w:proofErr w:type="spellEnd"/>
      <w:r w:rsidR="00657AD0">
        <w:rPr>
          <w:rFonts w:ascii="Times New Roman" w:hAnsi="Times New Roman" w:cs="Times New Roman"/>
          <w:sz w:val="24"/>
          <w:szCs w:val="24"/>
        </w:rPr>
        <w:t xml:space="preserve"> 1.04; 95% CIs 0.87, 1.24)</w:t>
      </w:r>
      <w:r w:rsidR="00CE5B2F">
        <w:rPr>
          <w:rFonts w:ascii="Times New Roman" w:hAnsi="Times New Roman" w:cs="Times New Roman"/>
          <w:sz w:val="24"/>
          <w:szCs w:val="24"/>
        </w:rPr>
        <w:t xml:space="preserve"> and </w:t>
      </w:r>
      <w:r w:rsidR="00657AD0">
        <w:rPr>
          <w:rFonts w:ascii="Times New Roman" w:hAnsi="Times New Roman" w:cs="Times New Roman"/>
          <w:sz w:val="24"/>
          <w:szCs w:val="24"/>
        </w:rPr>
        <w:t>weekend</w:t>
      </w:r>
      <w:r w:rsidR="00CE5B2F">
        <w:rPr>
          <w:rFonts w:ascii="Times New Roman" w:hAnsi="Times New Roman" w:cs="Times New Roman"/>
          <w:sz w:val="24"/>
          <w:szCs w:val="24"/>
        </w:rPr>
        <w:t xml:space="preserve"> </w:t>
      </w:r>
      <w:r w:rsidR="00657AD0">
        <w:rPr>
          <w:rFonts w:ascii="Times New Roman" w:hAnsi="Times New Roman" w:cs="Times New Roman"/>
          <w:sz w:val="24"/>
          <w:szCs w:val="24"/>
        </w:rPr>
        <w:t xml:space="preserve">(OR 1.05; 95% CIs 0.91, 1.2 and </w:t>
      </w:r>
      <w:proofErr w:type="spellStart"/>
      <w:r w:rsidR="00657AD0">
        <w:rPr>
          <w:rFonts w:ascii="Times New Roman" w:hAnsi="Times New Roman" w:cs="Times New Roman"/>
          <w:sz w:val="24"/>
          <w:szCs w:val="24"/>
        </w:rPr>
        <w:t>aOR</w:t>
      </w:r>
      <w:proofErr w:type="spellEnd"/>
      <w:r w:rsidR="00657AD0">
        <w:rPr>
          <w:rFonts w:ascii="Times New Roman" w:hAnsi="Times New Roman" w:cs="Times New Roman"/>
          <w:sz w:val="24"/>
          <w:szCs w:val="24"/>
        </w:rPr>
        <w:t xml:space="preserve"> 0.94; 95% CIs 0.78, 1.13) </w:t>
      </w:r>
      <w:r w:rsidR="00CE5B2F">
        <w:rPr>
          <w:rFonts w:ascii="Times New Roman" w:hAnsi="Times New Roman" w:cs="Times New Roman"/>
          <w:sz w:val="24"/>
          <w:szCs w:val="24"/>
        </w:rPr>
        <w:t xml:space="preserve">had ORs in opposite direction in unadjusted and adjusted analysis </w:t>
      </w:r>
      <w:r w:rsidRPr="003537DA">
        <w:rPr>
          <w:rFonts w:ascii="Times New Roman" w:hAnsi="Times New Roman" w:cs="Times New Roman"/>
          <w:sz w:val="24"/>
          <w:szCs w:val="24"/>
        </w:rPr>
        <w:t>but not statistically significant. Non-use of helmet had decreased odds of severe injuries in both unadjus</w:t>
      </w:r>
      <w:r w:rsidR="006A461A">
        <w:rPr>
          <w:rFonts w:ascii="Times New Roman" w:hAnsi="Times New Roman" w:cs="Times New Roman"/>
          <w:sz w:val="24"/>
          <w:szCs w:val="24"/>
        </w:rPr>
        <w:t xml:space="preserve">ted and adjusted models (OR 0.9; 95% CIs 0.65, 1.3 and </w:t>
      </w:r>
      <w:proofErr w:type="spellStart"/>
      <w:r w:rsidR="004C5C3B">
        <w:rPr>
          <w:rFonts w:ascii="Times New Roman" w:hAnsi="Times New Roman" w:cs="Times New Roman"/>
          <w:sz w:val="24"/>
          <w:szCs w:val="24"/>
        </w:rPr>
        <w:t>a</w:t>
      </w:r>
      <w:r w:rsidR="006A461A">
        <w:rPr>
          <w:rFonts w:ascii="Times New Roman" w:hAnsi="Times New Roman" w:cs="Times New Roman"/>
          <w:sz w:val="24"/>
          <w:szCs w:val="24"/>
        </w:rPr>
        <w:t>OR</w:t>
      </w:r>
      <w:proofErr w:type="spellEnd"/>
      <w:r w:rsidR="006A461A">
        <w:rPr>
          <w:rFonts w:ascii="Times New Roman" w:hAnsi="Times New Roman" w:cs="Times New Roman"/>
          <w:sz w:val="24"/>
          <w:szCs w:val="24"/>
        </w:rPr>
        <w:t xml:space="preserve"> 0.53; 95% CIs 0.35, 0.83</w:t>
      </w:r>
      <w:r w:rsidRPr="003537DA">
        <w:rPr>
          <w:rFonts w:ascii="Times New Roman" w:hAnsi="Times New Roman" w:cs="Times New Roman"/>
          <w:sz w:val="24"/>
          <w:szCs w:val="24"/>
        </w:rPr>
        <w:t xml:space="preserve">). Midblock crash was associated with high odds </w:t>
      </w:r>
      <w:r w:rsidR="006A461A">
        <w:rPr>
          <w:rFonts w:ascii="Times New Roman" w:hAnsi="Times New Roman" w:cs="Times New Roman"/>
          <w:sz w:val="24"/>
          <w:szCs w:val="24"/>
        </w:rPr>
        <w:t>of severe injuries in unadjusted as well as adjusted analysis (OR 1.8</w:t>
      </w:r>
      <w:r w:rsidRPr="003537DA">
        <w:rPr>
          <w:rFonts w:ascii="Times New Roman" w:hAnsi="Times New Roman" w:cs="Times New Roman"/>
          <w:sz w:val="24"/>
          <w:szCs w:val="24"/>
        </w:rPr>
        <w:t>5; 95% CIs 1.5</w:t>
      </w:r>
      <w:r w:rsidR="006A461A">
        <w:rPr>
          <w:rFonts w:ascii="Times New Roman" w:hAnsi="Times New Roman" w:cs="Times New Roman"/>
          <w:sz w:val="24"/>
          <w:szCs w:val="24"/>
        </w:rPr>
        <w:t xml:space="preserve">6, 2.21 and </w:t>
      </w:r>
      <w:proofErr w:type="spellStart"/>
      <w:r w:rsidR="004C5C3B">
        <w:rPr>
          <w:rFonts w:ascii="Times New Roman" w:hAnsi="Times New Roman" w:cs="Times New Roman"/>
          <w:sz w:val="24"/>
          <w:szCs w:val="24"/>
        </w:rPr>
        <w:t>a</w:t>
      </w:r>
      <w:r w:rsidR="006A461A">
        <w:rPr>
          <w:rFonts w:ascii="Times New Roman" w:hAnsi="Times New Roman" w:cs="Times New Roman"/>
          <w:sz w:val="24"/>
          <w:szCs w:val="24"/>
        </w:rPr>
        <w:t>OR</w:t>
      </w:r>
      <w:proofErr w:type="spellEnd"/>
      <w:r w:rsidR="006A461A">
        <w:rPr>
          <w:rFonts w:ascii="Times New Roman" w:hAnsi="Times New Roman" w:cs="Times New Roman"/>
          <w:sz w:val="24"/>
          <w:szCs w:val="24"/>
        </w:rPr>
        <w:t xml:space="preserve"> 1.93; 95% CIs 1.55, 2.42</w:t>
      </w:r>
      <w:r w:rsidRPr="003537DA">
        <w:rPr>
          <w:rFonts w:ascii="Times New Roman" w:hAnsi="Times New Roman" w:cs="Times New Roman"/>
          <w:sz w:val="24"/>
          <w:szCs w:val="24"/>
        </w:rPr>
        <w:t>). Transfer to hospital through private vehicles had decreased odds of severe injuries (OR 0.0</w:t>
      </w:r>
      <w:r w:rsidR="0024367A">
        <w:rPr>
          <w:rFonts w:ascii="Times New Roman" w:hAnsi="Times New Roman" w:cs="Times New Roman"/>
          <w:sz w:val="24"/>
          <w:szCs w:val="24"/>
        </w:rPr>
        <w:t>9 95% CIs 0.08, 0.11</w:t>
      </w:r>
      <w:r w:rsidR="001278F1">
        <w:rPr>
          <w:rFonts w:ascii="Times New Roman" w:hAnsi="Times New Roman" w:cs="Times New Roman"/>
          <w:sz w:val="24"/>
          <w:szCs w:val="24"/>
        </w:rPr>
        <w:t xml:space="preserve"> </w:t>
      </w:r>
      <w:r w:rsidR="0024367A">
        <w:rPr>
          <w:rFonts w:ascii="Times New Roman" w:hAnsi="Times New Roman" w:cs="Times New Roman"/>
          <w:sz w:val="24"/>
          <w:szCs w:val="24"/>
        </w:rPr>
        <w:t xml:space="preserve">and </w:t>
      </w:r>
      <w:proofErr w:type="spellStart"/>
      <w:r w:rsidR="0024367A">
        <w:rPr>
          <w:rFonts w:ascii="Times New Roman" w:hAnsi="Times New Roman" w:cs="Times New Roman"/>
          <w:sz w:val="24"/>
          <w:szCs w:val="24"/>
        </w:rPr>
        <w:t>aOR</w:t>
      </w:r>
      <w:proofErr w:type="spellEnd"/>
      <w:r w:rsidR="0024367A">
        <w:rPr>
          <w:rFonts w:ascii="Times New Roman" w:hAnsi="Times New Roman" w:cs="Times New Roman"/>
          <w:sz w:val="24"/>
          <w:szCs w:val="24"/>
        </w:rPr>
        <w:t xml:space="preserve"> 0.28, 95% CIs 0.23, 0.34</w:t>
      </w:r>
      <w:r w:rsidRPr="003537DA">
        <w:rPr>
          <w:rFonts w:ascii="Times New Roman" w:hAnsi="Times New Roman" w:cs="Times New Roman"/>
          <w:sz w:val="24"/>
          <w:szCs w:val="24"/>
        </w:rPr>
        <w:t xml:space="preserve">). </w:t>
      </w:r>
      <w:r w:rsidR="00393596">
        <w:rPr>
          <w:rFonts w:ascii="Times New Roman" w:hAnsi="Times New Roman" w:cs="Times New Roman"/>
          <w:sz w:val="24"/>
          <w:szCs w:val="24"/>
        </w:rPr>
        <w:t>Low GCS had linear relationship with severe injuries</w:t>
      </w:r>
      <w:r w:rsidR="006831CD">
        <w:rPr>
          <w:rFonts w:ascii="Times New Roman" w:hAnsi="Times New Roman" w:cs="Times New Roman"/>
          <w:sz w:val="24"/>
          <w:szCs w:val="24"/>
        </w:rPr>
        <w:t xml:space="preserve"> in both unadjusted and adjusted analysis</w:t>
      </w:r>
      <w:r w:rsidR="00393596">
        <w:rPr>
          <w:rFonts w:ascii="Times New Roman" w:hAnsi="Times New Roman" w:cs="Times New Roman"/>
          <w:sz w:val="24"/>
          <w:szCs w:val="24"/>
        </w:rPr>
        <w:t>.</w:t>
      </w:r>
    </w:p>
    <w:p w14:paraId="79BC0CFD" w14:textId="77777777" w:rsidR="00C15F6E" w:rsidRPr="003537DA" w:rsidRDefault="005C5719">
      <w:pPr>
        <w:rPr>
          <w:rFonts w:ascii="Times New Roman" w:hAnsi="Times New Roman" w:cs="Times New Roman"/>
          <w:sz w:val="24"/>
          <w:szCs w:val="24"/>
        </w:rPr>
      </w:pPr>
      <w:r w:rsidRPr="003537DA">
        <w:rPr>
          <w:rFonts w:ascii="Times New Roman" w:hAnsi="Times New Roman" w:cs="Times New Roman"/>
          <w:sz w:val="24"/>
          <w:szCs w:val="24"/>
        </w:rPr>
        <w:br w:type="page"/>
      </w:r>
    </w:p>
    <w:tbl>
      <w:tblPr>
        <w:tblStyle w:val="TableGrid1"/>
        <w:tblW w:w="11340" w:type="dxa"/>
        <w:tblInd w:w="-990" w:type="dxa"/>
        <w:tblLayout w:type="fixed"/>
        <w:tblLook w:val="04A0" w:firstRow="1" w:lastRow="0" w:firstColumn="1" w:lastColumn="0" w:noHBand="0" w:noVBand="1"/>
      </w:tblPr>
      <w:tblGrid>
        <w:gridCol w:w="2880"/>
        <w:gridCol w:w="1530"/>
        <w:gridCol w:w="1350"/>
        <w:gridCol w:w="2700"/>
        <w:gridCol w:w="2880"/>
      </w:tblGrid>
      <w:tr w:rsidR="00C15F6E" w:rsidRPr="003537DA" w14:paraId="6560DFCD" w14:textId="77777777" w:rsidTr="004C5C3B">
        <w:tc>
          <w:tcPr>
            <w:tcW w:w="11340" w:type="dxa"/>
            <w:gridSpan w:val="5"/>
            <w:tcBorders>
              <w:top w:val="nil"/>
              <w:left w:val="nil"/>
              <w:right w:val="nil"/>
            </w:tcBorders>
            <w:shd w:val="clear" w:color="auto" w:fill="auto"/>
          </w:tcPr>
          <w:p w14:paraId="3E4B2F43" w14:textId="2ED8C359" w:rsidR="00C15F6E" w:rsidRPr="004C5C3B" w:rsidRDefault="005C5719" w:rsidP="00393596">
            <w:pPr>
              <w:pageBreakBefore/>
              <w:spacing w:after="0" w:line="240" w:lineRule="auto"/>
              <w:contextualSpacing/>
              <w:rPr>
                <w:rFonts w:ascii="Times New Roman" w:eastAsia="Calibri" w:hAnsi="Times New Roman" w:cs="Times New Roman"/>
                <w:b/>
                <w:sz w:val="24"/>
                <w:szCs w:val="24"/>
              </w:rPr>
            </w:pPr>
            <w:r w:rsidRPr="003537DA">
              <w:rPr>
                <w:rFonts w:ascii="Times New Roman" w:eastAsia="Calibri" w:hAnsi="Times New Roman" w:cs="Times New Roman"/>
                <w:b/>
                <w:sz w:val="24"/>
                <w:szCs w:val="24"/>
              </w:rPr>
              <w:lastRenderedPageBreak/>
              <w:t xml:space="preserve">Table 3: </w:t>
            </w:r>
            <w:r w:rsidR="00393596">
              <w:rPr>
                <w:rFonts w:ascii="Times New Roman" w:eastAsia="Calibri" w:hAnsi="Times New Roman" w:cs="Times New Roman"/>
                <w:b/>
                <w:sz w:val="24"/>
                <w:szCs w:val="24"/>
              </w:rPr>
              <w:t>Unadjusted and adjusted</w:t>
            </w:r>
            <w:r w:rsidRPr="003537DA">
              <w:rPr>
                <w:rFonts w:ascii="Times New Roman" w:eastAsia="Calibri" w:hAnsi="Times New Roman" w:cs="Times New Roman"/>
                <w:b/>
                <w:sz w:val="24"/>
                <w:szCs w:val="24"/>
              </w:rPr>
              <w:t xml:space="preserve"> association of Injury severity</w:t>
            </w:r>
            <w:r w:rsidR="004C5C3B">
              <w:rPr>
                <w:rFonts w:ascii="Times New Roman" w:eastAsia="Calibri" w:hAnsi="Times New Roman" w:cs="Times New Roman"/>
                <w:b/>
                <w:sz w:val="24"/>
                <w:szCs w:val="24"/>
              </w:rPr>
              <w:t xml:space="preserve"> score (ISS)</w:t>
            </w:r>
            <w:r w:rsidRPr="003537DA">
              <w:rPr>
                <w:rFonts w:ascii="Times New Roman" w:eastAsia="Calibri" w:hAnsi="Times New Roman" w:cs="Times New Roman"/>
                <w:b/>
                <w:sz w:val="24"/>
                <w:szCs w:val="24"/>
              </w:rPr>
              <w:t xml:space="preserve"> with age of young motorcyclists</w:t>
            </w:r>
            <w:r w:rsidR="004C5C3B">
              <w:rPr>
                <w:rFonts w:ascii="Times New Roman" w:eastAsia="Calibri" w:hAnsi="Times New Roman" w:cs="Times New Roman"/>
                <w:b/>
                <w:sz w:val="24"/>
                <w:szCs w:val="24"/>
              </w:rPr>
              <w:t xml:space="preserve"> </w:t>
            </w:r>
          </w:p>
        </w:tc>
      </w:tr>
      <w:tr w:rsidR="00C15F6E" w:rsidRPr="003537DA" w14:paraId="53A747B5" w14:textId="77777777" w:rsidTr="002805DC">
        <w:trPr>
          <w:trHeight w:val="1061"/>
        </w:trPr>
        <w:tc>
          <w:tcPr>
            <w:tcW w:w="2880" w:type="dxa"/>
            <w:shd w:val="clear" w:color="auto" w:fill="auto"/>
          </w:tcPr>
          <w:p w14:paraId="507699BB" w14:textId="77777777" w:rsidR="00C15F6E" w:rsidRPr="003537DA" w:rsidRDefault="005C5719">
            <w:pPr>
              <w:spacing w:after="0" w:line="240" w:lineRule="auto"/>
              <w:contextualSpacing/>
              <w:jc w:val="center"/>
              <w:rPr>
                <w:rFonts w:ascii="Times New Roman" w:eastAsia="Times New Roman" w:hAnsi="Times New Roman" w:cs="Times New Roman"/>
                <w:b/>
                <w:spacing w:val="-10"/>
                <w:kern w:val="2"/>
                <w:sz w:val="24"/>
                <w:szCs w:val="24"/>
              </w:rPr>
            </w:pPr>
            <w:r w:rsidRPr="003537DA">
              <w:rPr>
                <w:rFonts w:ascii="Times New Roman" w:eastAsia="Times New Roman" w:hAnsi="Times New Roman" w:cs="Times New Roman"/>
                <w:b/>
                <w:spacing w:val="-10"/>
                <w:kern w:val="2"/>
                <w:sz w:val="24"/>
                <w:szCs w:val="24"/>
              </w:rPr>
              <w:t>Variables</w:t>
            </w:r>
          </w:p>
        </w:tc>
        <w:tc>
          <w:tcPr>
            <w:tcW w:w="1530" w:type="dxa"/>
            <w:shd w:val="clear" w:color="auto" w:fill="auto"/>
          </w:tcPr>
          <w:p w14:paraId="70F4881A" w14:textId="16721DDB" w:rsidR="00C15F6E" w:rsidRDefault="005C5719">
            <w:pPr>
              <w:spacing w:after="0" w:line="240" w:lineRule="auto"/>
              <w:contextualSpacing/>
              <w:rPr>
                <w:rFonts w:ascii="Times New Roman" w:eastAsia="Times New Roman" w:hAnsi="Times New Roman" w:cs="Times New Roman"/>
                <w:b/>
                <w:spacing w:val="-10"/>
                <w:kern w:val="2"/>
                <w:sz w:val="24"/>
                <w:szCs w:val="24"/>
              </w:rPr>
            </w:pPr>
            <w:r w:rsidRPr="003537DA">
              <w:rPr>
                <w:rFonts w:ascii="Times New Roman" w:eastAsia="Times New Roman" w:hAnsi="Times New Roman" w:cs="Times New Roman"/>
                <w:b/>
                <w:spacing w:val="-10"/>
                <w:kern w:val="2"/>
                <w:sz w:val="24"/>
                <w:szCs w:val="24"/>
              </w:rPr>
              <w:t>ISS less than 16</w:t>
            </w:r>
          </w:p>
          <w:p w14:paraId="32F0154E" w14:textId="77777777" w:rsidR="002805DC" w:rsidRPr="003537DA" w:rsidRDefault="002805DC">
            <w:pPr>
              <w:spacing w:after="0" w:line="240" w:lineRule="auto"/>
              <w:contextualSpacing/>
              <w:rPr>
                <w:rFonts w:ascii="Times New Roman" w:eastAsia="Times New Roman" w:hAnsi="Times New Roman" w:cs="Times New Roman"/>
                <w:b/>
                <w:spacing w:val="-10"/>
                <w:kern w:val="2"/>
                <w:sz w:val="24"/>
                <w:szCs w:val="24"/>
              </w:rPr>
            </w:pPr>
          </w:p>
          <w:p w14:paraId="7016403C" w14:textId="55D2D10E" w:rsidR="00C15F6E" w:rsidRPr="002805DC" w:rsidRDefault="005C5719">
            <w:pPr>
              <w:spacing w:after="0" w:line="240" w:lineRule="auto"/>
              <w:contextualSpacing/>
              <w:rPr>
                <w:rFonts w:ascii="Times New Roman" w:eastAsia="Times New Roman" w:hAnsi="Times New Roman" w:cs="Times New Roman"/>
                <w:b/>
                <w:spacing w:val="-10"/>
                <w:kern w:val="2"/>
                <w:sz w:val="24"/>
                <w:szCs w:val="24"/>
              </w:rPr>
            </w:pPr>
            <w:r w:rsidRPr="002805DC">
              <w:rPr>
                <w:rFonts w:ascii="Times New Roman" w:eastAsia="Times New Roman" w:hAnsi="Times New Roman" w:cs="Times New Roman"/>
                <w:b/>
                <w:spacing w:val="-10"/>
                <w:kern w:val="2"/>
                <w:sz w:val="24"/>
                <w:szCs w:val="24"/>
              </w:rPr>
              <w:t xml:space="preserve">n = </w:t>
            </w:r>
            <w:r w:rsidR="004906E8" w:rsidRPr="002805DC">
              <w:rPr>
                <w:rFonts w:ascii="Times New Roman" w:hAnsi="Times New Roman" w:cs="Times New Roman"/>
                <w:b/>
                <w:sz w:val="24"/>
                <w:szCs w:val="24"/>
              </w:rPr>
              <w:t>35262</w:t>
            </w:r>
          </w:p>
        </w:tc>
        <w:tc>
          <w:tcPr>
            <w:tcW w:w="1350" w:type="dxa"/>
            <w:shd w:val="clear" w:color="auto" w:fill="auto"/>
          </w:tcPr>
          <w:p w14:paraId="20AB2221" w14:textId="77777777" w:rsidR="00C15F6E" w:rsidRPr="003537DA" w:rsidRDefault="005C5719">
            <w:pPr>
              <w:spacing w:after="0" w:line="240" w:lineRule="auto"/>
              <w:contextualSpacing/>
              <w:rPr>
                <w:rFonts w:ascii="Times New Roman" w:eastAsia="Times New Roman" w:hAnsi="Times New Roman" w:cs="Times New Roman"/>
                <w:b/>
                <w:spacing w:val="-10"/>
                <w:kern w:val="2"/>
                <w:sz w:val="24"/>
                <w:szCs w:val="24"/>
              </w:rPr>
            </w:pPr>
            <w:r w:rsidRPr="003537DA">
              <w:rPr>
                <w:rFonts w:ascii="Times New Roman" w:eastAsia="Times New Roman" w:hAnsi="Times New Roman" w:cs="Times New Roman"/>
                <w:b/>
                <w:spacing w:val="-10"/>
                <w:kern w:val="2"/>
                <w:sz w:val="24"/>
                <w:szCs w:val="24"/>
              </w:rPr>
              <w:t>ISS more than or equal to 16</w:t>
            </w:r>
          </w:p>
          <w:p w14:paraId="604907DB" w14:textId="29B0CE1B" w:rsidR="00C15F6E" w:rsidRPr="003537DA" w:rsidRDefault="005C5719">
            <w:pPr>
              <w:spacing w:after="0" w:line="240" w:lineRule="auto"/>
              <w:contextualSpacing/>
              <w:rPr>
                <w:rFonts w:ascii="Times New Roman" w:eastAsia="Times New Roman" w:hAnsi="Times New Roman" w:cs="Times New Roman"/>
                <w:b/>
                <w:spacing w:val="-10"/>
                <w:kern w:val="2"/>
                <w:sz w:val="24"/>
                <w:szCs w:val="24"/>
              </w:rPr>
            </w:pPr>
            <w:r w:rsidRPr="003537DA">
              <w:rPr>
                <w:rFonts w:ascii="Times New Roman" w:eastAsia="Times New Roman" w:hAnsi="Times New Roman" w:cs="Times New Roman"/>
                <w:b/>
                <w:spacing w:val="-10"/>
                <w:kern w:val="2"/>
                <w:sz w:val="24"/>
                <w:szCs w:val="24"/>
              </w:rPr>
              <w:t xml:space="preserve">n </w:t>
            </w:r>
            <w:r w:rsidRPr="002805DC">
              <w:rPr>
                <w:rFonts w:ascii="Times New Roman" w:eastAsia="Times New Roman" w:hAnsi="Times New Roman" w:cs="Times New Roman"/>
                <w:b/>
                <w:spacing w:val="-10"/>
                <w:kern w:val="2"/>
                <w:sz w:val="24"/>
                <w:szCs w:val="24"/>
              </w:rPr>
              <w:t xml:space="preserve">= </w:t>
            </w:r>
            <w:r w:rsidR="004906E8" w:rsidRPr="002805DC">
              <w:rPr>
                <w:rFonts w:ascii="Times New Roman" w:hAnsi="Times New Roman" w:cs="Times New Roman"/>
                <w:b/>
                <w:sz w:val="24"/>
                <w:szCs w:val="24"/>
              </w:rPr>
              <w:t>933</w:t>
            </w:r>
          </w:p>
        </w:tc>
        <w:tc>
          <w:tcPr>
            <w:tcW w:w="2700" w:type="dxa"/>
            <w:shd w:val="clear" w:color="auto" w:fill="auto"/>
          </w:tcPr>
          <w:p w14:paraId="63259791" w14:textId="77777777" w:rsidR="002805DC" w:rsidRDefault="005C5719">
            <w:pPr>
              <w:spacing w:after="0" w:line="240" w:lineRule="auto"/>
              <w:contextualSpacing/>
              <w:rPr>
                <w:rFonts w:ascii="Times New Roman" w:eastAsia="Times New Roman" w:hAnsi="Times New Roman" w:cs="Times New Roman"/>
                <w:b/>
                <w:spacing w:val="-10"/>
                <w:kern w:val="2"/>
                <w:sz w:val="24"/>
                <w:szCs w:val="24"/>
              </w:rPr>
            </w:pPr>
            <w:r w:rsidRPr="003537DA">
              <w:rPr>
                <w:rFonts w:ascii="Times New Roman" w:eastAsia="Times New Roman" w:hAnsi="Times New Roman" w:cs="Times New Roman"/>
                <w:b/>
                <w:spacing w:val="-10"/>
                <w:kern w:val="2"/>
                <w:sz w:val="24"/>
                <w:szCs w:val="24"/>
              </w:rPr>
              <w:t xml:space="preserve">Unadjusted ORs </w:t>
            </w:r>
          </w:p>
          <w:p w14:paraId="4E35D74D" w14:textId="4DA58D2B" w:rsidR="00C15F6E" w:rsidRDefault="005C5719">
            <w:pPr>
              <w:spacing w:after="0" w:line="240" w:lineRule="auto"/>
              <w:contextualSpacing/>
              <w:rPr>
                <w:rFonts w:ascii="Times New Roman" w:eastAsia="Times New Roman" w:hAnsi="Times New Roman" w:cs="Times New Roman"/>
                <w:b/>
                <w:spacing w:val="-10"/>
                <w:kern w:val="2"/>
                <w:sz w:val="24"/>
                <w:szCs w:val="24"/>
              </w:rPr>
            </w:pPr>
            <w:r w:rsidRPr="003537DA">
              <w:rPr>
                <w:rFonts w:ascii="Times New Roman" w:eastAsia="Times New Roman" w:hAnsi="Times New Roman" w:cs="Times New Roman"/>
                <w:b/>
                <w:spacing w:val="-10"/>
                <w:kern w:val="2"/>
                <w:sz w:val="24"/>
                <w:szCs w:val="24"/>
              </w:rPr>
              <w:t>(95% CIs)</w:t>
            </w:r>
          </w:p>
          <w:p w14:paraId="7A74B47E" w14:textId="77777777" w:rsidR="00EE7BF1" w:rsidRDefault="00EE7BF1">
            <w:pPr>
              <w:spacing w:after="0" w:line="240" w:lineRule="auto"/>
              <w:contextualSpacing/>
              <w:rPr>
                <w:rFonts w:ascii="Times New Roman" w:eastAsia="Times New Roman" w:hAnsi="Times New Roman" w:cs="Times New Roman"/>
                <w:b/>
                <w:spacing w:val="-10"/>
                <w:kern w:val="2"/>
                <w:sz w:val="24"/>
                <w:szCs w:val="24"/>
              </w:rPr>
            </w:pPr>
          </w:p>
          <w:p w14:paraId="6CBF3B6A" w14:textId="4ACEA2C9" w:rsidR="00EE7BF1" w:rsidRPr="003537DA" w:rsidRDefault="00EE7BF1">
            <w:pPr>
              <w:spacing w:after="0" w:line="240" w:lineRule="auto"/>
              <w:contextualSpacing/>
              <w:rPr>
                <w:rFonts w:ascii="Times New Roman" w:eastAsia="Times New Roman" w:hAnsi="Times New Roman" w:cs="Times New Roman"/>
                <w:b/>
                <w:spacing w:val="-10"/>
                <w:kern w:val="2"/>
                <w:sz w:val="24"/>
                <w:szCs w:val="24"/>
              </w:rPr>
            </w:pPr>
            <w:r>
              <w:rPr>
                <w:rFonts w:ascii="Times New Roman" w:eastAsia="Times New Roman" w:hAnsi="Times New Roman" w:cs="Times New Roman"/>
                <w:b/>
                <w:spacing w:val="-10"/>
                <w:kern w:val="2"/>
                <w:sz w:val="24"/>
                <w:szCs w:val="24"/>
              </w:rPr>
              <w:t>n= 36, 195</w:t>
            </w:r>
          </w:p>
        </w:tc>
        <w:tc>
          <w:tcPr>
            <w:tcW w:w="2880" w:type="dxa"/>
          </w:tcPr>
          <w:p w14:paraId="40630688" w14:textId="77777777" w:rsidR="002805DC" w:rsidRDefault="005C5719">
            <w:pPr>
              <w:spacing w:after="0" w:line="240" w:lineRule="auto"/>
              <w:contextualSpacing/>
              <w:rPr>
                <w:rFonts w:ascii="Times New Roman" w:eastAsia="Times New Roman" w:hAnsi="Times New Roman" w:cs="Times New Roman"/>
                <w:b/>
                <w:spacing w:val="-10"/>
                <w:kern w:val="2"/>
                <w:sz w:val="24"/>
                <w:szCs w:val="24"/>
              </w:rPr>
            </w:pPr>
            <w:r w:rsidRPr="003537DA">
              <w:rPr>
                <w:rFonts w:ascii="Times New Roman" w:eastAsia="Times New Roman" w:hAnsi="Times New Roman" w:cs="Times New Roman"/>
                <w:b/>
                <w:spacing w:val="-10"/>
                <w:kern w:val="2"/>
                <w:sz w:val="24"/>
                <w:szCs w:val="24"/>
              </w:rPr>
              <w:t xml:space="preserve">Adjusted ORs </w:t>
            </w:r>
          </w:p>
          <w:p w14:paraId="6A8B27A1" w14:textId="2FDCB045" w:rsidR="00C15F6E" w:rsidRDefault="005C5719">
            <w:pPr>
              <w:spacing w:after="0" w:line="240" w:lineRule="auto"/>
              <w:contextualSpacing/>
              <w:rPr>
                <w:rFonts w:ascii="Times New Roman" w:eastAsia="Times New Roman" w:hAnsi="Times New Roman" w:cs="Times New Roman"/>
                <w:b/>
                <w:spacing w:val="-10"/>
                <w:kern w:val="2"/>
                <w:sz w:val="24"/>
                <w:szCs w:val="24"/>
              </w:rPr>
            </w:pPr>
            <w:r w:rsidRPr="003537DA">
              <w:rPr>
                <w:rFonts w:ascii="Times New Roman" w:eastAsia="Times New Roman" w:hAnsi="Times New Roman" w:cs="Times New Roman"/>
                <w:b/>
                <w:spacing w:val="-10"/>
                <w:kern w:val="2"/>
                <w:sz w:val="24"/>
                <w:szCs w:val="24"/>
              </w:rPr>
              <w:t>(95% CIs)</w:t>
            </w:r>
          </w:p>
          <w:p w14:paraId="780AB441" w14:textId="77777777" w:rsidR="00EE7BF1" w:rsidRDefault="00EE7BF1">
            <w:pPr>
              <w:spacing w:after="0" w:line="240" w:lineRule="auto"/>
              <w:contextualSpacing/>
              <w:rPr>
                <w:rFonts w:ascii="Times New Roman" w:eastAsia="Times New Roman" w:hAnsi="Times New Roman" w:cs="Times New Roman"/>
                <w:b/>
                <w:spacing w:val="-10"/>
                <w:kern w:val="2"/>
                <w:sz w:val="24"/>
                <w:szCs w:val="24"/>
              </w:rPr>
            </w:pPr>
          </w:p>
          <w:p w14:paraId="7F57500F" w14:textId="19E67723" w:rsidR="00EE7BF1" w:rsidRPr="003537DA" w:rsidRDefault="00EE7BF1">
            <w:pPr>
              <w:spacing w:after="0" w:line="240" w:lineRule="auto"/>
              <w:contextualSpacing/>
              <w:rPr>
                <w:rFonts w:ascii="Times New Roman" w:eastAsia="Times New Roman" w:hAnsi="Times New Roman" w:cs="Times New Roman"/>
                <w:b/>
                <w:spacing w:val="-10"/>
                <w:kern w:val="2"/>
                <w:sz w:val="24"/>
                <w:szCs w:val="24"/>
              </w:rPr>
            </w:pPr>
            <w:r>
              <w:rPr>
                <w:rFonts w:ascii="Times New Roman" w:eastAsia="Times New Roman" w:hAnsi="Times New Roman" w:cs="Times New Roman"/>
                <w:b/>
                <w:spacing w:val="-10"/>
                <w:kern w:val="2"/>
                <w:sz w:val="24"/>
                <w:szCs w:val="24"/>
              </w:rPr>
              <w:t>n = 32,888</w:t>
            </w:r>
          </w:p>
        </w:tc>
      </w:tr>
      <w:tr w:rsidR="00C15F6E" w:rsidRPr="003537DA" w14:paraId="05D2B91D" w14:textId="77777777" w:rsidTr="001278F1">
        <w:tc>
          <w:tcPr>
            <w:tcW w:w="2880" w:type="dxa"/>
          </w:tcPr>
          <w:p w14:paraId="5376D91F" w14:textId="77777777" w:rsidR="00C15F6E" w:rsidRPr="00EE7BF1" w:rsidRDefault="005C5719">
            <w:pPr>
              <w:spacing w:after="0" w:line="240" w:lineRule="auto"/>
              <w:rPr>
                <w:rFonts w:ascii="Times New Roman" w:eastAsia="Calibri" w:hAnsi="Times New Roman" w:cs="Times New Roman"/>
                <w:sz w:val="24"/>
                <w:szCs w:val="24"/>
              </w:rPr>
            </w:pPr>
            <w:r w:rsidRPr="00EE7BF1">
              <w:rPr>
                <w:rFonts w:ascii="Times New Roman" w:eastAsia="Calibri" w:hAnsi="Times New Roman" w:cs="Times New Roman"/>
                <w:sz w:val="24"/>
                <w:szCs w:val="24"/>
              </w:rPr>
              <w:t>Age groups</w:t>
            </w:r>
          </w:p>
          <w:p w14:paraId="11746975" w14:textId="77777777" w:rsidR="00C15F6E" w:rsidRPr="003537DA" w:rsidRDefault="005C5719">
            <w:pPr>
              <w:spacing w:after="0" w:line="240" w:lineRule="auto"/>
              <w:rPr>
                <w:rFonts w:ascii="Times New Roman" w:eastAsia="Calibri" w:hAnsi="Times New Roman" w:cs="Times New Roman"/>
                <w:sz w:val="24"/>
                <w:szCs w:val="24"/>
              </w:rPr>
            </w:pPr>
            <w:r w:rsidRPr="003537DA">
              <w:rPr>
                <w:rFonts w:ascii="Times New Roman" w:eastAsia="Calibri" w:hAnsi="Times New Roman" w:cs="Times New Roman"/>
                <w:b/>
                <w:sz w:val="24"/>
                <w:szCs w:val="24"/>
              </w:rPr>
              <w:t xml:space="preserve"> </w:t>
            </w:r>
            <w:r w:rsidRPr="003537DA">
              <w:rPr>
                <w:rFonts w:ascii="Times New Roman" w:eastAsia="Calibri" w:hAnsi="Times New Roman" w:cs="Times New Roman"/>
                <w:sz w:val="24"/>
                <w:szCs w:val="24"/>
              </w:rPr>
              <w:t>20-24 years</w:t>
            </w:r>
          </w:p>
          <w:p w14:paraId="39FE7643" w14:textId="77777777" w:rsidR="00C15F6E" w:rsidRPr="003537DA" w:rsidRDefault="005C5719">
            <w:pPr>
              <w:spacing w:after="0" w:line="240" w:lineRule="auto"/>
              <w:rPr>
                <w:rFonts w:ascii="Times New Roman" w:eastAsia="Calibri" w:hAnsi="Times New Roman" w:cs="Times New Roman"/>
                <w:sz w:val="24"/>
                <w:szCs w:val="24"/>
              </w:rPr>
            </w:pPr>
            <w:r w:rsidRPr="003537DA">
              <w:rPr>
                <w:rFonts w:ascii="Times New Roman" w:eastAsia="Calibri" w:hAnsi="Times New Roman" w:cs="Times New Roman"/>
                <w:sz w:val="24"/>
                <w:szCs w:val="24"/>
              </w:rPr>
              <w:t>18-19 years</w:t>
            </w:r>
          </w:p>
          <w:p w14:paraId="720BAA20" w14:textId="77777777" w:rsidR="00C15F6E" w:rsidRPr="003537DA" w:rsidRDefault="005C5719">
            <w:pPr>
              <w:spacing w:after="0" w:line="240" w:lineRule="auto"/>
              <w:rPr>
                <w:rFonts w:ascii="Times New Roman" w:eastAsia="Calibri" w:hAnsi="Times New Roman" w:cs="Times New Roman"/>
                <w:sz w:val="24"/>
                <w:szCs w:val="24"/>
              </w:rPr>
            </w:pPr>
            <w:r w:rsidRPr="003537DA">
              <w:rPr>
                <w:rFonts w:ascii="Times New Roman" w:eastAsia="Calibri" w:hAnsi="Times New Roman" w:cs="Times New Roman"/>
                <w:sz w:val="24"/>
                <w:szCs w:val="24"/>
              </w:rPr>
              <w:t>13-17 years</w:t>
            </w:r>
          </w:p>
        </w:tc>
        <w:tc>
          <w:tcPr>
            <w:tcW w:w="1530" w:type="dxa"/>
          </w:tcPr>
          <w:p w14:paraId="448A79E5" w14:textId="77777777" w:rsidR="00C15F6E" w:rsidRPr="003537DA" w:rsidRDefault="00C15F6E">
            <w:pPr>
              <w:spacing w:after="0" w:line="240" w:lineRule="auto"/>
              <w:rPr>
                <w:rFonts w:ascii="Times New Roman" w:eastAsia="Calibri" w:hAnsi="Times New Roman" w:cs="Times New Roman"/>
                <w:sz w:val="24"/>
                <w:szCs w:val="24"/>
              </w:rPr>
            </w:pPr>
          </w:p>
          <w:p w14:paraId="0F73322B" w14:textId="73BA57EE" w:rsidR="00C15F6E" w:rsidRPr="003537DA" w:rsidRDefault="004C5C3B">
            <w:pPr>
              <w:spacing w:after="0" w:line="240" w:lineRule="auto"/>
              <w:rPr>
                <w:rFonts w:ascii="Times New Roman" w:hAnsi="Times New Roman" w:cs="Times New Roman"/>
                <w:sz w:val="24"/>
                <w:szCs w:val="24"/>
              </w:rPr>
            </w:pPr>
            <w:r>
              <w:rPr>
                <w:rFonts w:ascii="Times New Roman" w:hAnsi="Times New Roman" w:cs="Times New Roman"/>
                <w:sz w:val="24"/>
                <w:szCs w:val="24"/>
              </w:rPr>
              <w:t>20158 (</w:t>
            </w:r>
            <w:r w:rsidR="004906E8" w:rsidRPr="003537DA">
              <w:rPr>
                <w:rFonts w:ascii="Times New Roman" w:hAnsi="Times New Roman" w:cs="Times New Roman"/>
                <w:sz w:val="24"/>
                <w:szCs w:val="24"/>
              </w:rPr>
              <w:t>57.2)</w:t>
            </w:r>
          </w:p>
          <w:p w14:paraId="51584548" w14:textId="5FDD481D" w:rsidR="00C15F6E" w:rsidRPr="003537DA" w:rsidRDefault="004C5C3B">
            <w:pPr>
              <w:spacing w:after="0" w:line="240" w:lineRule="auto"/>
              <w:rPr>
                <w:rFonts w:ascii="Times New Roman" w:eastAsia="Calibri" w:hAnsi="Times New Roman" w:cs="Times New Roman"/>
                <w:sz w:val="24"/>
                <w:szCs w:val="24"/>
              </w:rPr>
            </w:pPr>
            <w:r>
              <w:rPr>
                <w:rFonts w:ascii="Times New Roman" w:hAnsi="Times New Roman" w:cs="Times New Roman"/>
                <w:sz w:val="24"/>
                <w:szCs w:val="24"/>
              </w:rPr>
              <w:t>7515 (</w:t>
            </w:r>
            <w:r w:rsidR="004906E8" w:rsidRPr="003537DA">
              <w:rPr>
                <w:rFonts w:ascii="Times New Roman" w:hAnsi="Times New Roman" w:cs="Times New Roman"/>
                <w:sz w:val="24"/>
                <w:szCs w:val="24"/>
              </w:rPr>
              <w:t>21.3)</w:t>
            </w:r>
          </w:p>
          <w:p w14:paraId="4266B4B2" w14:textId="30CFE16B" w:rsidR="00C15F6E" w:rsidRPr="003537DA" w:rsidRDefault="004C5C3B">
            <w:pPr>
              <w:spacing w:after="0" w:line="240" w:lineRule="auto"/>
              <w:rPr>
                <w:rFonts w:ascii="Times New Roman" w:eastAsia="Calibri" w:hAnsi="Times New Roman" w:cs="Times New Roman"/>
                <w:sz w:val="24"/>
                <w:szCs w:val="24"/>
              </w:rPr>
            </w:pPr>
            <w:r>
              <w:rPr>
                <w:rFonts w:ascii="Times New Roman" w:hAnsi="Times New Roman" w:cs="Times New Roman"/>
                <w:sz w:val="24"/>
                <w:szCs w:val="24"/>
              </w:rPr>
              <w:t>7589 (</w:t>
            </w:r>
            <w:r w:rsidR="004906E8" w:rsidRPr="003537DA">
              <w:rPr>
                <w:rFonts w:ascii="Times New Roman" w:hAnsi="Times New Roman" w:cs="Times New Roman"/>
                <w:sz w:val="24"/>
                <w:szCs w:val="24"/>
              </w:rPr>
              <w:t>21.5)</w:t>
            </w:r>
          </w:p>
        </w:tc>
        <w:tc>
          <w:tcPr>
            <w:tcW w:w="1350" w:type="dxa"/>
          </w:tcPr>
          <w:p w14:paraId="792EECD3" w14:textId="77777777" w:rsidR="00C15F6E" w:rsidRPr="003537DA" w:rsidRDefault="00C15F6E">
            <w:pPr>
              <w:spacing w:after="0" w:line="240" w:lineRule="auto"/>
              <w:rPr>
                <w:rFonts w:ascii="Times New Roman" w:eastAsia="Calibri" w:hAnsi="Times New Roman" w:cs="Times New Roman"/>
                <w:sz w:val="24"/>
                <w:szCs w:val="24"/>
              </w:rPr>
            </w:pPr>
          </w:p>
          <w:p w14:paraId="13646711" w14:textId="6CF873F7" w:rsidR="004906E8" w:rsidRPr="003537DA" w:rsidRDefault="004C5C3B">
            <w:pPr>
              <w:spacing w:after="0" w:line="240" w:lineRule="auto"/>
              <w:rPr>
                <w:rFonts w:ascii="Times New Roman" w:hAnsi="Times New Roman" w:cs="Times New Roman"/>
                <w:sz w:val="24"/>
                <w:szCs w:val="24"/>
              </w:rPr>
            </w:pPr>
            <w:r>
              <w:rPr>
                <w:rFonts w:ascii="Times New Roman" w:hAnsi="Times New Roman" w:cs="Times New Roman"/>
                <w:sz w:val="24"/>
                <w:szCs w:val="24"/>
              </w:rPr>
              <w:t>519 (</w:t>
            </w:r>
            <w:r w:rsidR="004906E8" w:rsidRPr="003537DA">
              <w:rPr>
                <w:rFonts w:ascii="Times New Roman" w:hAnsi="Times New Roman" w:cs="Times New Roman"/>
                <w:sz w:val="24"/>
                <w:szCs w:val="24"/>
              </w:rPr>
              <w:t>55.6)</w:t>
            </w:r>
          </w:p>
          <w:p w14:paraId="5CF5D458" w14:textId="4581A51A" w:rsidR="004906E8" w:rsidRPr="003537DA" w:rsidRDefault="004C5C3B">
            <w:pPr>
              <w:spacing w:after="0" w:line="240" w:lineRule="auto"/>
              <w:rPr>
                <w:rFonts w:ascii="Times New Roman" w:hAnsi="Times New Roman" w:cs="Times New Roman"/>
                <w:sz w:val="24"/>
                <w:szCs w:val="24"/>
              </w:rPr>
            </w:pPr>
            <w:r>
              <w:rPr>
                <w:rFonts w:ascii="Times New Roman" w:hAnsi="Times New Roman" w:cs="Times New Roman"/>
                <w:sz w:val="24"/>
                <w:szCs w:val="24"/>
              </w:rPr>
              <w:t>231 (</w:t>
            </w:r>
            <w:r w:rsidR="004906E8" w:rsidRPr="003537DA">
              <w:rPr>
                <w:rFonts w:ascii="Times New Roman" w:hAnsi="Times New Roman" w:cs="Times New Roman"/>
                <w:sz w:val="24"/>
                <w:szCs w:val="24"/>
              </w:rPr>
              <w:t>24.8)</w:t>
            </w:r>
          </w:p>
          <w:p w14:paraId="15E02E47" w14:textId="329EA168" w:rsidR="00C15F6E" w:rsidRPr="003537DA" w:rsidRDefault="004C5C3B">
            <w:pPr>
              <w:spacing w:after="0" w:line="240" w:lineRule="auto"/>
              <w:rPr>
                <w:rFonts w:ascii="Times New Roman" w:eastAsia="Calibri" w:hAnsi="Times New Roman" w:cs="Times New Roman"/>
                <w:sz w:val="24"/>
                <w:szCs w:val="24"/>
              </w:rPr>
            </w:pPr>
            <w:r>
              <w:rPr>
                <w:rFonts w:ascii="Times New Roman" w:hAnsi="Times New Roman" w:cs="Times New Roman"/>
                <w:sz w:val="24"/>
                <w:szCs w:val="24"/>
              </w:rPr>
              <w:t>183 (</w:t>
            </w:r>
            <w:r w:rsidR="004906E8" w:rsidRPr="003537DA">
              <w:rPr>
                <w:rFonts w:ascii="Times New Roman" w:hAnsi="Times New Roman" w:cs="Times New Roman"/>
                <w:sz w:val="24"/>
                <w:szCs w:val="24"/>
              </w:rPr>
              <w:t>19.6)</w:t>
            </w:r>
          </w:p>
        </w:tc>
        <w:tc>
          <w:tcPr>
            <w:tcW w:w="2700" w:type="dxa"/>
          </w:tcPr>
          <w:p w14:paraId="545C2758" w14:textId="77777777" w:rsidR="00C15F6E" w:rsidRPr="003537DA" w:rsidRDefault="00C15F6E">
            <w:pPr>
              <w:spacing w:after="0" w:line="240" w:lineRule="auto"/>
              <w:rPr>
                <w:rFonts w:ascii="Times New Roman" w:eastAsia="Calibri" w:hAnsi="Times New Roman" w:cs="Times New Roman"/>
                <w:sz w:val="24"/>
                <w:szCs w:val="24"/>
              </w:rPr>
            </w:pPr>
          </w:p>
          <w:p w14:paraId="6E5E34BB" w14:textId="77777777" w:rsidR="00C15F6E" w:rsidRPr="003537DA" w:rsidRDefault="005C5719">
            <w:pPr>
              <w:spacing w:after="0" w:line="240" w:lineRule="auto"/>
              <w:rPr>
                <w:rFonts w:ascii="Times New Roman" w:eastAsia="Calibri" w:hAnsi="Times New Roman" w:cs="Times New Roman"/>
                <w:sz w:val="24"/>
                <w:szCs w:val="24"/>
              </w:rPr>
            </w:pPr>
            <w:r w:rsidRPr="003537DA">
              <w:rPr>
                <w:rFonts w:ascii="Times New Roman" w:eastAsia="Calibri" w:hAnsi="Times New Roman" w:cs="Times New Roman"/>
                <w:sz w:val="24"/>
                <w:szCs w:val="24"/>
              </w:rPr>
              <w:t>1</w:t>
            </w:r>
          </w:p>
          <w:p w14:paraId="2F19DB00" w14:textId="4E9D2943" w:rsidR="00C15F6E" w:rsidRPr="003537DA" w:rsidRDefault="009D24B6">
            <w:pPr>
              <w:spacing w:after="0" w:line="240" w:lineRule="auto"/>
              <w:rPr>
                <w:rFonts w:ascii="Times New Roman" w:eastAsia="Calibri" w:hAnsi="Times New Roman" w:cs="Times New Roman"/>
                <w:sz w:val="24"/>
                <w:szCs w:val="24"/>
              </w:rPr>
            </w:pPr>
            <w:r w:rsidRPr="009D24B6">
              <w:rPr>
                <w:rFonts w:ascii="Times New Roman" w:eastAsia="Calibri" w:hAnsi="Times New Roman" w:cs="Times New Roman"/>
                <w:sz w:val="24"/>
                <w:szCs w:val="24"/>
              </w:rPr>
              <w:t xml:space="preserve">1.19 </w:t>
            </w:r>
            <w:r w:rsidR="005C5719" w:rsidRPr="003537DA">
              <w:rPr>
                <w:rFonts w:ascii="Times New Roman" w:eastAsia="Calibri" w:hAnsi="Times New Roman" w:cs="Times New Roman"/>
                <w:sz w:val="24"/>
                <w:szCs w:val="24"/>
              </w:rPr>
              <w:t>(</w:t>
            </w:r>
            <w:r w:rsidRPr="009D24B6">
              <w:rPr>
                <w:rFonts w:ascii="Times New Roman" w:eastAsia="Calibri" w:hAnsi="Times New Roman" w:cs="Times New Roman"/>
                <w:sz w:val="24"/>
                <w:szCs w:val="24"/>
              </w:rPr>
              <w:t>1.02, 1.4</w:t>
            </w:r>
            <w:r w:rsidR="005C5719" w:rsidRPr="003537DA">
              <w:rPr>
                <w:rFonts w:ascii="Times New Roman" w:eastAsia="Calibri" w:hAnsi="Times New Roman" w:cs="Times New Roman"/>
                <w:sz w:val="24"/>
                <w:szCs w:val="24"/>
              </w:rPr>
              <w:t>)</w:t>
            </w:r>
          </w:p>
          <w:p w14:paraId="0DF36C97" w14:textId="479E94B6" w:rsidR="00C15F6E" w:rsidRPr="003537DA" w:rsidRDefault="009D24B6">
            <w:p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0.94</w:t>
            </w:r>
            <w:r w:rsidR="005C5719" w:rsidRPr="003537DA">
              <w:rPr>
                <w:rFonts w:ascii="Times New Roman" w:eastAsia="Calibri" w:hAnsi="Times New Roman" w:cs="Times New Roman"/>
                <w:sz w:val="24"/>
                <w:szCs w:val="24"/>
              </w:rPr>
              <w:t xml:space="preserve"> (</w:t>
            </w:r>
            <w:r w:rsidRPr="009D24B6">
              <w:rPr>
                <w:rFonts w:ascii="Times New Roman" w:eastAsia="Calibri" w:hAnsi="Times New Roman" w:cs="Times New Roman"/>
                <w:sz w:val="24"/>
                <w:szCs w:val="24"/>
              </w:rPr>
              <w:t>0.79, 1.11</w:t>
            </w:r>
            <w:r w:rsidR="005C5719" w:rsidRPr="003537DA">
              <w:rPr>
                <w:rFonts w:ascii="Times New Roman" w:eastAsia="Calibri" w:hAnsi="Times New Roman" w:cs="Times New Roman"/>
                <w:sz w:val="24"/>
                <w:szCs w:val="24"/>
              </w:rPr>
              <w:t>)</w:t>
            </w:r>
          </w:p>
        </w:tc>
        <w:tc>
          <w:tcPr>
            <w:tcW w:w="2880" w:type="dxa"/>
          </w:tcPr>
          <w:p w14:paraId="4E998B4F" w14:textId="77777777" w:rsidR="00C15F6E" w:rsidRPr="003537DA" w:rsidRDefault="00C15F6E">
            <w:pPr>
              <w:spacing w:after="0" w:line="240" w:lineRule="auto"/>
              <w:rPr>
                <w:rFonts w:ascii="Times New Roman" w:eastAsia="Calibri" w:hAnsi="Times New Roman" w:cs="Times New Roman"/>
                <w:sz w:val="24"/>
                <w:szCs w:val="24"/>
              </w:rPr>
            </w:pPr>
          </w:p>
          <w:p w14:paraId="73824736" w14:textId="77777777" w:rsidR="00C15F6E" w:rsidRPr="003537DA" w:rsidRDefault="005C5719">
            <w:pPr>
              <w:spacing w:after="0" w:line="240" w:lineRule="auto"/>
              <w:rPr>
                <w:rFonts w:ascii="Times New Roman" w:eastAsia="Calibri" w:hAnsi="Times New Roman" w:cs="Times New Roman"/>
                <w:sz w:val="24"/>
                <w:szCs w:val="24"/>
              </w:rPr>
            </w:pPr>
            <w:r w:rsidRPr="003537DA">
              <w:rPr>
                <w:rFonts w:ascii="Times New Roman" w:eastAsia="Calibri" w:hAnsi="Times New Roman" w:cs="Times New Roman"/>
                <w:sz w:val="24"/>
                <w:szCs w:val="24"/>
              </w:rPr>
              <w:t>1</w:t>
            </w:r>
          </w:p>
          <w:p w14:paraId="67F2E9F0" w14:textId="01571E72" w:rsidR="00C15F6E" w:rsidRPr="003537DA" w:rsidRDefault="00EB3261">
            <w:pPr>
              <w:spacing w:after="0" w:line="240" w:lineRule="auto"/>
              <w:rPr>
                <w:rFonts w:ascii="Times New Roman" w:eastAsia="Calibri" w:hAnsi="Times New Roman" w:cs="Times New Roman"/>
                <w:sz w:val="24"/>
                <w:szCs w:val="24"/>
              </w:rPr>
            </w:pPr>
            <w:r w:rsidRPr="00EB3261">
              <w:rPr>
                <w:rFonts w:ascii="Times New Roman" w:eastAsia="Calibri" w:hAnsi="Times New Roman" w:cs="Times New Roman"/>
                <w:sz w:val="24"/>
                <w:szCs w:val="24"/>
              </w:rPr>
              <w:t xml:space="preserve">1.42 </w:t>
            </w:r>
            <w:r w:rsidR="00B276FF">
              <w:rPr>
                <w:rFonts w:ascii="Times New Roman" w:eastAsia="Calibri" w:hAnsi="Times New Roman" w:cs="Times New Roman"/>
                <w:sz w:val="24"/>
                <w:szCs w:val="24"/>
              </w:rPr>
              <w:t>(</w:t>
            </w:r>
            <w:r w:rsidRPr="00EB3261">
              <w:rPr>
                <w:rFonts w:ascii="Times New Roman" w:eastAsia="Calibri" w:hAnsi="Times New Roman" w:cs="Times New Roman"/>
                <w:sz w:val="24"/>
                <w:szCs w:val="24"/>
              </w:rPr>
              <w:t>1.15</w:t>
            </w:r>
            <w:r w:rsidR="004C5C3B">
              <w:rPr>
                <w:rFonts w:ascii="Times New Roman" w:eastAsia="Calibri" w:hAnsi="Times New Roman" w:cs="Times New Roman"/>
                <w:sz w:val="24"/>
                <w:szCs w:val="24"/>
              </w:rPr>
              <w:t>,</w:t>
            </w:r>
            <w:r w:rsidRPr="00EB3261">
              <w:rPr>
                <w:rFonts w:ascii="Times New Roman" w:eastAsia="Calibri" w:hAnsi="Times New Roman" w:cs="Times New Roman"/>
                <w:sz w:val="24"/>
                <w:szCs w:val="24"/>
              </w:rPr>
              <w:t>1.76</w:t>
            </w:r>
            <w:r w:rsidR="005C5719" w:rsidRPr="003537DA">
              <w:rPr>
                <w:rFonts w:ascii="Times New Roman" w:eastAsia="Calibri" w:hAnsi="Times New Roman" w:cs="Times New Roman"/>
                <w:sz w:val="24"/>
                <w:szCs w:val="24"/>
              </w:rPr>
              <w:t>)</w:t>
            </w:r>
          </w:p>
          <w:p w14:paraId="6D0577D3" w14:textId="50C20DD6" w:rsidR="00C15F6E" w:rsidRPr="003537DA" w:rsidRDefault="00EB3261">
            <w:pPr>
              <w:spacing w:after="0" w:line="240" w:lineRule="auto"/>
              <w:rPr>
                <w:rFonts w:ascii="Times New Roman" w:eastAsia="Calibri" w:hAnsi="Times New Roman" w:cs="Times New Roman"/>
                <w:sz w:val="24"/>
                <w:szCs w:val="24"/>
              </w:rPr>
            </w:pPr>
            <w:r w:rsidRPr="00EB3261">
              <w:rPr>
                <w:rFonts w:ascii="Times New Roman" w:eastAsia="Calibri" w:hAnsi="Times New Roman" w:cs="Times New Roman"/>
                <w:sz w:val="24"/>
                <w:szCs w:val="24"/>
              </w:rPr>
              <w:t xml:space="preserve">0.97 </w:t>
            </w:r>
            <w:r w:rsidR="00B276FF">
              <w:rPr>
                <w:rFonts w:ascii="Times New Roman" w:eastAsia="Calibri" w:hAnsi="Times New Roman" w:cs="Times New Roman"/>
                <w:sz w:val="24"/>
                <w:szCs w:val="24"/>
              </w:rPr>
              <w:t>(</w:t>
            </w:r>
            <w:r w:rsidR="004C5C3B">
              <w:rPr>
                <w:rFonts w:ascii="Times New Roman" w:eastAsia="Calibri" w:hAnsi="Times New Roman" w:cs="Times New Roman"/>
                <w:sz w:val="24"/>
                <w:szCs w:val="24"/>
              </w:rPr>
              <w:t>0.77,</w:t>
            </w:r>
            <w:r w:rsidRPr="00EB3261">
              <w:rPr>
                <w:rFonts w:ascii="Times New Roman" w:eastAsia="Calibri" w:hAnsi="Times New Roman" w:cs="Times New Roman"/>
                <w:sz w:val="24"/>
                <w:szCs w:val="24"/>
              </w:rPr>
              <w:t>1.21</w:t>
            </w:r>
            <w:r w:rsidR="005C5719" w:rsidRPr="003537DA">
              <w:rPr>
                <w:rFonts w:ascii="Times New Roman" w:eastAsia="Calibri" w:hAnsi="Times New Roman" w:cs="Times New Roman"/>
                <w:sz w:val="24"/>
                <w:szCs w:val="24"/>
              </w:rPr>
              <w:t>)</w:t>
            </w:r>
          </w:p>
        </w:tc>
      </w:tr>
      <w:tr w:rsidR="00C15F6E" w:rsidRPr="003537DA" w14:paraId="624300CC" w14:textId="77777777" w:rsidTr="001278F1">
        <w:tc>
          <w:tcPr>
            <w:tcW w:w="2880" w:type="dxa"/>
          </w:tcPr>
          <w:p w14:paraId="001450E6" w14:textId="77777777" w:rsidR="00C15F6E" w:rsidRPr="003537DA" w:rsidRDefault="005C5719">
            <w:pPr>
              <w:spacing w:after="0" w:line="240" w:lineRule="auto"/>
              <w:rPr>
                <w:rFonts w:ascii="Times New Roman" w:hAnsi="Times New Roman" w:cs="Times New Roman"/>
                <w:sz w:val="24"/>
                <w:szCs w:val="24"/>
              </w:rPr>
            </w:pPr>
            <w:r w:rsidRPr="003537DA">
              <w:rPr>
                <w:rFonts w:ascii="Times New Roman" w:eastAsia="Calibri" w:hAnsi="Times New Roman" w:cs="Times New Roman"/>
                <w:sz w:val="24"/>
                <w:szCs w:val="24"/>
              </w:rPr>
              <w:t>Gender</w:t>
            </w:r>
          </w:p>
          <w:p w14:paraId="26704659" w14:textId="77777777" w:rsidR="00C15F6E" w:rsidRPr="003537DA" w:rsidRDefault="005C5719">
            <w:pPr>
              <w:spacing w:after="0" w:line="240" w:lineRule="auto"/>
              <w:rPr>
                <w:rFonts w:ascii="Times New Roman" w:hAnsi="Times New Roman" w:cs="Times New Roman"/>
                <w:sz w:val="24"/>
                <w:szCs w:val="24"/>
              </w:rPr>
            </w:pPr>
            <w:r w:rsidRPr="003537DA">
              <w:rPr>
                <w:rFonts w:ascii="Times New Roman" w:eastAsia="Calibri" w:hAnsi="Times New Roman" w:cs="Times New Roman"/>
                <w:sz w:val="24"/>
                <w:szCs w:val="24"/>
              </w:rPr>
              <w:t xml:space="preserve">     Male </w:t>
            </w:r>
          </w:p>
          <w:p w14:paraId="3C47800D" w14:textId="77777777" w:rsidR="00C15F6E" w:rsidRPr="003537DA" w:rsidRDefault="005C5719">
            <w:pPr>
              <w:spacing w:after="0" w:line="240" w:lineRule="auto"/>
              <w:rPr>
                <w:rFonts w:ascii="Times New Roman" w:eastAsia="Calibri" w:hAnsi="Times New Roman" w:cs="Times New Roman"/>
                <w:sz w:val="24"/>
                <w:szCs w:val="24"/>
              </w:rPr>
            </w:pPr>
            <w:r w:rsidRPr="003537DA">
              <w:rPr>
                <w:rFonts w:ascii="Times New Roman" w:hAnsi="Times New Roman" w:cs="Times New Roman"/>
                <w:sz w:val="24"/>
                <w:szCs w:val="24"/>
              </w:rPr>
              <w:t xml:space="preserve">     Female</w:t>
            </w:r>
          </w:p>
        </w:tc>
        <w:tc>
          <w:tcPr>
            <w:tcW w:w="1530" w:type="dxa"/>
          </w:tcPr>
          <w:p w14:paraId="1E085149" w14:textId="77777777" w:rsidR="00C15F6E" w:rsidRPr="003537DA" w:rsidRDefault="00C15F6E">
            <w:pPr>
              <w:spacing w:after="0" w:line="240" w:lineRule="auto"/>
              <w:rPr>
                <w:rFonts w:ascii="Times New Roman" w:eastAsia="Calibri" w:hAnsi="Times New Roman" w:cs="Times New Roman"/>
                <w:sz w:val="24"/>
                <w:szCs w:val="24"/>
              </w:rPr>
            </w:pPr>
          </w:p>
          <w:p w14:paraId="1E5CF8CE" w14:textId="10ECCD72" w:rsidR="004906E8" w:rsidRPr="003537DA" w:rsidRDefault="004C5C3B">
            <w:pPr>
              <w:spacing w:after="0" w:line="240" w:lineRule="auto"/>
              <w:rPr>
                <w:rFonts w:ascii="Times New Roman" w:hAnsi="Times New Roman" w:cs="Times New Roman"/>
                <w:sz w:val="24"/>
                <w:szCs w:val="24"/>
              </w:rPr>
            </w:pPr>
            <w:r>
              <w:rPr>
                <w:rFonts w:ascii="Times New Roman" w:hAnsi="Times New Roman" w:cs="Times New Roman"/>
                <w:sz w:val="24"/>
                <w:szCs w:val="24"/>
              </w:rPr>
              <w:t>35169 (</w:t>
            </w:r>
            <w:r w:rsidR="004906E8" w:rsidRPr="003537DA">
              <w:rPr>
                <w:rFonts w:ascii="Times New Roman" w:hAnsi="Times New Roman" w:cs="Times New Roman"/>
                <w:sz w:val="24"/>
                <w:szCs w:val="24"/>
              </w:rPr>
              <w:t>99.8)</w:t>
            </w:r>
          </w:p>
          <w:p w14:paraId="1DA3090D" w14:textId="4063D0F4" w:rsidR="00C15F6E" w:rsidRPr="003537DA" w:rsidRDefault="004C5C3B">
            <w:pPr>
              <w:spacing w:after="0" w:line="240" w:lineRule="auto"/>
              <w:rPr>
                <w:rFonts w:ascii="Times New Roman" w:eastAsia="Calibri" w:hAnsi="Times New Roman" w:cs="Times New Roman"/>
                <w:sz w:val="24"/>
                <w:szCs w:val="24"/>
              </w:rPr>
            </w:pPr>
            <w:r>
              <w:rPr>
                <w:rFonts w:ascii="Times New Roman" w:hAnsi="Times New Roman" w:cs="Times New Roman"/>
                <w:sz w:val="24"/>
                <w:szCs w:val="24"/>
              </w:rPr>
              <w:t>82 (</w:t>
            </w:r>
            <w:r w:rsidR="004906E8" w:rsidRPr="003537DA">
              <w:rPr>
                <w:rFonts w:ascii="Times New Roman" w:hAnsi="Times New Roman" w:cs="Times New Roman"/>
                <w:sz w:val="24"/>
                <w:szCs w:val="24"/>
              </w:rPr>
              <w:t>0.2)</w:t>
            </w:r>
          </w:p>
        </w:tc>
        <w:tc>
          <w:tcPr>
            <w:tcW w:w="1350" w:type="dxa"/>
          </w:tcPr>
          <w:p w14:paraId="129EF731" w14:textId="77777777" w:rsidR="00C15F6E" w:rsidRPr="003537DA" w:rsidRDefault="00C15F6E">
            <w:pPr>
              <w:spacing w:after="0" w:line="240" w:lineRule="auto"/>
              <w:rPr>
                <w:rFonts w:ascii="Times New Roman" w:eastAsia="Calibri" w:hAnsi="Times New Roman" w:cs="Times New Roman"/>
                <w:sz w:val="24"/>
                <w:szCs w:val="24"/>
              </w:rPr>
            </w:pPr>
          </w:p>
          <w:p w14:paraId="777DC081" w14:textId="2519F13F" w:rsidR="00C15F6E" w:rsidRPr="003537DA" w:rsidRDefault="004906E8">
            <w:pPr>
              <w:spacing w:after="0" w:line="240" w:lineRule="auto"/>
              <w:rPr>
                <w:rFonts w:ascii="Times New Roman" w:hAnsi="Times New Roman" w:cs="Times New Roman"/>
                <w:sz w:val="24"/>
                <w:szCs w:val="24"/>
              </w:rPr>
            </w:pPr>
            <w:r w:rsidRPr="003537DA">
              <w:rPr>
                <w:rFonts w:ascii="Times New Roman" w:hAnsi="Times New Roman" w:cs="Times New Roman"/>
                <w:sz w:val="24"/>
                <w:szCs w:val="24"/>
              </w:rPr>
              <w:t>933 (100.0)</w:t>
            </w:r>
          </w:p>
          <w:p w14:paraId="2E4F0D6D" w14:textId="128BB34C" w:rsidR="00C15F6E" w:rsidRPr="003537DA" w:rsidRDefault="004C5C3B">
            <w:pPr>
              <w:spacing w:after="0" w:line="240" w:lineRule="auto"/>
              <w:rPr>
                <w:rFonts w:ascii="Times New Roman" w:eastAsia="Calibri" w:hAnsi="Times New Roman" w:cs="Times New Roman"/>
                <w:sz w:val="24"/>
                <w:szCs w:val="24"/>
              </w:rPr>
            </w:pPr>
            <w:r>
              <w:rPr>
                <w:rFonts w:ascii="Times New Roman" w:hAnsi="Times New Roman" w:cs="Times New Roman"/>
                <w:sz w:val="24"/>
                <w:szCs w:val="24"/>
              </w:rPr>
              <w:t>0 (</w:t>
            </w:r>
            <w:r w:rsidR="004906E8" w:rsidRPr="003537DA">
              <w:rPr>
                <w:rFonts w:ascii="Times New Roman" w:hAnsi="Times New Roman" w:cs="Times New Roman"/>
                <w:sz w:val="24"/>
                <w:szCs w:val="24"/>
              </w:rPr>
              <w:t>0.0)</w:t>
            </w:r>
          </w:p>
        </w:tc>
        <w:tc>
          <w:tcPr>
            <w:tcW w:w="2700" w:type="dxa"/>
          </w:tcPr>
          <w:p w14:paraId="29C2CC1E" w14:textId="77777777" w:rsidR="00C15F6E" w:rsidRPr="003537DA" w:rsidRDefault="00C15F6E">
            <w:pPr>
              <w:spacing w:after="0" w:line="240" w:lineRule="auto"/>
              <w:contextualSpacing/>
              <w:rPr>
                <w:rFonts w:ascii="Times New Roman" w:eastAsia="Times New Roman" w:hAnsi="Times New Roman" w:cs="Times New Roman"/>
                <w:spacing w:val="-10"/>
                <w:kern w:val="2"/>
                <w:sz w:val="24"/>
                <w:szCs w:val="24"/>
              </w:rPr>
            </w:pPr>
          </w:p>
          <w:p w14:paraId="311D533F" w14:textId="77777777" w:rsidR="00C15F6E" w:rsidRPr="003537DA" w:rsidRDefault="005C5719">
            <w:pPr>
              <w:spacing w:after="0" w:line="240" w:lineRule="auto"/>
              <w:rPr>
                <w:rFonts w:ascii="Times New Roman" w:eastAsia="Calibri" w:hAnsi="Times New Roman" w:cs="Times New Roman"/>
                <w:sz w:val="24"/>
                <w:szCs w:val="24"/>
              </w:rPr>
            </w:pPr>
            <w:r w:rsidRPr="003537DA">
              <w:rPr>
                <w:rFonts w:ascii="Times New Roman" w:eastAsia="Calibri" w:hAnsi="Times New Roman" w:cs="Times New Roman"/>
                <w:sz w:val="24"/>
                <w:szCs w:val="24"/>
              </w:rPr>
              <w:t>1</w:t>
            </w:r>
          </w:p>
          <w:p w14:paraId="4D0F6224" w14:textId="77777777" w:rsidR="00C15F6E" w:rsidRPr="003537DA" w:rsidRDefault="005C5719">
            <w:pPr>
              <w:spacing w:after="0" w:line="240" w:lineRule="auto"/>
              <w:rPr>
                <w:rFonts w:ascii="Times New Roman" w:eastAsia="Calibri" w:hAnsi="Times New Roman" w:cs="Times New Roman"/>
                <w:sz w:val="24"/>
                <w:szCs w:val="24"/>
              </w:rPr>
            </w:pPr>
            <w:r w:rsidRPr="003537DA">
              <w:rPr>
                <w:rFonts w:ascii="Times New Roman" w:eastAsia="Calibri" w:hAnsi="Times New Roman" w:cs="Times New Roman"/>
                <w:sz w:val="24"/>
                <w:szCs w:val="24"/>
              </w:rPr>
              <w:t>0</w:t>
            </w:r>
          </w:p>
        </w:tc>
        <w:tc>
          <w:tcPr>
            <w:tcW w:w="2880" w:type="dxa"/>
          </w:tcPr>
          <w:p w14:paraId="6234D924" w14:textId="77777777" w:rsidR="00C15F6E" w:rsidRPr="003537DA" w:rsidRDefault="00C15F6E">
            <w:pPr>
              <w:spacing w:after="0" w:line="240" w:lineRule="auto"/>
              <w:contextualSpacing/>
              <w:rPr>
                <w:rFonts w:ascii="Times New Roman" w:eastAsia="Times New Roman" w:hAnsi="Times New Roman" w:cs="Times New Roman"/>
                <w:spacing w:val="-10"/>
                <w:kern w:val="2"/>
                <w:sz w:val="24"/>
                <w:szCs w:val="24"/>
              </w:rPr>
            </w:pPr>
          </w:p>
          <w:p w14:paraId="207B20A8" w14:textId="77777777" w:rsidR="00C15F6E" w:rsidRPr="003537DA" w:rsidRDefault="005C5719">
            <w:pPr>
              <w:spacing w:after="0" w:line="240" w:lineRule="auto"/>
              <w:contextualSpacing/>
              <w:rPr>
                <w:rFonts w:ascii="Times New Roman" w:eastAsia="Times New Roman" w:hAnsi="Times New Roman" w:cs="Times New Roman"/>
                <w:spacing w:val="-10"/>
                <w:kern w:val="2"/>
                <w:sz w:val="24"/>
                <w:szCs w:val="24"/>
              </w:rPr>
            </w:pPr>
            <w:r w:rsidRPr="003537DA">
              <w:rPr>
                <w:rFonts w:ascii="Times New Roman" w:eastAsia="Times New Roman" w:hAnsi="Times New Roman" w:cs="Times New Roman"/>
                <w:spacing w:val="-10"/>
                <w:kern w:val="2"/>
                <w:sz w:val="24"/>
                <w:szCs w:val="24"/>
              </w:rPr>
              <w:t>1</w:t>
            </w:r>
          </w:p>
          <w:p w14:paraId="2EA09A0F" w14:textId="77777777" w:rsidR="00C15F6E" w:rsidRPr="003537DA" w:rsidRDefault="005C5719">
            <w:pPr>
              <w:spacing w:after="0" w:line="240" w:lineRule="auto"/>
              <w:contextualSpacing/>
              <w:rPr>
                <w:rFonts w:ascii="Times New Roman" w:eastAsia="Times New Roman" w:hAnsi="Times New Roman" w:cs="Times New Roman"/>
                <w:spacing w:val="-10"/>
                <w:kern w:val="2"/>
                <w:sz w:val="24"/>
                <w:szCs w:val="24"/>
              </w:rPr>
            </w:pPr>
            <w:r w:rsidRPr="003537DA">
              <w:rPr>
                <w:rFonts w:ascii="Times New Roman" w:eastAsia="Times New Roman" w:hAnsi="Times New Roman" w:cs="Times New Roman"/>
                <w:spacing w:val="-10"/>
                <w:kern w:val="2"/>
                <w:sz w:val="24"/>
                <w:szCs w:val="24"/>
              </w:rPr>
              <w:t>0</w:t>
            </w:r>
          </w:p>
        </w:tc>
      </w:tr>
      <w:tr w:rsidR="00C15F6E" w:rsidRPr="003537DA" w14:paraId="2BD8F774" w14:textId="77777777" w:rsidTr="001278F1">
        <w:tc>
          <w:tcPr>
            <w:tcW w:w="2880" w:type="dxa"/>
          </w:tcPr>
          <w:p w14:paraId="3F8279A9" w14:textId="77777777" w:rsidR="00C15F6E" w:rsidRPr="003537DA" w:rsidRDefault="005C5719">
            <w:pPr>
              <w:spacing w:after="0" w:line="240" w:lineRule="auto"/>
              <w:rPr>
                <w:rFonts w:ascii="Times New Roman" w:hAnsi="Times New Roman" w:cs="Times New Roman"/>
                <w:sz w:val="24"/>
                <w:szCs w:val="24"/>
              </w:rPr>
            </w:pPr>
            <w:r w:rsidRPr="003537DA">
              <w:rPr>
                <w:rFonts w:ascii="Times New Roman" w:eastAsia="Calibri" w:hAnsi="Times New Roman" w:cs="Times New Roman"/>
                <w:sz w:val="24"/>
                <w:szCs w:val="24"/>
              </w:rPr>
              <w:t>Time of crash</w:t>
            </w:r>
          </w:p>
          <w:p w14:paraId="0B822349" w14:textId="77777777" w:rsidR="00C15F6E" w:rsidRPr="003537DA" w:rsidRDefault="005C5719">
            <w:pPr>
              <w:spacing w:after="0" w:line="240" w:lineRule="auto"/>
              <w:rPr>
                <w:rFonts w:ascii="Times New Roman" w:hAnsi="Times New Roman" w:cs="Times New Roman"/>
                <w:sz w:val="24"/>
                <w:szCs w:val="24"/>
              </w:rPr>
            </w:pPr>
            <w:r w:rsidRPr="003537DA">
              <w:rPr>
                <w:rFonts w:ascii="Times New Roman" w:eastAsia="Calibri" w:hAnsi="Times New Roman" w:cs="Times New Roman"/>
                <w:sz w:val="24"/>
                <w:szCs w:val="24"/>
              </w:rPr>
              <w:t xml:space="preserve">    Daylight</w:t>
            </w:r>
          </w:p>
          <w:p w14:paraId="1A9067A9" w14:textId="77777777" w:rsidR="00C15F6E" w:rsidRPr="003537DA" w:rsidRDefault="005C5719">
            <w:pPr>
              <w:spacing w:after="0" w:line="240" w:lineRule="auto"/>
              <w:rPr>
                <w:rFonts w:ascii="Times New Roman" w:eastAsia="Calibri" w:hAnsi="Times New Roman" w:cs="Times New Roman"/>
                <w:b/>
                <w:sz w:val="24"/>
                <w:szCs w:val="24"/>
              </w:rPr>
            </w:pPr>
            <w:r w:rsidRPr="003537DA">
              <w:rPr>
                <w:rFonts w:ascii="Times New Roman" w:hAnsi="Times New Roman" w:cs="Times New Roman"/>
                <w:sz w:val="24"/>
                <w:szCs w:val="24"/>
              </w:rPr>
              <w:t xml:space="preserve">    Dark</w:t>
            </w:r>
          </w:p>
        </w:tc>
        <w:tc>
          <w:tcPr>
            <w:tcW w:w="1530" w:type="dxa"/>
          </w:tcPr>
          <w:p w14:paraId="30E58474" w14:textId="77777777" w:rsidR="00C15F6E" w:rsidRPr="003537DA" w:rsidRDefault="00C15F6E">
            <w:pPr>
              <w:spacing w:after="0" w:line="240" w:lineRule="auto"/>
              <w:rPr>
                <w:rFonts w:ascii="Times New Roman" w:eastAsia="Calibri" w:hAnsi="Times New Roman" w:cs="Times New Roman"/>
                <w:sz w:val="24"/>
                <w:szCs w:val="24"/>
              </w:rPr>
            </w:pPr>
          </w:p>
          <w:p w14:paraId="7017299C" w14:textId="354EDB65" w:rsidR="00C15F6E" w:rsidRPr="003537DA" w:rsidRDefault="004C5C3B">
            <w:pPr>
              <w:spacing w:after="0" w:line="240" w:lineRule="auto"/>
              <w:rPr>
                <w:rFonts w:ascii="Times New Roman" w:hAnsi="Times New Roman" w:cs="Times New Roman"/>
                <w:sz w:val="24"/>
                <w:szCs w:val="24"/>
              </w:rPr>
            </w:pPr>
            <w:r>
              <w:rPr>
                <w:rFonts w:ascii="Times New Roman" w:hAnsi="Times New Roman" w:cs="Times New Roman"/>
                <w:sz w:val="24"/>
                <w:szCs w:val="24"/>
              </w:rPr>
              <w:t>18363 (</w:t>
            </w:r>
            <w:r w:rsidR="004906E8" w:rsidRPr="003537DA">
              <w:rPr>
                <w:rFonts w:ascii="Times New Roman" w:hAnsi="Times New Roman" w:cs="Times New Roman"/>
                <w:sz w:val="24"/>
                <w:szCs w:val="24"/>
              </w:rPr>
              <w:t>52.1)</w:t>
            </w:r>
          </w:p>
          <w:p w14:paraId="43A42CD9" w14:textId="091D2C8B" w:rsidR="00C15F6E" w:rsidRPr="003537DA" w:rsidRDefault="004C5C3B">
            <w:pPr>
              <w:spacing w:after="0" w:line="240" w:lineRule="auto"/>
              <w:rPr>
                <w:rFonts w:ascii="Times New Roman" w:eastAsia="Calibri" w:hAnsi="Times New Roman" w:cs="Times New Roman"/>
                <w:sz w:val="24"/>
                <w:szCs w:val="24"/>
              </w:rPr>
            </w:pPr>
            <w:r>
              <w:rPr>
                <w:rFonts w:ascii="Times New Roman" w:hAnsi="Times New Roman" w:cs="Times New Roman"/>
                <w:sz w:val="24"/>
                <w:szCs w:val="24"/>
              </w:rPr>
              <w:t>16899 (</w:t>
            </w:r>
            <w:r w:rsidR="004906E8" w:rsidRPr="003537DA">
              <w:rPr>
                <w:rFonts w:ascii="Times New Roman" w:hAnsi="Times New Roman" w:cs="Times New Roman"/>
                <w:sz w:val="24"/>
                <w:szCs w:val="24"/>
              </w:rPr>
              <w:t>47.9)</w:t>
            </w:r>
          </w:p>
        </w:tc>
        <w:tc>
          <w:tcPr>
            <w:tcW w:w="1350" w:type="dxa"/>
          </w:tcPr>
          <w:p w14:paraId="0C595F52" w14:textId="77777777" w:rsidR="00C15F6E" w:rsidRPr="003537DA" w:rsidRDefault="00C15F6E">
            <w:pPr>
              <w:spacing w:after="0" w:line="240" w:lineRule="auto"/>
              <w:rPr>
                <w:rFonts w:ascii="Times New Roman" w:eastAsia="Calibri" w:hAnsi="Times New Roman" w:cs="Times New Roman"/>
                <w:sz w:val="24"/>
                <w:szCs w:val="24"/>
              </w:rPr>
            </w:pPr>
          </w:p>
          <w:p w14:paraId="57DD14E9" w14:textId="6F1792A3" w:rsidR="004906E8" w:rsidRPr="003537DA" w:rsidRDefault="004C5C3B">
            <w:pPr>
              <w:spacing w:after="0" w:line="240" w:lineRule="auto"/>
              <w:rPr>
                <w:rFonts w:ascii="Times New Roman" w:hAnsi="Times New Roman" w:cs="Times New Roman"/>
                <w:sz w:val="24"/>
                <w:szCs w:val="24"/>
              </w:rPr>
            </w:pPr>
            <w:r>
              <w:rPr>
                <w:rFonts w:ascii="Times New Roman" w:hAnsi="Times New Roman" w:cs="Times New Roman"/>
                <w:sz w:val="24"/>
                <w:szCs w:val="24"/>
              </w:rPr>
              <w:t>495 (</w:t>
            </w:r>
            <w:r w:rsidR="004906E8" w:rsidRPr="003537DA">
              <w:rPr>
                <w:rFonts w:ascii="Times New Roman" w:hAnsi="Times New Roman" w:cs="Times New Roman"/>
                <w:sz w:val="24"/>
                <w:szCs w:val="24"/>
              </w:rPr>
              <w:t>53.1)</w:t>
            </w:r>
          </w:p>
          <w:p w14:paraId="374F5F25" w14:textId="3FEA47CE" w:rsidR="00C15F6E" w:rsidRPr="003537DA" w:rsidRDefault="004C5C3B">
            <w:pPr>
              <w:spacing w:after="0" w:line="240" w:lineRule="auto"/>
              <w:rPr>
                <w:rFonts w:ascii="Times New Roman" w:eastAsia="Calibri" w:hAnsi="Times New Roman" w:cs="Times New Roman"/>
                <w:sz w:val="24"/>
                <w:szCs w:val="24"/>
              </w:rPr>
            </w:pPr>
            <w:r>
              <w:rPr>
                <w:rFonts w:ascii="Times New Roman" w:hAnsi="Times New Roman" w:cs="Times New Roman"/>
                <w:sz w:val="24"/>
                <w:szCs w:val="24"/>
              </w:rPr>
              <w:t>438 (</w:t>
            </w:r>
            <w:r w:rsidR="004906E8" w:rsidRPr="003537DA">
              <w:rPr>
                <w:rFonts w:ascii="Times New Roman" w:hAnsi="Times New Roman" w:cs="Times New Roman"/>
                <w:sz w:val="24"/>
                <w:szCs w:val="24"/>
              </w:rPr>
              <w:t>46.9)</w:t>
            </w:r>
          </w:p>
        </w:tc>
        <w:tc>
          <w:tcPr>
            <w:tcW w:w="2700" w:type="dxa"/>
          </w:tcPr>
          <w:p w14:paraId="7B01CD87" w14:textId="77777777" w:rsidR="00C15F6E" w:rsidRPr="003537DA" w:rsidRDefault="00C15F6E">
            <w:pPr>
              <w:spacing w:after="0" w:line="240" w:lineRule="auto"/>
              <w:rPr>
                <w:rFonts w:ascii="Times New Roman" w:eastAsia="Calibri" w:hAnsi="Times New Roman" w:cs="Times New Roman"/>
                <w:sz w:val="24"/>
                <w:szCs w:val="24"/>
              </w:rPr>
            </w:pPr>
          </w:p>
          <w:p w14:paraId="0F36B200" w14:textId="77777777" w:rsidR="00C15F6E" w:rsidRPr="003537DA" w:rsidRDefault="005C5719">
            <w:pPr>
              <w:spacing w:after="0" w:line="240" w:lineRule="auto"/>
              <w:rPr>
                <w:rFonts w:ascii="Times New Roman" w:eastAsia="Calibri" w:hAnsi="Times New Roman" w:cs="Times New Roman"/>
                <w:sz w:val="24"/>
                <w:szCs w:val="24"/>
              </w:rPr>
            </w:pPr>
            <w:r w:rsidRPr="003537DA">
              <w:rPr>
                <w:rFonts w:ascii="Times New Roman" w:eastAsia="Calibri" w:hAnsi="Times New Roman" w:cs="Times New Roman"/>
                <w:sz w:val="24"/>
                <w:szCs w:val="24"/>
              </w:rPr>
              <w:t>1</w:t>
            </w:r>
          </w:p>
          <w:p w14:paraId="40576A83" w14:textId="1B35184D" w:rsidR="00C15F6E" w:rsidRPr="003537DA" w:rsidRDefault="009D24B6">
            <w:p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0.96</w:t>
            </w:r>
            <w:r w:rsidR="005C5719" w:rsidRPr="003537DA">
              <w:rPr>
                <w:rFonts w:ascii="Times New Roman" w:eastAsia="Calibri" w:hAnsi="Times New Roman" w:cs="Times New Roman"/>
                <w:sz w:val="24"/>
                <w:szCs w:val="24"/>
              </w:rPr>
              <w:t xml:space="preserve"> (</w:t>
            </w:r>
            <w:r w:rsidRPr="009D24B6">
              <w:rPr>
                <w:rFonts w:ascii="Times New Roman" w:eastAsia="Calibri" w:hAnsi="Times New Roman" w:cs="Times New Roman"/>
                <w:sz w:val="24"/>
                <w:szCs w:val="24"/>
              </w:rPr>
              <w:t>0.84, 1.1</w:t>
            </w:r>
            <w:r w:rsidR="005C5719" w:rsidRPr="003537DA">
              <w:rPr>
                <w:rFonts w:ascii="Times New Roman" w:eastAsia="Calibri" w:hAnsi="Times New Roman" w:cs="Times New Roman"/>
                <w:sz w:val="24"/>
                <w:szCs w:val="24"/>
              </w:rPr>
              <w:t>)</w:t>
            </w:r>
          </w:p>
        </w:tc>
        <w:tc>
          <w:tcPr>
            <w:tcW w:w="2880" w:type="dxa"/>
          </w:tcPr>
          <w:p w14:paraId="749E0C7D" w14:textId="77777777" w:rsidR="00C15F6E" w:rsidRPr="003537DA" w:rsidRDefault="00C15F6E">
            <w:pPr>
              <w:spacing w:after="0" w:line="240" w:lineRule="auto"/>
              <w:rPr>
                <w:rFonts w:ascii="Times New Roman" w:eastAsia="Calibri" w:hAnsi="Times New Roman" w:cs="Times New Roman"/>
                <w:sz w:val="24"/>
                <w:szCs w:val="24"/>
              </w:rPr>
            </w:pPr>
          </w:p>
          <w:p w14:paraId="6E51FCA3" w14:textId="77777777" w:rsidR="00C15F6E" w:rsidRPr="003537DA" w:rsidRDefault="005C5719">
            <w:pPr>
              <w:spacing w:after="0" w:line="240" w:lineRule="auto"/>
              <w:rPr>
                <w:rFonts w:ascii="Times New Roman" w:eastAsia="Calibri" w:hAnsi="Times New Roman" w:cs="Times New Roman"/>
                <w:sz w:val="24"/>
                <w:szCs w:val="24"/>
              </w:rPr>
            </w:pPr>
            <w:r w:rsidRPr="003537DA">
              <w:rPr>
                <w:rFonts w:ascii="Times New Roman" w:eastAsia="Calibri" w:hAnsi="Times New Roman" w:cs="Times New Roman"/>
                <w:sz w:val="24"/>
                <w:szCs w:val="24"/>
              </w:rPr>
              <w:t>1</w:t>
            </w:r>
          </w:p>
          <w:p w14:paraId="5A55E257" w14:textId="32679F1A" w:rsidR="00C15F6E" w:rsidRPr="003537DA" w:rsidRDefault="00EB3261">
            <w:pPr>
              <w:spacing w:after="0" w:line="240" w:lineRule="auto"/>
              <w:rPr>
                <w:rFonts w:ascii="Times New Roman" w:eastAsia="Calibri" w:hAnsi="Times New Roman" w:cs="Times New Roman"/>
                <w:sz w:val="24"/>
                <w:szCs w:val="24"/>
              </w:rPr>
            </w:pPr>
            <w:r w:rsidRPr="00EB3261">
              <w:rPr>
                <w:rFonts w:ascii="Times New Roman" w:eastAsia="Calibri" w:hAnsi="Times New Roman" w:cs="Times New Roman"/>
                <w:sz w:val="24"/>
                <w:szCs w:val="24"/>
              </w:rPr>
              <w:t xml:space="preserve">1.04 </w:t>
            </w:r>
            <w:r w:rsidR="00874E9C">
              <w:rPr>
                <w:rFonts w:ascii="Times New Roman" w:eastAsia="Calibri" w:hAnsi="Times New Roman" w:cs="Times New Roman"/>
                <w:sz w:val="24"/>
                <w:szCs w:val="24"/>
              </w:rPr>
              <w:t>(</w:t>
            </w:r>
            <w:r w:rsidRPr="00EB3261">
              <w:rPr>
                <w:rFonts w:ascii="Times New Roman" w:eastAsia="Calibri" w:hAnsi="Times New Roman" w:cs="Times New Roman"/>
                <w:sz w:val="24"/>
                <w:szCs w:val="24"/>
              </w:rPr>
              <w:t>0.87</w:t>
            </w:r>
            <w:r w:rsidR="004C5C3B">
              <w:rPr>
                <w:rFonts w:ascii="Times New Roman" w:eastAsia="Calibri" w:hAnsi="Times New Roman" w:cs="Times New Roman"/>
                <w:sz w:val="24"/>
                <w:szCs w:val="24"/>
              </w:rPr>
              <w:t xml:space="preserve">, </w:t>
            </w:r>
            <w:r w:rsidRPr="00EB3261">
              <w:rPr>
                <w:rFonts w:ascii="Times New Roman" w:eastAsia="Calibri" w:hAnsi="Times New Roman" w:cs="Times New Roman"/>
                <w:sz w:val="24"/>
                <w:szCs w:val="24"/>
              </w:rPr>
              <w:t>1.24</w:t>
            </w:r>
            <w:r w:rsidR="005C5719" w:rsidRPr="003537DA">
              <w:rPr>
                <w:rFonts w:ascii="Times New Roman" w:eastAsia="Calibri" w:hAnsi="Times New Roman" w:cs="Times New Roman"/>
                <w:sz w:val="24"/>
                <w:szCs w:val="24"/>
              </w:rPr>
              <w:t>)</w:t>
            </w:r>
          </w:p>
        </w:tc>
      </w:tr>
      <w:tr w:rsidR="00C15F6E" w:rsidRPr="003537DA" w14:paraId="7DEBA24B" w14:textId="77777777" w:rsidTr="001278F1">
        <w:tc>
          <w:tcPr>
            <w:tcW w:w="2880" w:type="dxa"/>
          </w:tcPr>
          <w:p w14:paraId="3D99DA6F" w14:textId="77777777" w:rsidR="00C15F6E" w:rsidRPr="003537DA" w:rsidRDefault="005C5719">
            <w:pPr>
              <w:spacing w:after="0" w:line="240" w:lineRule="auto"/>
              <w:rPr>
                <w:rFonts w:ascii="Times New Roman" w:hAnsi="Times New Roman" w:cs="Times New Roman"/>
                <w:sz w:val="24"/>
                <w:szCs w:val="24"/>
              </w:rPr>
            </w:pPr>
            <w:r w:rsidRPr="003537DA">
              <w:rPr>
                <w:rFonts w:ascii="Times New Roman" w:eastAsia="Calibri" w:hAnsi="Times New Roman" w:cs="Times New Roman"/>
                <w:sz w:val="24"/>
                <w:szCs w:val="24"/>
              </w:rPr>
              <w:t>Day of the week</w:t>
            </w:r>
          </w:p>
          <w:p w14:paraId="525D9E21" w14:textId="77777777" w:rsidR="00C15F6E" w:rsidRPr="003537DA" w:rsidRDefault="005C5719">
            <w:pPr>
              <w:spacing w:after="0" w:line="240" w:lineRule="auto"/>
              <w:rPr>
                <w:rFonts w:ascii="Times New Roman" w:hAnsi="Times New Roman" w:cs="Times New Roman"/>
                <w:sz w:val="24"/>
                <w:szCs w:val="24"/>
              </w:rPr>
            </w:pPr>
            <w:r w:rsidRPr="003537DA">
              <w:rPr>
                <w:rFonts w:ascii="Times New Roman" w:eastAsia="Calibri" w:hAnsi="Times New Roman" w:cs="Times New Roman"/>
                <w:sz w:val="24"/>
                <w:szCs w:val="24"/>
              </w:rPr>
              <w:t xml:space="preserve">     Weekday</w:t>
            </w:r>
          </w:p>
          <w:p w14:paraId="6C882E9A" w14:textId="77777777" w:rsidR="00C15F6E" w:rsidRPr="003537DA" w:rsidRDefault="005C5719">
            <w:pPr>
              <w:spacing w:after="0" w:line="240" w:lineRule="auto"/>
              <w:rPr>
                <w:rFonts w:ascii="Times New Roman" w:eastAsia="Calibri" w:hAnsi="Times New Roman" w:cs="Times New Roman"/>
                <w:b/>
                <w:sz w:val="24"/>
                <w:szCs w:val="24"/>
              </w:rPr>
            </w:pPr>
            <w:r w:rsidRPr="003537DA">
              <w:rPr>
                <w:rFonts w:ascii="Times New Roman" w:hAnsi="Times New Roman" w:cs="Times New Roman"/>
                <w:sz w:val="24"/>
                <w:szCs w:val="24"/>
              </w:rPr>
              <w:t xml:space="preserve">      Weekend</w:t>
            </w:r>
          </w:p>
        </w:tc>
        <w:tc>
          <w:tcPr>
            <w:tcW w:w="1530" w:type="dxa"/>
          </w:tcPr>
          <w:p w14:paraId="3F70C940" w14:textId="77777777" w:rsidR="00C15F6E" w:rsidRPr="003537DA" w:rsidRDefault="00C15F6E">
            <w:pPr>
              <w:spacing w:after="0" w:line="240" w:lineRule="auto"/>
              <w:jc w:val="center"/>
              <w:rPr>
                <w:rFonts w:ascii="Times New Roman" w:eastAsia="Calibri" w:hAnsi="Times New Roman" w:cs="Times New Roman"/>
                <w:sz w:val="24"/>
                <w:szCs w:val="24"/>
              </w:rPr>
            </w:pPr>
          </w:p>
          <w:p w14:paraId="67668B3B" w14:textId="7D783231" w:rsidR="004906E8" w:rsidRPr="003537DA" w:rsidRDefault="004C5C3B">
            <w:pPr>
              <w:spacing w:after="0" w:line="240" w:lineRule="auto"/>
              <w:rPr>
                <w:rFonts w:ascii="Times New Roman" w:hAnsi="Times New Roman" w:cs="Times New Roman"/>
                <w:sz w:val="24"/>
                <w:szCs w:val="24"/>
              </w:rPr>
            </w:pPr>
            <w:r>
              <w:rPr>
                <w:rFonts w:ascii="Times New Roman" w:hAnsi="Times New Roman" w:cs="Times New Roman"/>
                <w:sz w:val="24"/>
                <w:szCs w:val="24"/>
              </w:rPr>
              <w:t>23280 (</w:t>
            </w:r>
            <w:r w:rsidR="004906E8" w:rsidRPr="003537DA">
              <w:rPr>
                <w:rFonts w:ascii="Times New Roman" w:hAnsi="Times New Roman" w:cs="Times New Roman"/>
                <w:sz w:val="24"/>
                <w:szCs w:val="24"/>
              </w:rPr>
              <w:t>66.0)</w:t>
            </w:r>
          </w:p>
          <w:p w14:paraId="4FB13BE4" w14:textId="7F87CAA0" w:rsidR="00C15F6E" w:rsidRPr="003537DA" w:rsidRDefault="004C5C3B">
            <w:pPr>
              <w:spacing w:after="0" w:line="240" w:lineRule="auto"/>
              <w:rPr>
                <w:rFonts w:ascii="Times New Roman" w:eastAsia="Calibri" w:hAnsi="Times New Roman" w:cs="Times New Roman"/>
                <w:sz w:val="24"/>
                <w:szCs w:val="24"/>
              </w:rPr>
            </w:pPr>
            <w:r>
              <w:rPr>
                <w:rFonts w:ascii="Times New Roman" w:hAnsi="Times New Roman" w:cs="Times New Roman"/>
                <w:sz w:val="24"/>
                <w:szCs w:val="24"/>
              </w:rPr>
              <w:t>11982 (</w:t>
            </w:r>
            <w:r w:rsidR="000A2AE0" w:rsidRPr="003537DA">
              <w:rPr>
                <w:rFonts w:ascii="Times New Roman" w:hAnsi="Times New Roman" w:cs="Times New Roman"/>
                <w:sz w:val="24"/>
                <w:szCs w:val="24"/>
              </w:rPr>
              <w:t>34.0)</w:t>
            </w:r>
          </w:p>
        </w:tc>
        <w:tc>
          <w:tcPr>
            <w:tcW w:w="1350" w:type="dxa"/>
          </w:tcPr>
          <w:p w14:paraId="5D5385CC" w14:textId="77777777" w:rsidR="00C15F6E" w:rsidRPr="003537DA" w:rsidRDefault="00C15F6E">
            <w:pPr>
              <w:spacing w:after="0" w:line="240" w:lineRule="auto"/>
              <w:rPr>
                <w:rFonts w:ascii="Times New Roman" w:eastAsia="Calibri" w:hAnsi="Times New Roman" w:cs="Times New Roman"/>
                <w:sz w:val="24"/>
                <w:szCs w:val="24"/>
              </w:rPr>
            </w:pPr>
          </w:p>
          <w:p w14:paraId="0C0CEDFD" w14:textId="161339EB" w:rsidR="004906E8" w:rsidRPr="003537DA" w:rsidRDefault="004C5C3B">
            <w:pPr>
              <w:spacing w:after="0" w:line="240" w:lineRule="auto"/>
              <w:rPr>
                <w:rFonts w:ascii="Times New Roman" w:hAnsi="Times New Roman" w:cs="Times New Roman"/>
                <w:sz w:val="24"/>
                <w:szCs w:val="24"/>
              </w:rPr>
            </w:pPr>
            <w:r>
              <w:rPr>
                <w:rFonts w:ascii="Times New Roman" w:hAnsi="Times New Roman" w:cs="Times New Roman"/>
                <w:sz w:val="24"/>
                <w:szCs w:val="24"/>
              </w:rPr>
              <w:t>606 (</w:t>
            </w:r>
            <w:r w:rsidR="004906E8" w:rsidRPr="003537DA">
              <w:rPr>
                <w:rFonts w:ascii="Times New Roman" w:hAnsi="Times New Roman" w:cs="Times New Roman"/>
                <w:sz w:val="24"/>
                <w:szCs w:val="24"/>
              </w:rPr>
              <w:t>65.0)</w:t>
            </w:r>
          </w:p>
          <w:p w14:paraId="1AE4B6AE" w14:textId="0D1D9A45" w:rsidR="00C15F6E" w:rsidRPr="003537DA" w:rsidRDefault="004C5C3B">
            <w:pPr>
              <w:spacing w:after="0" w:line="240" w:lineRule="auto"/>
              <w:rPr>
                <w:rFonts w:ascii="Times New Roman" w:eastAsia="Calibri" w:hAnsi="Times New Roman" w:cs="Times New Roman"/>
                <w:sz w:val="24"/>
                <w:szCs w:val="24"/>
              </w:rPr>
            </w:pPr>
            <w:r>
              <w:rPr>
                <w:rFonts w:ascii="Times New Roman" w:hAnsi="Times New Roman" w:cs="Times New Roman"/>
                <w:sz w:val="24"/>
                <w:szCs w:val="24"/>
              </w:rPr>
              <w:t>327 (</w:t>
            </w:r>
            <w:r w:rsidR="000A2AE0" w:rsidRPr="003537DA">
              <w:rPr>
                <w:rFonts w:ascii="Times New Roman" w:hAnsi="Times New Roman" w:cs="Times New Roman"/>
                <w:sz w:val="24"/>
                <w:szCs w:val="24"/>
              </w:rPr>
              <w:t>35.0)</w:t>
            </w:r>
          </w:p>
        </w:tc>
        <w:tc>
          <w:tcPr>
            <w:tcW w:w="2700" w:type="dxa"/>
          </w:tcPr>
          <w:p w14:paraId="5340E702" w14:textId="77777777" w:rsidR="00C15F6E" w:rsidRPr="003537DA" w:rsidRDefault="00C15F6E">
            <w:pPr>
              <w:spacing w:after="0" w:line="240" w:lineRule="auto"/>
              <w:contextualSpacing/>
              <w:rPr>
                <w:rFonts w:ascii="Times New Roman" w:eastAsia="Times New Roman" w:hAnsi="Times New Roman" w:cs="Times New Roman"/>
                <w:spacing w:val="-10"/>
                <w:kern w:val="2"/>
                <w:sz w:val="24"/>
                <w:szCs w:val="24"/>
              </w:rPr>
            </w:pPr>
          </w:p>
          <w:p w14:paraId="7BEB2199" w14:textId="77777777" w:rsidR="00C15F6E" w:rsidRPr="003537DA" w:rsidRDefault="005C5719">
            <w:pPr>
              <w:spacing w:after="0" w:line="240" w:lineRule="auto"/>
              <w:rPr>
                <w:rFonts w:ascii="Times New Roman" w:eastAsia="Calibri" w:hAnsi="Times New Roman" w:cs="Times New Roman"/>
                <w:sz w:val="24"/>
                <w:szCs w:val="24"/>
              </w:rPr>
            </w:pPr>
            <w:r w:rsidRPr="003537DA">
              <w:rPr>
                <w:rFonts w:ascii="Times New Roman" w:eastAsia="Calibri" w:hAnsi="Times New Roman" w:cs="Times New Roman"/>
                <w:sz w:val="24"/>
                <w:szCs w:val="24"/>
              </w:rPr>
              <w:t>1</w:t>
            </w:r>
          </w:p>
          <w:p w14:paraId="0674DDAD" w14:textId="26544933" w:rsidR="00C15F6E" w:rsidRPr="003537DA" w:rsidRDefault="005C5719">
            <w:pPr>
              <w:spacing w:after="0" w:line="240" w:lineRule="auto"/>
              <w:rPr>
                <w:rFonts w:ascii="Times New Roman" w:eastAsia="Calibri" w:hAnsi="Times New Roman" w:cs="Times New Roman"/>
                <w:sz w:val="24"/>
                <w:szCs w:val="24"/>
              </w:rPr>
            </w:pPr>
            <w:r w:rsidRPr="003537DA">
              <w:rPr>
                <w:rFonts w:ascii="Times New Roman" w:eastAsia="Calibri" w:hAnsi="Times New Roman" w:cs="Times New Roman"/>
                <w:sz w:val="24"/>
                <w:szCs w:val="24"/>
              </w:rPr>
              <w:t>1.05 (</w:t>
            </w:r>
            <w:r w:rsidR="009D24B6" w:rsidRPr="009D24B6">
              <w:rPr>
                <w:rFonts w:ascii="Times New Roman" w:eastAsia="Calibri" w:hAnsi="Times New Roman" w:cs="Times New Roman"/>
                <w:sz w:val="24"/>
                <w:szCs w:val="24"/>
              </w:rPr>
              <w:t>0.91, 1.2</w:t>
            </w:r>
            <w:r w:rsidRPr="003537DA">
              <w:rPr>
                <w:rFonts w:ascii="Times New Roman" w:eastAsia="Calibri" w:hAnsi="Times New Roman" w:cs="Times New Roman"/>
                <w:sz w:val="24"/>
                <w:szCs w:val="24"/>
              </w:rPr>
              <w:t>)</w:t>
            </w:r>
          </w:p>
        </w:tc>
        <w:tc>
          <w:tcPr>
            <w:tcW w:w="2880" w:type="dxa"/>
          </w:tcPr>
          <w:p w14:paraId="4C68E953" w14:textId="77777777" w:rsidR="00C15F6E" w:rsidRPr="003537DA" w:rsidRDefault="00C15F6E">
            <w:pPr>
              <w:spacing w:after="0" w:line="240" w:lineRule="auto"/>
              <w:contextualSpacing/>
              <w:rPr>
                <w:rFonts w:ascii="Times New Roman" w:eastAsia="Times New Roman" w:hAnsi="Times New Roman" w:cs="Times New Roman"/>
                <w:spacing w:val="-10"/>
                <w:kern w:val="2"/>
                <w:sz w:val="24"/>
                <w:szCs w:val="24"/>
              </w:rPr>
            </w:pPr>
          </w:p>
          <w:p w14:paraId="6FCBE6D2" w14:textId="77777777" w:rsidR="00C15F6E" w:rsidRPr="003537DA" w:rsidRDefault="005C5719">
            <w:pPr>
              <w:spacing w:after="0" w:line="240" w:lineRule="auto"/>
              <w:contextualSpacing/>
              <w:rPr>
                <w:rFonts w:ascii="Times New Roman" w:eastAsia="Times New Roman" w:hAnsi="Times New Roman" w:cs="Times New Roman"/>
                <w:spacing w:val="-10"/>
                <w:kern w:val="2"/>
                <w:sz w:val="24"/>
                <w:szCs w:val="24"/>
              </w:rPr>
            </w:pPr>
            <w:r w:rsidRPr="003537DA">
              <w:rPr>
                <w:rFonts w:ascii="Times New Roman" w:eastAsia="Times New Roman" w:hAnsi="Times New Roman" w:cs="Times New Roman"/>
                <w:spacing w:val="-10"/>
                <w:kern w:val="2"/>
                <w:sz w:val="24"/>
                <w:szCs w:val="24"/>
              </w:rPr>
              <w:t>1</w:t>
            </w:r>
          </w:p>
          <w:p w14:paraId="7C63060A" w14:textId="77DC49D3" w:rsidR="00C15F6E" w:rsidRPr="003537DA" w:rsidRDefault="00EB3261">
            <w:pPr>
              <w:spacing w:after="0" w:line="240" w:lineRule="auto"/>
              <w:contextualSpacing/>
              <w:rPr>
                <w:rFonts w:ascii="Times New Roman" w:eastAsia="Times New Roman" w:hAnsi="Times New Roman" w:cs="Times New Roman"/>
                <w:spacing w:val="-10"/>
                <w:kern w:val="2"/>
                <w:sz w:val="24"/>
                <w:szCs w:val="24"/>
              </w:rPr>
            </w:pPr>
            <w:r w:rsidRPr="00EB3261">
              <w:rPr>
                <w:rFonts w:ascii="Times New Roman" w:eastAsia="Calibri" w:hAnsi="Times New Roman" w:cs="Times New Roman"/>
                <w:sz w:val="24"/>
                <w:szCs w:val="24"/>
              </w:rPr>
              <w:t xml:space="preserve">0.94 </w:t>
            </w:r>
            <w:r w:rsidR="00874E9C">
              <w:rPr>
                <w:rFonts w:ascii="Times New Roman" w:eastAsia="Calibri" w:hAnsi="Times New Roman" w:cs="Times New Roman"/>
                <w:sz w:val="24"/>
                <w:szCs w:val="24"/>
              </w:rPr>
              <w:t>(</w:t>
            </w:r>
            <w:r w:rsidRPr="00EB3261">
              <w:rPr>
                <w:rFonts w:ascii="Times New Roman" w:eastAsia="Calibri" w:hAnsi="Times New Roman" w:cs="Times New Roman"/>
                <w:sz w:val="24"/>
                <w:szCs w:val="24"/>
              </w:rPr>
              <w:t>0.78</w:t>
            </w:r>
            <w:r w:rsidR="004C5C3B">
              <w:rPr>
                <w:rFonts w:ascii="Times New Roman" w:eastAsia="Calibri" w:hAnsi="Times New Roman" w:cs="Times New Roman"/>
                <w:sz w:val="24"/>
                <w:szCs w:val="24"/>
              </w:rPr>
              <w:t xml:space="preserve">, </w:t>
            </w:r>
            <w:r w:rsidRPr="00EB3261">
              <w:rPr>
                <w:rFonts w:ascii="Times New Roman" w:eastAsia="Calibri" w:hAnsi="Times New Roman" w:cs="Times New Roman"/>
                <w:sz w:val="24"/>
                <w:szCs w:val="24"/>
              </w:rPr>
              <w:t>1.13</w:t>
            </w:r>
            <w:r w:rsidR="00874E9C" w:rsidRPr="003537DA">
              <w:rPr>
                <w:rFonts w:ascii="Times New Roman" w:eastAsia="Calibri" w:hAnsi="Times New Roman" w:cs="Times New Roman"/>
                <w:sz w:val="24"/>
                <w:szCs w:val="24"/>
              </w:rPr>
              <w:t>)</w:t>
            </w:r>
          </w:p>
        </w:tc>
      </w:tr>
      <w:tr w:rsidR="00C15F6E" w:rsidRPr="003537DA" w14:paraId="68BF0F60" w14:textId="77777777" w:rsidTr="001278F1">
        <w:tc>
          <w:tcPr>
            <w:tcW w:w="2880" w:type="dxa"/>
          </w:tcPr>
          <w:p w14:paraId="53BE1067" w14:textId="77777777" w:rsidR="00C15F6E" w:rsidRPr="003537DA" w:rsidRDefault="005C5719">
            <w:pPr>
              <w:spacing w:after="0" w:line="240" w:lineRule="auto"/>
              <w:rPr>
                <w:rFonts w:ascii="Times New Roman" w:hAnsi="Times New Roman" w:cs="Times New Roman"/>
                <w:sz w:val="24"/>
                <w:szCs w:val="24"/>
              </w:rPr>
            </w:pPr>
            <w:r w:rsidRPr="003537DA">
              <w:rPr>
                <w:rFonts w:ascii="Times New Roman" w:eastAsia="Calibri" w:hAnsi="Times New Roman" w:cs="Times New Roman"/>
                <w:sz w:val="24"/>
                <w:szCs w:val="24"/>
              </w:rPr>
              <w:t>Helmet use</w:t>
            </w:r>
          </w:p>
          <w:p w14:paraId="3D8834AE" w14:textId="77777777" w:rsidR="00C15F6E" w:rsidRPr="003537DA" w:rsidRDefault="005C5719">
            <w:pPr>
              <w:spacing w:after="0" w:line="240" w:lineRule="auto"/>
              <w:rPr>
                <w:rFonts w:ascii="Times New Roman" w:hAnsi="Times New Roman" w:cs="Times New Roman"/>
                <w:sz w:val="24"/>
                <w:szCs w:val="24"/>
              </w:rPr>
            </w:pPr>
            <w:r w:rsidRPr="003537DA">
              <w:rPr>
                <w:rFonts w:ascii="Times New Roman" w:eastAsia="Calibri" w:hAnsi="Times New Roman" w:cs="Times New Roman"/>
                <w:sz w:val="24"/>
                <w:szCs w:val="24"/>
              </w:rPr>
              <w:t xml:space="preserve">     Yes</w:t>
            </w:r>
          </w:p>
          <w:p w14:paraId="2D59DB51" w14:textId="77777777" w:rsidR="00C15F6E" w:rsidRPr="003537DA" w:rsidRDefault="005C5719">
            <w:pPr>
              <w:spacing w:after="0" w:line="240" w:lineRule="auto"/>
              <w:rPr>
                <w:rFonts w:ascii="Times New Roman" w:eastAsia="Calibri" w:hAnsi="Times New Roman" w:cs="Times New Roman"/>
                <w:sz w:val="24"/>
                <w:szCs w:val="24"/>
              </w:rPr>
            </w:pPr>
            <w:r w:rsidRPr="003537DA">
              <w:rPr>
                <w:rFonts w:ascii="Times New Roman" w:hAnsi="Times New Roman" w:cs="Times New Roman"/>
                <w:sz w:val="24"/>
                <w:szCs w:val="24"/>
              </w:rPr>
              <w:t xml:space="preserve">      No</w:t>
            </w:r>
          </w:p>
        </w:tc>
        <w:tc>
          <w:tcPr>
            <w:tcW w:w="1530" w:type="dxa"/>
          </w:tcPr>
          <w:p w14:paraId="6B3F7FAD" w14:textId="77777777" w:rsidR="00C15F6E" w:rsidRPr="003537DA" w:rsidRDefault="00C15F6E">
            <w:pPr>
              <w:spacing w:after="0" w:line="240" w:lineRule="auto"/>
              <w:rPr>
                <w:rFonts w:ascii="Times New Roman" w:eastAsia="Calibri" w:hAnsi="Times New Roman" w:cs="Times New Roman"/>
                <w:sz w:val="24"/>
                <w:szCs w:val="24"/>
              </w:rPr>
            </w:pPr>
          </w:p>
          <w:p w14:paraId="7E11F419" w14:textId="2409F050" w:rsidR="00C15F6E" w:rsidRPr="003537DA" w:rsidRDefault="004C5C3B">
            <w:pPr>
              <w:spacing w:after="0" w:line="240" w:lineRule="auto"/>
              <w:rPr>
                <w:rFonts w:ascii="Times New Roman" w:eastAsia="Calibri" w:hAnsi="Times New Roman" w:cs="Times New Roman"/>
                <w:sz w:val="24"/>
                <w:szCs w:val="24"/>
              </w:rPr>
            </w:pPr>
            <w:r>
              <w:rPr>
                <w:rFonts w:ascii="Times New Roman" w:hAnsi="Times New Roman" w:cs="Times New Roman"/>
                <w:sz w:val="24"/>
                <w:szCs w:val="24"/>
              </w:rPr>
              <w:t>1187 (</w:t>
            </w:r>
            <w:r w:rsidR="000A2AE0" w:rsidRPr="003537DA">
              <w:rPr>
                <w:rFonts w:ascii="Times New Roman" w:hAnsi="Times New Roman" w:cs="Times New Roman"/>
                <w:sz w:val="24"/>
                <w:szCs w:val="24"/>
              </w:rPr>
              <w:t>3.5)</w:t>
            </w:r>
          </w:p>
          <w:p w14:paraId="11CE64C9" w14:textId="74CF97AB" w:rsidR="00C15F6E" w:rsidRPr="003537DA" w:rsidRDefault="004C5C3B">
            <w:pPr>
              <w:spacing w:after="0" w:line="240" w:lineRule="auto"/>
              <w:rPr>
                <w:rFonts w:ascii="Times New Roman" w:eastAsia="Calibri" w:hAnsi="Times New Roman" w:cs="Times New Roman"/>
                <w:sz w:val="24"/>
                <w:szCs w:val="24"/>
              </w:rPr>
            </w:pPr>
            <w:r>
              <w:rPr>
                <w:rFonts w:ascii="Times New Roman" w:hAnsi="Times New Roman" w:cs="Times New Roman"/>
                <w:sz w:val="24"/>
                <w:szCs w:val="24"/>
              </w:rPr>
              <w:t>32611 (</w:t>
            </w:r>
            <w:r w:rsidR="000A2AE0" w:rsidRPr="003537DA">
              <w:rPr>
                <w:rFonts w:ascii="Times New Roman" w:hAnsi="Times New Roman" w:cs="Times New Roman"/>
                <w:sz w:val="24"/>
                <w:szCs w:val="24"/>
              </w:rPr>
              <w:t>96.5)</w:t>
            </w:r>
          </w:p>
        </w:tc>
        <w:tc>
          <w:tcPr>
            <w:tcW w:w="1350" w:type="dxa"/>
          </w:tcPr>
          <w:p w14:paraId="35FD36AE" w14:textId="77777777" w:rsidR="00C15F6E" w:rsidRPr="003537DA" w:rsidRDefault="00C15F6E">
            <w:pPr>
              <w:spacing w:after="0" w:line="240" w:lineRule="auto"/>
              <w:rPr>
                <w:rFonts w:ascii="Times New Roman" w:eastAsia="Calibri" w:hAnsi="Times New Roman" w:cs="Times New Roman"/>
                <w:sz w:val="24"/>
                <w:szCs w:val="24"/>
              </w:rPr>
            </w:pPr>
          </w:p>
          <w:p w14:paraId="000BEFD4" w14:textId="7439D80E" w:rsidR="000A2AE0" w:rsidRPr="003537DA" w:rsidRDefault="004C5C3B">
            <w:pPr>
              <w:spacing w:after="0" w:line="240" w:lineRule="auto"/>
              <w:rPr>
                <w:rFonts w:ascii="Times New Roman" w:hAnsi="Times New Roman" w:cs="Times New Roman"/>
                <w:sz w:val="24"/>
                <w:szCs w:val="24"/>
              </w:rPr>
            </w:pPr>
            <w:r>
              <w:rPr>
                <w:rFonts w:ascii="Times New Roman" w:hAnsi="Times New Roman" w:cs="Times New Roman"/>
                <w:sz w:val="24"/>
                <w:szCs w:val="24"/>
              </w:rPr>
              <w:t>34 (</w:t>
            </w:r>
            <w:r w:rsidR="000A2AE0" w:rsidRPr="003537DA">
              <w:rPr>
                <w:rFonts w:ascii="Times New Roman" w:hAnsi="Times New Roman" w:cs="Times New Roman"/>
                <w:sz w:val="24"/>
                <w:szCs w:val="24"/>
              </w:rPr>
              <w:t>3.9)</w:t>
            </w:r>
          </w:p>
          <w:p w14:paraId="5E2DE1F8" w14:textId="241761EB" w:rsidR="00C15F6E" w:rsidRPr="003537DA" w:rsidRDefault="004C5C3B">
            <w:pPr>
              <w:spacing w:after="0" w:line="240" w:lineRule="auto"/>
              <w:rPr>
                <w:rFonts w:ascii="Times New Roman" w:eastAsia="Calibri" w:hAnsi="Times New Roman" w:cs="Times New Roman"/>
                <w:sz w:val="24"/>
                <w:szCs w:val="24"/>
              </w:rPr>
            </w:pPr>
            <w:r>
              <w:rPr>
                <w:rFonts w:ascii="Times New Roman" w:hAnsi="Times New Roman" w:cs="Times New Roman"/>
                <w:sz w:val="24"/>
                <w:szCs w:val="24"/>
              </w:rPr>
              <w:t>840 (</w:t>
            </w:r>
            <w:r w:rsidR="000A2AE0" w:rsidRPr="003537DA">
              <w:rPr>
                <w:rFonts w:ascii="Times New Roman" w:hAnsi="Times New Roman" w:cs="Times New Roman"/>
                <w:sz w:val="24"/>
                <w:szCs w:val="24"/>
              </w:rPr>
              <w:t>96.1)</w:t>
            </w:r>
          </w:p>
        </w:tc>
        <w:tc>
          <w:tcPr>
            <w:tcW w:w="2700" w:type="dxa"/>
          </w:tcPr>
          <w:p w14:paraId="2142DFE1" w14:textId="77777777" w:rsidR="00C15F6E" w:rsidRPr="003537DA" w:rsidRDefault="00C15F6E">
            <w:pPr>
              <w:spacing w:after="0" w:line="240" w:lineRule="auto"/>
              <w:contextualSpacing/>
              <w:rPr>
                <w:rFonts w:ascii="Times New Roman" w:eastAsia="Times New Roman" w:hAnsi="Times New Roman" w:cs="Times New Roman"/>
                <w:spacing w:val="-10"/>
                <w:kern w:val="2"/>
                <w:sz w:val="24"/>
                <w:szCs w:val="24"/>
              </w:rPr>
            </w:pPr>
          </w:p>
          <w:p w14:paraId="1D938D16" w14:textId="77777777" w:rsidR="00C15F6E" w:rsidRPr="003537DA" w:rsidRDefault="005C5719">
            <w:pPr>
              <w:spacing w:after="0" w:line="240" w:lineRule="auto"/>
              <w:rPr>
                <w:rFonts w:ascii="Times New Roman" w:eastAsia="Calibri" w:hAnsi="Times New Roman" w:cs="Times New Roman"/>
                <w:sz w:val="24"/>
                <w:szCs w:val="24"/>
              </w:rPr>
            </w:pPr>
            <w:r w:rsidRPr="003537DA">
              <w:rPr>
                <w:rFonts w:ascii="Times New Roman" w:eastAsia="Calibri" w:hAnsi="Times New Roman" w:cs="Times New Roman"/>
                <w:sz w:val="24"/>
                <w:szCs w:val="24"/>
              </w:rPr>
              <w:t>1</w:t>
            </w:r>
          </w:p>
          <w:p w14:paraId="4098505F" w14:textId="1E6DC162" w:rsidR="00C15F6E" w:rsidRPr="003537DA" w:rsidRDefault="009C12AA">
            <w:p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0.9</w:t>
            </w:r>
            <w:r w:rsidR="005C5719" w:rsidRPr="003537DA">
              <w:rPr>
                <w:rFonts w:ascii="Times New Roman" w:eastAsia="Calibri" w:hAnsi="Times New Roman" w:cs="Times New Roman"/>
                <w:sz w:val="24"/>
                <w:szCs w:val="24"/>
              </w:rPr>
              <w:t xml:space="preserve"> (</w:t>
            </w:r>
            <w:r w:rsidRPr="009C12AA">
              <w:rPr>
                <w:rFonts w:ascii="Times New Roman" w:eastAsia="Calibri" w:hAnsi="Times New Roman" w:cs="Times New Roman"/>
                <w:sz w:val="24"/>
                <w:szCs w:val="24"/>
              </w:rPr>
              <w:t>0.65, 1.3</w:t>
            </w:r>
            <w:r w:rsidR="005C5719" w:rsidRPr="003537DA">
              <w:rPr>
                <w:rFonts w:ascii="Times New Roman" w:eastAsia="Calibri" w:hAnsi="Times New Roman" w:cs="Times New Roman"/>
                <w:sz w:val="24"/>
                <w:szCs w:val="24"/>
              </w:rPr>
              <w:t>)</w:t>
            </w:r>
          </w:p>
        </w:tc>
        <w:tc>
          <w:tcPr>
            <w:tcW w:w="2880" w:type="dxa"/>
          </w:tcPr>
          <w:p w14:paraId="2E501C03" w14:textId="77777777" w:rsidR="00C15F6E" w:rsidRPr="003537DA" w:rsidRDefault="00C15F6E">
            <w:pPr>
              <w:spacing w:after="0" w:line="240" w:lineRule="auto"/>
              <w:contextualSpacing/>
              <w:rPr>
                <w:rFonts w:ascii="Times New Roman" w:eastAsia="Times New Roman" w:hAnsi="Times New Roman" w:cs="Times New Roman"/>
                <w:spacing w:val="-10"/>
                <w:kern w:val="2"/>
                <w:sz w:val="24"/>
                <w:szCs w:val="24"/>
              </w:rPr>
            </w:pPr>
          </w:p>
          <w:p w14:paraId="524F6E37" w14:textId="77777777" w:rsidR="00C15F6E" w:rsidRPr="003537DA" w:rsidRDefault="005C5719">
            <w:pPr>
              <w:spacing w:after="0" w:line="240" w:lineRule="auto"/>
              <w:contextualSpacing/>
              <w:rPr>
                <w:rFonts w:ascii="Times New Roman" w:eastAsia="Times New Roman" w:hAnsi="Times New Roman" w:cs="Times New Roman"/>
                <w:spacing w:val="-10"/>
                <w:kern w:val="2"/>
                <w:sz w:val="24"/>
                <w:szCs w:val="24"/>
              </w:rPr>
            </w:pPr>
            <w:r w:rsidRPr="003537DA">
              <w:rPr>
                <w:rFonts w:ascii="Times New Roman" w:eastAsia="Times New Roman" w:hAnsi="Times New Roman" w:cs="Times New Roman"/>
                <w:spacing w:val="-10"/>
                <w:kern w:val="2"/>
                <w:sz w:val="24"/>
                <w:szCs w:val="24"/>
              </w:rPr>
              <w:t>1</w:t>
            </w:r>
          </w:p>
          <w:p w14:paraId="4C4406A0" w14:textId="23838E91" w:rsidR="00C15F6E" w:rsidRPr="003537DA" w:rsidRDefault="004B3ADB">
            <w:pPr>
              <w:spacing w:after="0" w:line="240" w:lineRule="auto"/>
              <w:contextualSpacing/>
              <w:rPr>
                <w:rFonts w:ascii="Times New Roman" w:eastAsia="Times New Roman" w:hAnsi="Times New Roman" w:cs="Times New Roman"/>
                <w:spacing w:val="-10"/>
                <w:kern w:val="2"/>
                <w:sz w:val="24"/>
                <w:szCs w:val="24"/>
              </w:rPr>
            </w:pPr>
            <w:r w:rsidRPr="004B3ADB">
              <w:rPr>
                <w:rFonts w:ascii="Times New Roman" w:eastAsia="Times New Roman" w:hAnsi="Times New Roman" w:cs="Times New Roman"/>
                <w:spacing w:val="-10"/>
                <w:kern w:val="2"/>
                <w:sz w:val="24"/>
                <w:szCs w:val="24"/>
              </w:rPr>
              <w:t xml:space="preserve">0.53 </w:t>
            </w:r>
            <w:r w:rsidR="005C5719" w:rsidRPr="003537DA">
              <w:rPr>
                <w:rFonts w:ascii="Times New Roman" w:eastAsia="Times New Roman" w:hAnsi="Times New Roman" w:cs="Times New Roman"/>
                <w:spacing w:val="-10"/>
                <w:kern w:val="2"/>
                <w:sz w:val="24"/>
                <w:szCs w:val="24"/>
              </w:rPr>
              <w:t>(</w:t>
            </w:r>
            <w:r w:rsidRPr="004B3ADB">
              <w:rPr>
                <w:rFonts w:ascii="Times New Roman" w:eastAsia="Times New Roman" w:hAnsi="Times New Roman" w:cs="Times New Roman"/>
                <w:spacing w:val="-10"/>
                <w:kern w:val="2"/>
                <w:sz w:val="24"/>
                <w:szCs w:val="24"/>
              </w:rPr>
              <w:t>0.35</w:t>
            </w:r>
            <w:r w:rsidR="004C5C3B">
              <w:rPr>
                <w:rFonts w:ascii="Times New Roman" w:eastAsia="Times New Roman" w:hAnsi="Times New Roman" w:cs="Times New Roman"/>
                <w:spacing w:val="-10"/>
                <w:kern w:val="2"/>
                <w:sz w:val="24"/>
                <w:szCs w:val="24"/>
              </w:rPr>
              <w:t xml:space="preserve">, </w:t>
            </w:r>
            <w:r w:rsidRPr="004B3ADB">
              <w:rPr>
                <w:rFonts w:ascii="Times New Roman" w:eastAsia="Times New Roman" w:hAnsi="Times New Roman" w:cs="Times New Roman"/>
                <w:spacing w:val="-10"/>
                <w:kern w:val="2"/>
                <w:sz w:val="24"/>
                <w:szCs w:val="24"/>
              </w:rPr>
              <w:t>0.83</w:t>
            </w:r>
            <w:r w:rsidR="005C5719" w:rsidRPr="003537DA">
              <w:rPr>
                <w:rFonts w:ascii="Times New Roman" w:eastAsia="Times New Roman" w:hAnsi="Times New Roman" w:cs="Times New Roman"/>
                <w:spacing w:val="-10"/>
                <w:kern w:val="2"/>
                <w:sz w:val="24"/>
                <w:szCs w:val="24"/>
              </w:rPr>
              <w:t>)</w:t>
            </w:r>
          </w:p>
        </w:tc>
      </w:tr>
      <w:tr w:rsidR="00C15F6E" w:rsidRPr="003537DA" w14:paraId="09F1AE9A" w14:textId="77777777" w:rsidTr="001278F1">
        <w:tc>
          <w:tcPr>
            <w:tcW w:w="2880" w:type="dxa"/>
          </w:tcPr>
          <w:p w14:paraId="04BDBB42" w14:textId="77777777" w:rsidR="00C15F6E" w:rsidRPr="003537DA" w:rsidRDefault="005C5719">
            <w:pPr>
              <w:spacing w:after="0" w:line="240" w:lineRule="auto"/>
              <w:rPr>
                <w:rFonts w:ascii="Times New Roman" w:hAnsi="Times New Roman" w:cs="Times New Roman"/>
                <w:sz w:val="24"/>
                <w:szCs w:val="24"/>
              </w:rPr>
            </w:pPr>
            <w:r w:rsidRPr="003537DA">
              <w:rPr>
                <w:rFonts w:ascii="Times New Roman" w:eastAsia="Calibri" w:hAnsi="Times New Roman" w:cs="Times New Roman"/>
                <w:sz w:val="24"/>
                <w:szCs w:val="24"/>
              </w:rPr>
              <w:t>Crash Location</w:t>
            </w:r>
          </w:p>
          <w:p w14:paraId="7DC57D3C" w14:textId="77777777" w:rsidR="00C15F6E" w:rsidRPr="003537DA" w:rsidRDefault="005C5719">
            <w:pPr>
              <w:spacing w:after="0" w:line="240" w:lineRule="auto"/>
              <w:rPr>
                <w:rFonts w:ascii="Times New Roman" w:hAnsi="Times New Roman" w:cs="Times New Roman"/>
                <w:sz w:val="24"/>
                <w:szCs w:val="24"/>
              </w:rPr>
            </w:pPr>
            <w:r w:rsidRPr="003537DA">
              <w:rPr>
                <w:rFonts w:ascii="Times New Roman" w:eastAsia="Calibri" w:hAnsi="Times New Roman" w:cs="Times New Roman"/>
                <w:sz w:val="24"/>
                <w:szCs w:val="24"/>
              </w:rPr>
              <w:t xml:space="preserve">   Intersection</w:t>
            </w:r>
          </w:p>
          <w:p w14:paraId="1C6251B9" w14:textId="77777777" w:rsidR="00C15F6E" w:rsidRPr="003537DA" w:rsidRDefault="005C5719">
            <w:pPr>
              <w:spacing w:after="0" w:line="240" w:lineRule="auto"/>
              <w:rPr>
                <w:rFonts w:ascii="Times New Roman" w:hAnsi="Times New Roman" w:cs="Times New Roman"/>
                <w:sz w:val="24"/>
                <w:szCs w:val="24"/>
              </w:rPr>
            </w:pPr>
            <w:r w:rsidRPr="003537DA">
              <w:rPr>
                <w:rFonts w:ascii="Times New Roman" w:eastAsia="Calibri" w:hAnsi="Times New Roman" w:cs="Times New Roman"/>
                <w:sz w:val="24"/>
                <w:szCs w:val="24"/>
              </w:rPr>
              <w:t xml:space="preserve">   Midblock</w:t>
            </w:r>
          </w:p>
        </w:tc>
        <w:tc>
          <w:tcPr>
            <w:tcW w:w="1530" w:type="dxa"/>
          </w:tcPr>
          <w:p w14:paraId="02E5E17B" w14:textId="77777777" w:rsidR="00C15F6E" w:rsidRPr="003537DA" w:rsidRDefault="00C15F6E">
            <w:pPr>
              <w:spacing w:after="0" w:line="240" w:lineRule="auto"/>
              <w:rPr>
                <w:rFonts w:ascii="Times New Roman" w:eastAsia="Calibri" w:hAnsi="Times New Roman" w:cs="Times New Roman"/>
                <w:sz w:val="24"/>
                <w:szCs w:val="24"/>
              </w:rPr>
            </w:pPr>
          </w:p>
          <w:p w14:paraId="4807D2CC" w14:textId="1D046881" w:rsidR="00C15F6E" w:rsidRPr="003537DA" w:rsidRDefault="004C5C3B">
            <w:pPr>
              <w:spacing w:after="0" w:line="240" w:lineRule="auto"/>
              <w:rPr>
                <w:rFonts w:ascii="Times New Roman" w:hAnsi="Times New Roman" w:cs="Times New Roman"/>
                <w:sz w:val="24"/>
                <w:szCs w:val="24"/>
              </w:rPr>
            </w:pPr>
            <w:r>
              <w:rPr>
                <w:rFonts w:ascii="Times New Roman" w:hAnsi="Times New Roman" w:cs="Times New Roman"/>
                <w:sz w:val="24"/>
                <w:szCs w:val="24"/>
              </w:rPr>
              <w:t>9503 (</w:t>
            </w:r>
            <w:r w:rsidR="000A2AE0" w:rsidRPr="003537DA">
              <w:rPr>
                <w:rFonts w:ascii="Times New Roman" w:hAnsi="Times New Roman" w:cs="Times New Roman"/>
                <w:sz w:val="24"/>
                <w:szCs w:val="24"/>
              </w:rPr>
              <w:t>27.9)</w:t>
            </w:r>
          </w:p>
          <w:p w14:paraId="6F2EAEE8" w14:textId="7AD8F293" w:rsidR="00C15F6E" w:rsidRPr="003537DA" w:rsidRDefault="004C5C3B">
            <w:pPr>
              <w:spacing w:after="0" w:line="240" w:lineRule="auto"/>
              <w:rPr>
                <w:rFonts w:ascii="Times New Roman" w:eastAsia="Calibri" w:hAnsi="Times New Roman" w:cs="Times New Roman"/>
                <w:sz w:val="24"/>
                <w:szCs w:val="24"/>
              </w:rPr>
            </w:pPr>
            <w:r>
              <w:rPr>
                <w:rFonts w:ascii="Times New Roman" w:hAnsi="Times New Roman" w:cs="Times New Roman"/>
                <w:sz w:val="24"/>
                <w:szCs w:val="24"/>
              </w:rPr>
              <w:t>24517 (</w:t>
            </w:r>
            <w:r w:rsidR="000A2AE0" w:rsidRPr="003537DA">
              <w:rPr>
                <w:rFonts w:ascii="Times New Roman" w:hAnsi="Times New Roman" w:cs="Times New Roman"/>
                <w:sz w:val="24"/>
                <w:szCs w:val="24"/>
              </w:rPr>
              <w:t>72.1)</w:t>
            </w:r>
          </w:p>
        </w:tc>
        <w:tc>
          <w:tcPr>
            <w:tcW w:w="1350" w:type="dxa"/>
          </w:tcPr>
          <w:p w14:paraId="6CF8E01B" w14:textId="77777777" w:rsidR="00C15F6E" w:rsidRPr="003537DA" w:rsidRDefault="00C15F6E">
            <w:pPr>
              <w:spacing w:after="0" w:line="240" w:lineRule="auto"/>
              <w:rPr>
                <w:rFonts w:ascii="Times New Roman" w:eastAsia="Calibri" w:hAnsi="Times New Roman" w:cs="Times New Roman"/>
                <w:sz w:val="24"/>
                <w:szCs w:val="24"/>
              </w:rPr>
            </w:pPr>
          </w:p>
          <w:p w14:paraId="22BA6652" w14:textId="486EF71B" w:rsidR="00C15F6E" w:rsidRPr="003537DA" w:rsidRDefault="004C5C3B">
            <w:pPr>
              <w:spacing w:after="0" w:line="240" w:lineRule="auto"/>
              <w:rPr>
                <w:rFonts w:ascii="Times New Roman" w:hAnsi="Times New Roman" w:cs="Times New Roman"/>
                <w:sz w:val="24"/>
                <w:szCs w:val="24"/>
              </w:rPr>
            </w:pPr>
            <w:r>
              <w:rPr>
                <w:rFonts w:ascii="Times New Roman" w:hAnsi="Times New Roman" w:cs="Times New Roman"/>
                <w:sz w:val="24"/>
                <w:szCs w:val="24"/>
              </w:rPr>
              <w:t>154 (</w:t>
            </w:r>
            <w:r w:rsidR="000A2AE0" w:rsidRPr="003537DA">
              <w:rPr>
                <w:rFonts w:ascii="Times New Roman" w:hAnsi="Times New Roman" w:cs="Times New Roman"/>
                <w:sz w:val="24"/>
                <w:szCs w:val="24"/>
              </w:rPr>
              <w:t>17.3)</w:t>
            </w:r>
          </w:p>
          <w:p w14:paraId="63F40AAA" w14:textId="17BD6D3D" w:rsidR="00C15F6E" w:rsidRPr="003537DA" w:rsidRDefault="004C5C3B">
            <w:pPr>
              <w:spacing w:after="0" w:line="240" w:lineRule="auto"/>
              <w:rPr>
                <w:rFonts w:ascii="Times New Roman" w:eastAsia="Calibri" w:hAnsi="Times New Roman" w:cs="Times New Roman"/>
                <w:sz w:val="24"/>
                <w:szCs w:val="24"/>
              </w:rPr>
            </w:pPr>
            <w:r>
              <w:rPr>
                <w:rFonts w:ascii="Times New Roman" w:hAnsi="Times New Roman" w:cs="Times New Roman"/>
                <w:sz w:val="24"/>
                <w:szCs w:val="24"/>
              </w:rPr>
              <w:t>735 (</w:t>
            </w:r>
            <w:r w:rsidR="000A2AE0" w:rsidRPr="003537DA">
              <w:rPr>
                <w:rFonts w:ascii="Times New Roman" w:hAnsi="Times New Roman" w:cs="Times New Roman"/>
                <w:sz w:val="24"/>
                <w:szCs w:val="24"/>
              </w:rPr>
              <w:t>82.7)</w:t>
            </w:r>
          </w:p>
        </w:tc>
        <w:tc>
          <w:tcPr>
            <w:tcW w:w="2700" w:type="dxa"/>
          </w:tcPr>
          <w:p w14:paraId="244A0269" w14:textId="77777777" w:rsidR="00C15F6E" w:rsidRPr="003537DA" w:rsidRDefault="00C15F6E">
            <w:pPr>
              <w:spacing w:after="0" w:line="240" w:lineRule="auto"/>
              <w:contextualSpacing/>
              <w:rPr>
                <w:rFonts w:ascii="Times New Roman" w:eastAsia="Times New Roman" w:hAnsi="Times New Roman" w:cs="Times New Roman"/>
                <w:spacing w:val="-10"/>
                <w:kern w:val="2"/>
                <w:sz w:val="24"/>
                <w:szCs w:val="24"/>
              </w:rPr>
            </w:pPr>
          </w:p>
          <w:p w14:paraId="464B4A24" w14:textId="77777777" w:rsidR="00C15F6E" w:rsidRPr="003537DA" w:rsidRDefault="005C5719">
            <w:pPr>
              <w:spacing w:after="0" w:line="240" w:lineRule="auto"/>
              <w:contextualSpacing/>
              <w:rPr>
                <w:rFonts w:ascii="Times New Roman" w:eastAsia="Times New Roman" w:hAnsi="Times New Roman" w:cs="Times New Roman"/>
                <w:spacing w:val="-10"/>
                <w:kern w:val="2"/>
                <w:sz w:val="24"/>
                <w:szCs w:val="24"/>
              </w:rPr>
            </w:pPr>
            <w:r w:rsidRPr="003537DA">
              <w:rPr>
                <w:rFonts w:ascii="Times New Roman" w:eastAsia="Times New Roman" w:hAnsi="Times New Roman" w:cs="Times New Roman"/>
                <w:spacing w:val="-10"/>
                <w:kern w:val="2"/>
                <w:sz w:val="24"/>
                <w:szCs w:val="24"/>
              </w:rPr>
              <w:t>1</w:t>
            </w:r>
          </w:p>
          <w:p w14:paraId="5168124E" w14:textId="26466713" w:rsidR="00C15F6E" w:rsidRPr="003537DA" w:rsidRDefault="009C12AA">
            <w:pPr>
              <w:spacing w:after="0" w:line="240" w:lineRule="auto"/>
              <w:contextualSpacing/>
              <w:rPr>
                <w:rFonts w:ascii="Times New Roman" w:eastAsia="Times New Roman" w:hAnsi="Times New Roman" w:cs="Times New Roman"/>
                <w:spacing w:val="-10"/>
                <w:kern w:val="2"/>
                <w:sz w:val="24"/>
                <w:szCs w:val="24"/>
              </w:rPr>
            </w:pPr>
            <w:r>
              <w:rPr>
                <w:rFonts w:ascii="Times New Roman" w:eastAsia="Times New Roman" w:hAnsi="Times New Roman" w:cs="Times New Roman"/>
                <w:spacing w:val="-10"/>
                <w:kern w:val="2"/>
                <w:sz w:val="24"/>
                <w:szCs w:val="24"/>
              </w:rPr>
              <w:t>1.8</w:t>
            </w:r>
            <w:r w:rsidR="005C5719" w:rsidRPr="003537DA">
              <w:rPr>
                <w:rFonts w:ascii="Times New Roman" w:eastAsia="Times New Roman" w:hAnsi="Times New Roman" w:cs="Times New Roman"/>
                <w:spacing w:val="-10"/>
                <w:kern w:val="2"/>
                <w:sz w:val="24"/>
                <w:szCs w:val="24"/>
              </w:rPr>
              <w:t>5 (</w:t>
            </w:r>
            <w:r w:rsidRPr="009C12AA">
              <w:rPr>
                <w:rFonts w:ascii="Times New Roman" w:eastAsia="Times New Roman" w:hAnsi="Times New Roman" w:cs="Times New Roman"/>
                <w:spacing w:val="-10"/>
                <w:kern w:val="2"/>
                <w:sz w:val="24"/>
                <w:szCs w:val="24"/>
              </w:rPr>
              <w:t>1.56, 2.21</w:t>
            </w:r>
            <w:r w:rsidR="005C5719" w:rsidRPr="003537DA">
              <w:rPr>
                <w:rFonts w:ascii="Times New Roman" w:eastAsia="Times New Roman" w:hAnsi="Times New Roman" w:cs="Times New Roman"/>
                <w:spacing w:val="-10"/>
                <w:kern w:val="2"/>
                <w:sz w:val="24"/>
                <w:szCs w:val="24"/>
              </w:rPr>
              <w:t>)</w:t>
            </w:r>
          </w:p>
        </w:tc>
        <w:tc>
          <w:tcPr>
            <w:tcW w:w="2880" w:type="dxa"/>
          </w:tcPr>
          <w:p w14:paraId="20932244" w14:textId="77777777" w:rsidR="00C15F6E" w:rsidRPr="003537DA" w:rsidRDefault="00C15F6E">
            <w:pPr>
              <w:spacing w:after="0" w:line="240" w:lineRule="auto"/>
              <w:contextualSpacing/>
              <w:rPr>
                <w:rFonts w:ascii="Times New Roman" w:eastAsia="Times New Roman" w:hAnsi="Times New Roman" w:cs="Times New Roman"/>
                <w:spacing w:val="-10"/>
                <w:kern w:val="2"/>
                <w:sz w:val="24"/>
                <w:szCs w:val="24"/>
              </w:rPr>
            </w:pPr>
          </w:p>
          <w:p w14:paraId="47963BB5" w14:textId="77777777" w:rsidR="00C15F6E" w:rsidRPr="003537DA" w:rsidRDefault="005C5719">
            <w:pPr>
              <w:spacing w:after="0" w:line="240" w:lineRule="auto"/>
              <w:contextualSpacing/>
              <w:rPr>
                <w:rFonts w:ascii="Times New Roman" w:eastAsia="Times New Roman" w:hAnsi="Times New Roman" w:cs="Times New Roman"/>
                <w:spacing w:val="-10"/>
                <w:kern w:val="2"/>
                <w:sz w:val="24"/>
                <w:szCs w:val="24"/>
              </w:rPr>
            </w:pPr>
            <w:r w:rsidRPr="003537DA">
              <w:rPr>
                <w:rFonts w:ascii="Times New Roman" w:eastAsia="Times New Roman" w:hAnsi="Times New Roman" w:cs="Times New Roman"/>
                <w:spacing w:val="-10"/>
                <w:kern w:val="2"/>
                <w:sz w:val="24"/>
                <w:szCs w:val="24"/>
              </w:rPr>
              <w:t>1</w:t>
            </w:r>
          </w:p>
          <w:p w14:paraId="697D60A6" w14:textId="740C6BC6" w:rsidR="00C15F6E" w:rsidRPr="003537DA" w:rsidRDefault="004B3ADB">
            <w:pPr>
              <w:spacing w:after="0" w:line="240" w:lineRule="auto"/>
              <w:contextualSpacing/>
              <w:rPr>
                <w:rFonts w:ascii="Times New Roman" w:eastAsia="Times New Roman" w:hAnsi="Times New Roman" w:cs="Times New Roman"/>
                <w:spacing w:val="-10"/>
                <w:kern w:val="2"/>
                <w:sz w:val="24"/>
                <w:szCs w:val="24"/>
              </w:rPr>
            </w:pPr>
            <w:r w:rsidRPr="004B3ADB">
              <w:rPr>
                <w:rFonts w:ascii="Times New Roman" w:eastAsia="Times New Roman" w:hAnsi="Times New Roman" w:cs="Times New Roman"/>
                <w:spacing w:val="-10"/>
                <w:kern w:val="2"/>
                <w:sz w:val="24"/>
                <w:szCs w:val="24"/>
              </w:rPr>
              <w:t xml:space="preserve">1.93 </w:t>
            </w:r>
            <w:r w:rsidR="00874E9C">
              <w:rPr>
                <w:rFonts w:ascii="Times New Roman" w:eastAsia="Times New Roman" w:hAnsi="Times New Roman" w:cs="Times New Roman"/>
                <w:spacing w:val="-10"/>
                <w:kern w:val="2"/>
                <w:sz w:val="24"/>
                <w:szCs w:val="24"/>
              </w:rPr>
              <w:t>(</w:t>
            </w:r>
            <w:r w:rsidRPr="004B3ADB">
              <w:rPr>
                <w:rFonts w:ascii="Times New Roman" w:eastAsia="Times New Roman" w:hAnsi="Times New Roman" w:cs="Times New Roman"/>
                <w:spacing w:val="-10"/>
                <w:kern w:val="2"/>
                <w:sz w:val="24"/>
                <w:szCs w:val="24"/>
              </w:rPr>
              <w:t>1.55</w:t>
            </w:r>
            <w:r w:rsidR="004C5C3B">
              <w:rPr>
                <w:rFonts w:ascii="Times New Roman" w:eastAsia="Times New Roman" w:hAnsi="Times New Roman" w:cs="Times New Roman"/>
                <w:spacing w:val="-10"/>
                <w:kern w:val="2"/>
                <w:sz w:val="24"/>
                <w:szCs w:val="24"/>
              </w:rPr>
              <w:t xml:space="preserve">, </w:t>
            </w:r>
            <w:r w:rsidRPr="004B3ADB">
              <w:rPr>
                <w:rFonts w:ascii="Times New Roman" w:eastAsia="Times New Roman" w:hAnsi="Times New Roman" w:cs="Times New Roman"/>
                <w:spacing w:val="-10"/>
                <w:kern w:val="2"/>
                <w:sz w:val="24"/>
                <w:szCs w:val="24"/>
              </w:rPr>
              <w:t>2.42</w:t>
            </w:r>
            <w:r w:rsidR="005C5719" w:rsidRPr="003537DA">
              <w:rPr>
                <w:rFonts w:ascii="Times New Roman" w:eastAsia="Times New Roman" w:hAnsi="Times New Roman" w:cs="Times New Roman"/>
                <w:spacing w:val="-10"/>
                <w:kern w:val="2"/>
                <w:sz w:val="24"/>
                <w:szCs w:val="24"/>
              </w:rPr>
              <w:t>)</w:t>
            </w:r>
          </w:p>
        </w:tc>
      </w:tr>
      <w:tr w:rsidR="00C15F6E" w:rsidRPr="003537DA" w14:paraId="0A4066DD" w14:textId="77777777" w:rsidTr="001278F1">
        <w:tc>
          <w:tcPr>
            <w:tcW w:w="2880" w:type="dxa"/>
          </w:tcPr>
          <w:p w14:paraId="17C40BCF" w14:textId="77777777" w:rsidR="00C15F6E" w:rsidRPr="003537DA" w:rsidRDefault="005C5719">
            <w:pPr>
              <w:spacing w:after="0" w:line="240" w:lineRule="auto"/>
              <w:rPr>
                <w:rFonts w:ascii="Times New Roman" w:hAnsi="Times New Roman" w:cs="Times New Roman"/>
                <w:sz w:val="24"/>
                <w:szCs w:val="24"/>
              </w:rPr>
            </w:pPr>
            <w:r w:rsidRPr="003537DA">
              <w:rPr>
                <w:rFonts w:ascii="Times New Roman" w:eastAsia="Calibri" w:hAnsi="Times New Roman" w:cs="Times New Roman"/>
                <w:sz w:val="24"/>
                <w:szCs w:val="24"/>
              </w:rPr>
              <w:t>Patient transfer</w:t>
            </w:r>
          </w:p>
          <w:p w14:paraId="5705D113" w14:textId="77777777" w:rsidR="00C15F6E" w:rsidRPr="003537DA" w:rsidRDefault="005C5719">
            <w:pPr>
              <w:spacing w:after="0" w:line="240" w:lineRule="auto"/>
              <w:rPr>
                <w:rFonts w:ascii="Times New Roman" w:hAnsi="Times New Roman" w:cs="Times New Roman"/>
                <w:sz w:val="24"/>
                <w:szCs w:val="24"/>
              </w:rPr>
            </w:pPr>
            <w:r w:rsidRPr="003537DA">
              <w:rPr>
                <w:rFonts w:ascii="Times New Roman" w:eastAsia="Calibri" w:hAnsi="Times New Roman" w:cs="Times New Roman"/>
                <w:sz w:val="24"/>
                <w:szCs w:val="24"/>
              </w:rPr>
              <w:t xml:space="preserve">    Ambulance</w:t>
            </w:r>
          </w:p>
          <w:p w14:paraId="1532ADAE" w14:textId="77777777" w:rsidR="00C15F6E" w:rsidRPr="003537DA" w:rsidRDefault="005C5719">
            <w:pPr>
              <w:spacing w:after="0" w:line="240" w:lineRule="auto"/>
              <w:rPr>
                <w:rFonts w:ascii="Times New Roman" w:hAnsi="Times New Roman" w:cs="Times New Roman"/>
                <w:sz w:val="24"/>
                <w:szCs w:val="24"/>
              </w:rPr>
            </w:pPr>
            <w:r w:rsidRPr="003537DA">
              <w:rPr>
                <w:rFonts w:ascii="Times New Roman" w:eastAsia="Calibri" w:hAnsi="Times New Roman" w:cs="Times New Roman"/>
                <w:sz w:val="24"/>
                <w:szCs w:val="24"/>
              </w:rPr>
              <w:t xml:space="preserve">    Private</w:t>
            </w:r>
          </w:p>
          <w:p w14:paraId="543DB5A4" w14:textId="77777777" w:rsidR="00C15F6E" w:rsidRPr="003537DA" w:rsidRDefault="005C5719">
            <w:pPr>
              <w:spacing w:after="0" w:line="240" w:lineRule="auto"/>
              <w:rPr>
                <w:rFonts w:ascii="Times New Roman" w:hAnsi="Times New Roman" w:cs="Times New Roman"/>
                <w:sz w:val="24"/>
                <w:szCs w:val="24"/>
              </w:rPr>
            </w:pPr>
            <w:r w:rsidRPr="003537DA">
              <w:rPr>
                <w:rFonts w:ascii="Times New Roman" w:eastAsia="Calibri" w:hAnsi="Times New Roman" w:cs="Times New Roman"/>
                <w:sz w:val="24"/>
                <w:szCs w:val="24"/>
              </w:rPr>
              <w:t xml:space="preserve">    Public</w:t>
            </w:r>
          </w:p>
          <w:p w14:paraId="5E6E2EB7" w14:textId="77777777" w:rsidR="00C15F6E" w:rsidRPr="003537DA" w:rsidRDefault="005C5719">
            <w:pPr>
              <w:spacing w:after="0" w:line="240" w:lineRule="auto"/>
              <w:rPr>
                <w:rFonts w:ascii="Times New Roman" w:hAnsi="Times New Roman" w:cs="Times New Roman"/>
                <w:sz w:val="24"/>
                <w:szCs w:val="24"/>
              </w:rPr>
            </w:pPr>
            <w:r w:rsidRPr="003537DA">
              <w:rPr>
                <w:rFonts w:ascii="Times New Roman" w:eastAsia="Calibri" w:hAnsi="Times New Roman" w:cs="Times New Roman"/>
                <w:sz w:val="24"/>
                <w:szCs w:val="24"/>
              </w:rPr>
              <w:t xml:space="preserve">    Police</w:t>
            </w:r>
          </w:p>
          <w:p w14:paraId="44031007" w14:textId="77777777" w:rsidR="00C15F6E" w:rsidRPr="003537DA" w:rsidRDefault="005C5719">
            <w:pPr>
              <w:spacing w:after="0" w:line="240" w:lineRule="auto"/>
              <w:rPr>
                <w:rFonts w:ascii="Times New Roman" w:hAnsi="Times New Roman" w:cs="Times New Roman"/>
                <w:sz w:val="24"/>
                <w:szCs w:val="24"/>
              </w:rPr>
            </w:pPr>
            <w:r w:rsidRPr="003537DA">
              <w:rPr>
                <w:rFonts w:ascii="Times New Roman" w:eastAsia="Calibri" w:hAnsi="Times New Roman" w:cs="Times New Roman"/>
                <w:sz w:val="24"/>
                <w:szCs w:val="24"/>
              </w:rPr>
              <w:t xml:space="preserve">    Others</w:t>
            </w:r>
          </w:p>
        </w:tc>
        <w:tc>
          <w:tcPr>
            <w:tcW w:w="1530" w:type="dxa"/>
          </w:tcPr>
          <w:p w14:paraId="448AA573" w14:textId="77777777" w:rsidR="00C15F6E" w:rsidRPr="003537DA" w:rsidRDefault="00C15F6E">
            <w:pPr>
              <w:spacing w:after="0" w:line="240" w:lineRule="auto"/>
              <w:rPr>
                <w:rFonts w:ascii="Times New Roman" w:eastAsia="Calibri" w:hAnsi="Times New Roman" w:cs="Times New Roman"/>
                <w:sz w:val="24"/>
                <w:szCs w:val="24"/>
              </w:rPr>
            </w:pPr>
          </w:p>
          <w:p w14:paraId="3E37DE72" w14:textId="29860608" w:rsidR="000A2AE0" w:rsidRPr="003537DA" w:rsidRDefault="004C5C3B">
            <w:pPr>
              <w:spacing w:after="0" w:line="240" w:lineRule="auto"/>
              <w:rPr>
                <w:rFonts w:ascii="Times New Roman" w:hAnsi="Times New Roman" w:cs="Times New Roman"/>
                <w:sz w:val="24"/>
                <w:szCs w:val="24"/>
              </w:rPr>
            </w:pPr>
            <w:r>
              <w:rPr>
                <w:rFonts w:ascii="Times New Roman" w:hAnsi="Times New Roman" w:cs="Times New Roman"/>
                <w:sz w:val="24"/>
                <w:szCs w:val="24"/>
              </w:rPr>
              <w:t>8119 (</w:t>
            </w:r>
            <w:r w:rsidR="000A2AE0" w:rsidRPr="003537DA">
              <w:rPr>
                <w:rFonts w:ascii="Times New Roman" w:hAnsi="Times New Roman" w:cs="Times New Roman"/>
                <w:sz w:val="24"/>
                <w:szCs w:val="24"/>
              </w:rPr>
              <w:t>23.4)</w:t>
            </w:r>
          </w:p>
          <w:p w14:paraId="7ABDA919" w14:textId="5D3EAD9B" w:rsidR="000A2AE0" w:rsidRPr="003537DA" w:rsidRDefault="004C5C3B">
            <w:pPr>
              <w:spacing w:after="0" w:line="240" w:lineRule="auto"/>
              <w:rPr>
                <w:rFonts w:ascii="Times New Roman" w:hAnsi="Times New Roman" w:cs="Times New Roman"/>
                <w:sz w:val="24"/>
                <w:szCs w:val="24"/>
              </w:rPr>
            </w:pPr>
            <w:r>
              <w:rPr>
                <w:rFonts w:ascii="Times New Roman" w:hAnsi="Times New Roman" w:cs="Times New Roman"/>
                <w:sz w:val="24"/>
                <w:szCs w:val="24"/>
              </w:rPr>
              <w:t>25937 (</w:t>
            </w:r>
            <w:r w:rsidR="000A2AE0" w:rsidRPr="003537DA">
              <w:rPr>
                <w:rFonts w:ascii="Times New Roman" w:hAnsi="Times New Roman" w:cs="Times New Roman"/>
                <w:sz w:val="24"/>
                <w:szCs w:val="24"/>
              </w:rPr>
              <w:t>74.8)</w:t>
            </w:r>
          </w:p>
          <w:p w14:paraId="0CC68DB1" w14:textId="70236381" w:rsidR="00C15F6E" w:rsidRPr="003537DA" w:rsidRDefault="004C5C3B">
            <w:pPr>
              <w:spacing w:after="0" w:line="240" w:lineRule="auto"/>
              <w:rPr>
                <w:rFonts w:ascii="Times New Roman" w:eastAsia="Calibri" w:hAnsi="Times New Roman" w:cs="Times New Roman"/>
                <w:sz w:val="24"/>
                <w:szCs w:val="24"/>
              </w:rPr>
            </w:pPr>
            <w:r>
              <w:rPr>
                <w:rFonts w:ascii="Times New Roman" w:hAnsi="Times New Roman" w:cs="Times New Roman"/>
                <w:sz w:val="24"/>
                <w:szCs w:val="24"/>
              </w:rPr>
              <w:t>485 (</w:t>
            </w:r>
            <w:r w:rsidR="000A2AE0" w:rsidRPr="003537DA">
              <w:rPr>
                <w:rFonts w:ascii="Times New Roman" w:hAnsi="Times New Roman" w:cs="Times New Roman"/>
                <w:sz w:val="24"/>
                <w:szCs w:val="24"/>
              </w:rPr>
              <w:t>1.4)</w:t>
            </w:r>
          </w:p>
          <w:p w14:paraId="479CACBD" w14:textId="60ABF6E6" w:rsidR="000A2AE0" w:rsidRPr="003537DA" w:rsidRDefault="004C5C3B">
            <w:pPr>
              <w:spacing w:after="0" w:line="240" w:lineRule="auto"/>
              <w:rPr>
                <w:rFonts w:ascii="Times New Roman" w:hAnsi="Times New Roman" w:cs="Times New Roman"/>
                <w:sz w:val="24"/>
                <w:szCs w:val="24"/>
              </w:rPr>
            </w:pPr>
            <w:r>
              <w:rPr>
                <w:rFonts w:ascii="Times New Roman" w:hAnsi="Times New Roman" w:cs="Times New Roman"/>
                <w:sz w:val="24"/>
                <w:szCs w:val="24"/>
              </w:rPr>
              <w:t>65 (</w:t>
            </w:r>
            <w:r w:rsidR="000A2AE0" w:rsidRPr="003537DA">
              <w:rPr>
                <w:rFonts w:ascii="Times New Roman" w:hAnsi="Times New Roman" w:cs="Times New Roman"/>
                <w:sz w:val="24"/>
                <w:szCs w:val="24"/>
              </w:rPr>
              <w:t>0.2)</w:t>
            </w:r>
          </w:p>
          <w:p w14:paraId="1E0BB4E1" w14:textId="384994AA" w:rsidR="00C15F6E" w:rsidRPr="003537DA" w:rsidRDefault="004C5C3B">
            <w:pPr>
              <w:spacing w:after="0" w:line="240" w:lineRule="auto"/>
              <w:rPr>
                <w:rFonts w:ascii="Times New Roman" w:eastAsia="Calibri" w:hAnsi="Times New Roman" w:cs="Times New Roman"/>
                <w:sz w:val="24"/>
                <w:szCs w:val="24"/>
              </w:rPr>
            </w:pPr>
            <w:r>
              <w:rPr>
                <w:rFonts w:ascii="Times New Roman" w:hAnsi="Times New Roman" w:cs="Times New Roman"/>
                <w:sz w:val="24"/>
                <w:szCs w:val="24"/>
              </w:rPr>
              <w:t>60 (</w:t>
            </w:r>
            <w:r w:rsidR="000A2AE0" w:rsidRPr="003537DA">
              <w:rPr>
                <w:rFonts w:ascii="Times New Roman" w:hAnsi="Times New Roman" w:cs="Times New Roman"/>
                <w:sz w:val="24"/>
                <w:szCs w:val="24"/>
              </w:rPr>
              <w:t>0.2)</w:t>
            </w:r>
          </w:p>
        </w:tc>
        <w:tc>
          <w:tcPr>
            <w:tcW w:w="1350" w:type="dxa"/>
          </w:tcPr>
          <w:p w14:paraId="4226D4E9" w14:textId="77777777" w:rsidR="00C15F6E" w:rsidRPr="003537DA" w:rsidRDefault="00C15F6E">
            <w:pPr>
              <w:spacing w:after="0" w:line="240" w:lineRule="auto"/>
              <w:rPr>
                <w:rFonts w:ascii="Times New Roman" w:eastAsia="Calibri" w:hAnsi="Times New Roman" w:cs="Times New Roman"/>
                <w:sz w:val="24"/>
                <w:szCs w:val="24"/>
              </w:rPr>
            </w:pPr>
          </w:p>
          <w:p w14:paraId="3CA2428E" w14:textId="5614D75E" w:rsidR="000A2AE0" w:rsidRPr="003537DA" w:rsidRDefault="004C5C3B">
            <w:pPr>
              <w:spacing w:after="0" w:line="240" w:lineRule="auto"/>
              <w:rPr>
                <w:rFonts w:ascii="Times New Roman" w:hAnsi="Times New Roman" w:cs="Times New Roman"/>
                <w:sz w:val="24"/>
                <w:szCs w:val="24"/>
              </w:rPr>
            </w:pPr>
            <w:r>
              <w:rPr>
                <w:rFonts w:ascii="Times New Roman" w:hAnsi="Times New Roman" w:cs="Times New Roman"/>
                <w:sz w:val="24"/>
                <w:szCs w:val="24"/>
              </w:rPr>
              <w:t>674 (</w:t>
            </w:r>
            <w:r w:rsidR="000A2AE0" w:rsidRPr="003537DA">
              <w:rPr>
                <w:rFonts w:ascii="Times New Roman" w:hAnsi="Times New Roman" w:cs="Times New Roman"/>
                <w:sz w:val="24"/>
                <w:szCs w:val="24"/>
              </w:rPr>
              <w:t>73.8)</w:t>
            </w:r>
          </w:p>
          <w:p w14:paraId="0FFB5372" w14:textId="269E48E3" w:rsidR="000A2AE0" w:rsidRPr="003537DA" w:rsidRDefault="004C5C3B">
            <w:pPr>
              <w:spacing w:after="0" w:line="240" w:lineRule="auto"/>
              <w:rPr>
                <w:rFonts w:ascii="Times New Roman" w:hAnsi="Times New Roman" w:cs="Times New Roman"/>
                <w:sz w:val="24"/>
                <w:szCs w:val="24"/>
              </w:rPr>
            </w:pPr>
            <w:r>
              <w:rPr>
                <w:rFonts w:ascii="Times New Roman" w:hAnsi="Times New Roman" w:cs="Times New Roman"/>
                <w:sz w:val="24"/>
                <w:szCs w:val="24"/>
              </w:rPr>
              <w:t>198 (</w:t>
            </w:r>
            <w:r w:rsidR="000A2AE0" w:rsidRPr="003537DA">
              <w:rPr>
                <w:rFonts w:ascii="Times New Roman" w:hAnsi="Times New Roman" w:cs="Times New Roman"/>
                <w:sz w:val="24"/>
                <w:szCs w:val="24"/>
              </w:rPr>
              <w:t>21.7)</w:t>
            </w:r>
          </w:p>
          <w:p w14:paraId="4BCF0F16" w14:textId="56ED8C3C" w:rsidR="00C15F6E" w:rsidRPr="003537DA" w:rsidRDefault="004C5C3B">
            <w:pPr>
              <w:spacing w:after="0" w:line="240" w:lineRule="auto"/>
              <w:rPr>
                <w:rFonts w:ascii="Times New Roman" w:hAnsi="Times New Roman" w:cs="Times New Roman"/>
                <w:sz w:val="24"/>
                <w:szCs w:val="24"/>
              </w:rPr>
            </w:pPr>
            <w:r>
              <w:rPr>
                <w:rFonts w:ascii="Times New Roman" w:hAnsi="Times New Roman" w:cs="Times New Roman"/>
                <w:sz w:val="24"/>
                <w:szCs w:val="24"/>
              </w:rPr>
              <w:t>29 (</w:t>
            </w:r>
            <w:r w:rsidR="000A2AE0" w:rsidRPr="003537DA">
              <w:rPr>
                <w:rFonts w:ascii="Times New Roman" w:hAnsi="Times New Roman" w:cs="Times New Roman"/>
                <w:sz w:val="24"/>
                <w:szCs w:val="24"/>
              </w:rPr>
              <w:t>3.2)</w:t>
            </w:r>
          </w:p>
          <w:p w14:paraId="0164FA76" w14:textId="7EEB4B0E" w:rsidR="000A2AE0" w:rsidRPr="003537DA" w:rsidRDefault="004C5C3B">
            <w:pPr>
              <w:spacing w:after="0" w:line="240" w:lineRule="auto"/>
              <w:rPr>
                <w:rFonts w:ascii="Times New Roman" w:hAnsi="Times New Roman" w:cs="Times New Roman"/>
                <w:sz w:val="24"/>
                <w:szCs w:val="24"/>
              </w:rPr>
            </w:pPr>
            <w:r>
              <w:rPr>
                <w:rFonts w:ascii="Times New Roman" w:hAnsi="Times New Roman" w:cs="Times New Roman"/>
                <w:sz w:val="24"/>
                <w:szCs w:val="24"/>
              </w:rPr>
              <w:t>10 (</w:t>
            </w:r>
            <w:r w:rsidR="000A2AE0" w:rsidRPr="003537DA">
              <w:rPr>
                <w:rFonts w:ascii="Times New Roman" w:hAnsi="Times New Roman" w:cs="Times New Roman"/>
                <w:sz w:val="24"/>
                <w:szCs w:val="24"/>
              </w:rPr>
              <w:t>1.1)</w:t>
            </w:r>
          </w:p>
          <w:p w14:paraId="68340BCF" w14:textId="4B094DFD" w:rsidR="00C15F6E" w:rsidRPr="003537DA" w:rsidRDefault="004C5C3B">
            <w:pPr>
              <w:spacing w:after="0" w:line="240" w:lineRule="auto"/>
              <w:rPr>
                <w:rFonts w:ascii="Times New Roman" w:eastAsia="Calibri" w:hAnsi="Times New Roman" w:cs="Times New Roman"/>
                <w:sz w:val="24"/>
                <w:szCs w:val="24"/>
              </w:rPr>
            </w:pPr>
            <w:r>
              <w:rPr>
                <w:rFonts w:ascii="Times New Roman" w:hAnsi="Times New Roman" w:cs="Times New Roman"/>
                <w:sz w:val="24"/>
                <w:szCs w:val="24"/>
              </w:rPr>
              <w:t>2 (</w:t>
            </w:r>
            <w:r w:rsidR="005C5719" w:rsidRPr="003537DA">
              <w:rPr>
                <w:rFonts w:ascii="Times New Roman" w:hAnsi="Times New Roman" w:cs="Times New Roman"/>
                <w:sz w:val="24"/>
                <w:szCs w:val="24"/>
              </w:rPr>
              <w:t>0.2)</w:t>
            </w:r>
          </w:p>
        </w:tc>
        <w:tc>
          <w:tcPr>
            <w:tcW w:w="2700" w:type="dxa"/>
          </w:tcPr>
          <w:p w14:paraId="2FB6005B" w14:textId="77777777" w:rsidR="00C15F6E" w:rsidRPr="003537DA" w:rsidRDefault="00C15F6E">
            <w:pPr>
              <w:spacing w:after="0" w:line="240" w:lineRule="auto"/>
              <w:contextualSpacing/>
              <w:rPr>
                <w:rFonts w:ascii="Times New Roman" w:eastAsia="Times New Roman" w:hAnsi="Times New Roman" w:cs="Times New Roman"/>
                <w:spacing w:val="-10"/>
                <w:kern w:val="2"/>
                <w:sz w:val="24"/>
                <w:szCs w:val="24"/>
              </w:rPr>
            </w:pPr>
          </w:p>
          <w:p w14:paraId="74387C12" w14:textId="77777777" w:rsidR="00C15F6E" w:rsidRPr="003537DA" w:rsidRDefault="005C5719">
            <w:pPr>
              <w:spacing w:after="0" w:line="240" w:lineRule="auto"/>
              <w:contextualSpacing/>
              <w:rPr>
                <w:rFonts w:ascii="Times New Roman" w:eastAsia="Times New Roman" w:hAnsi="Times New Roman" w:cs="Times New Roman"/>
                <w:spacing w:val="-10"/>
                <w:kern w:val="2"/>
                <w:sz w:val="24"/>
                <w:szCs w:val="24"/>
              </w:rPr>
            </w:pPr>
            <w:r w:rsidRPr="003537DA">
              <w:rPr>
                <w:rFonts w:ascii="Times New Roman" w:eastAsia="Times New Roman" w:hAnsi="Times New Roman" w:cs="Times New Roman"/>
                <w:spacing w:val="-10"/>
                <w:kern w:val="2"/>
                <w:sz w:val="24"/>
                <w:szCs w:val="24"/>
              </w:rPr>
              <w:t>1</w:t>
            </w:r>
          </w:p>
          <w:p w14:paraId="35FCB6A6" w14:textId="6E7E29A1" w:rsidR="00C15F6E" w:rsidRPr="003537DA" w:rsidRDefault="005C5719">
            <w:pPr>
              <w:spacing w:after="0" w:line="240" w:lineRule="auto"/>
              <w:contextualSpacing/>
              <w:rPr>
                <w:rFonts w:ascii="Times New Roman" w:eastAsia="Times New Roman" w:hAnsi="Times New Roman" w:cs="Times New Roman"/>
                <w:spacing w:val="-10"/>
                <w:kern w:val="2"/>
                <w:sz w:val="24"/>
                <w:szCs w:val="24"/>
              </w:rPr>
            </w:pPr>
            <w:r w:rsidRPr="003537DA">
              <w:rPr>
                <w:rFonts w:ascii="Times New Roman" w:eastAsia="Times New Roman" w:hAnsi="Times New Roman" w:cs="Times New Roman"/>
                <w:spacing w:val="-10"/>
                <w:kern w:val="2"/>
                <w:sz w:val="24"/>
                <w:szCs w:val="24"/>
              </w:rPr>
              <w:t>0.09 (</w:t>
            </w:r>
            <w:r w:rsidR="009C12AA" w:rsidRPr="009C12AA">
              <w:rPr>
                <w:rFonts w:ascii="Times New Roman" w:eastAsia="Times New Roman" w:hAnsi="Times New Roman" w:cs="Times New Roman"/>
                <w:spacing w:val="-10"/>
                <w:kern w:val="2"/>
                <w:sz w:val="24"/>
                <w:szCs w:val="24"/>
              </w:rPr>
              <w:t>0.08, 0.11</w:t>
            </w:r>
            <w:r w:rsidRPr="003537DA">
              <w:rPr>
                <w:rFonts w:ascii="Times New Roman" w:eastAsia="Times New Roman" w:hAnsi="Times New Roman" w:cs="Times New Roman"/>
                <w:spacing w:val="-10"/>
                <w:kern w:val="2"/>
                <w:sz w:val="24"/>
                <w:szCs w:val="24"/>
              </w:rPr>
              <w:t>)</w:t>
            </w:r>
          </w:p>
          <w:p w14:paraId="3AF7DEBD" w14:textId="28325292" w:rsidR="00C15F6E" w:rsidRPr="003537DA" w:rsidRDefault="009C12AA">
            <w:pPr>
              <w:spacing w:after="0" w:line="240" w:lineRule="auto"/>
              <w:contextualSpacing/>
              <w:rPr>
                <w:rFonts w:ascii="Times New Roman" w:eastAsia="Times New Roman" w:hAnsi="Times New Roman" w:cs="Times New Roman"/>
                <w:spacing w:val="-10"/>
                <w:kern w:val="2"/>
                <w:sz w:val="24"/>
                <w:szCs w:val="24"/>
              </w:rPr>
            </w:pPr>
            <w:r>
              <w:rPr>
                <w:rFonts w:ascii="Times New Roman" w:eastAsia="Times New Roman" w:hAnsi="Times New Roman" w:cs="Times New Roman"/>
                <w:spacing w:val="-10"/>
                <w:kern w:val="2"/>
                <w:sz w:val="24"/>
                <w:szCs w:val="24"/>
              </w:rPr>
              <w:t>0.72</w:t>
            </w:r>
            <w:r w:rsidR="005C5719" w:rsidRPr="003537DA">
              <w:rPr>
                <w:rFonts w:ascii="Times New Roman" w:eastAsia="Times New Roman" w:hAnsi="Times New Roman" w:cs="Times New Roman"/>
                <w:spacing w:val="-10"/>
                <w:kern w:val="2"/>
                <w:sz w:val="24"/>
                <w:szCs w:val="24"/>
              </w:rPr>
              <w:t xml:space="preserve"> (</w:t>
            </w:r>
            <w:r w:rsidRPr="009C12AA">
              <w:rPr>
                <w:rFonts w:ascii="Times New Roman" w:eastAsia="Times New Roman" w:hAnsi="Times New Roman" w:cs="Times New Roman"/>
                <w:spacing w:val="-10"/>
                <w:kern w:val="2"/>
                <w:sz w:val="24"/>
                <w:szCs w:val="24"/>
              </w:rPr>
              <w:t>0.48, 1.04</w:t>
            </w:r>
            <w:r w:rsidR="005C5719" w:rsidRPr="003537DA">
              <w:rPr>
                <w:rFonts w:ascii="Times New Roman" w:eastAsia="Times New Roman" w:hAnsi="Times New Roman" w:cs="Times New Roman"/>
                <w:spacing w:val="-10"/>
                <w:kern w:val="2"/>
                <w:sz w:val="24"/>
                <w:szCs w:val="24"/>
              </w:rPr>
              <w:t>)</w:t>
            </w:r>
          </w:p>
          <w:p w14:paraId="5228C9BB" w14:textId="3F3AEA5C" w:rsidR="00C15F6E" w:rsidRPr="003537DA" w:rsidRDefault="009C12AA">
            <w:pPr>
              <w:spacing w:after="0" w:line="240" w:lineRule="auto"/>
              <w:contextualSpacing/>
              <w:rPr>
                <w:rFonts w:ascii="Times New Roman" w:eastAsia="Times New Roman" w:hAnsi="Times New Roman" w:cs="Times New Roman"/>
                <w:spacing w:val="-10"/>
                <w:kern w:val="2"/>
                <w:sz w:val="24"/>
                <w:szCs w:val="24"/>
              </w:rPr>
            </w:pPr>
            <w:r>
              <w:rPr>
                <w:rFonts w:ascii="Times New Roman" w:eastAsia="Times New Roman" w:hAnsi="Times New Roman" w:cs="Times New Roman"/>
                <w:spacing w:val="-10"/>
                <w:kern w:val="2"/>
                <w:sz w:val="24"/>
                <w:szCs w:val="24"/>
              </w:rPr>
              <w:t>1.85</w:t>
            </w:r>
            <w:r w:rsidR="005C5719" w:rsidRPr="003537DA">
              <w:rPr>
                <w:rFonts w:ascii="Times New Roman" w:eastAsia="Times New Roman" w:hAnsi="Times New Roman" w:cs="Times New Roman"/>
                <w:spacing w:val="-10"/>
                <w:kern w:val="2"/>
                <w:sz w:val="24"/>
                <w:szCs w:val="24"/>
              </w:rPr>
              <w:t xml:space="preserve"> (</w:t>
            </w:r>
            <w:r w:rsidRPr="009C12AA">
              <w:rPr>
                <w:rFonts w:ascii="Times New Roman" w:eastAsia="Times New Roman" w:hAnsi="Times New Roman" w:cs="Times New Roman"/>
                <w:spacing w:val="-10"/>
                <w:kern w:val="2"/>
                <w:sz w:val="24"/>
                <w:szCs w:val="24"/>
              </w:rPr>
              <w:t>0.89, 3.46</w:t>
            </w:r>
            <w:r w:rsidR="005C5719" w:rsidRPr="003537DA">
              <w:rPr>
                <w:rFonts w:ascii="Times New Roman" w:eastAsia="Times New Roman" w:hAnsi="Times New Roman" w:cs="Times New Roman"/>
                <w:spacing w:val="-10"/>
                <w:kern w:val="2"/>
                <w:sz w:val="24"/>
                <w:szCs w:val="24"/>
              </w:rPr>
              <w:t>)</w:t>
            </w:r>
          </w:p>
          <w:p w14:paraId="01CFF94F" w14:textId="37168C65" w:rsidR="00C15F6E" w:rsidRPr="003537DA" w:rsidRDefault="009C12AA">
            <w:pPr>
              <w:spacing w:after="0" w:line="240" w:lineRule="auto"/>
              <w:contextualSpacing/>
              <w:rPr>
                <w:rFonts w:ascii="Times New Roman" w:eastAsia="Times New Roman" w:hAnsi="Times New Roman" w:cs="Times New Roman"/>
                <w:spacing w:val="-10"/>
                <w:kern w:val="2"/>
                <w:sz w:val="24"/>
                <w:szCs w:val="24"/>
              </w:rPr>
            </w:pPr>
            <w:r>
              <w:rPr>
                <w:rFonts w:ascii="Times New Roman" w:eastAsia="Times New Roman" w:hAnsi="Times New Roman" w:cs="Times New Roman"/>
                <w:spacing w:val="-10"/>
                <w:kern w:val="2"/>
                <w:sz w:val="24"/>
                <w:szCs w:val="24"/>
              </w:rPr>
              <w:t>0.4</w:t>
            </w:r>
            <w:r w:rsidR="005C5719" w:rsidRPr="003537DA">
              <w:rPr>
                <w:rFonts w:ascii="Times New Roman" w:eastAsia="Times New Roman" w:hAnsi="Times New Roman" w:cs="Times New Roman"/>
                <w:spacing w:val="-10"/>
                <w:kern w:val="2"/>
                <w:sz w:val="24"/>
                <w:szCs w:val="24"/>
              </w:rPr>
              <w:t xml:space="preserve"> (</w:t>
            </w:r>
            <w:r w:rsidRPr="009C12AA">
              <w:rPr>
                <w:rFonts w:ascii="Times New Roman" w:eastAsia="Times New Roman" w:hAnsi="Times New Roman" w:cs="Times New Roman"/>
                <w:spacing w:val="-10"/>
                <w:kern w:val="2"/>
                <w:sz w:val="24"/>
                <w:szCs w:val="24"/>
              </w:rPr>
              <w:t>0.07, 1.29</w:t>
            </w:r>
            <w:r w:rsidR="005C5719" w:rsidRPr="003537DA">
              <w:rPr>
                <w:rFonts w:ascii="Times New Roman" w:eastAsia="Times New Roman" w:hAnsi="Times New Roman" w:cs="Times New Roman"/>
                <w:spacing w:val="-10"/>
                <w:kern w:val="2"/>
                <w:sz w:val="24"/>
                <w:szCs w:val="24"/>
              </w:rPr>
              <w:t>)</w:t>
            </w:r>
          </w:p>
        </w:tc>
        <w:tc>
          <w:tcPr>
            <w:tcW w:w="2880" w:type="dxa"/>
          </w:tcPr>
          <w:p w14:paraId="229BEE2B" w14:textId="77777777" w:rsidR="00C15F6E" w:rsidRPr="003537DA" w:rsidRDefault="00C15F6E">
            <w:pPr>
              <w:spacing w:after="0" w:line="240" w:lineRule="auto"/>
              <w:contextualSpacing/>
              <w:rPr>
                <w:rFonts w:ascii="Times New Roman" w:eastAsia="Times New Roman" w:hAnsi="Times New Roman" w:cs="Times New Roman"/>
                <w:spacing w:val="-10"/>
                <w:kern w:val="2"/>
                <w:sz w:val="24"/>
                <w:szCs w:val="24"/>
              </w:rPr>
            </w:pPr>
          </w:p>
          <w:p w14:paraId="530CB061" w14:textId="77777777" w:rsidR="00C15F6E" w:rsidRPr="003537DA" w:rsidRDefault="005C5719">
            <w:pPr>
              <w:spacing w:after="0" w:line="240" w:lineRule="auto"/>
              <w:contextualSpacing/>
              <w:rPr>
                <w:rFonts w:ascii="Times New Roman" w:eastAsia="Times New Roman" w:hAnsi="Times New Roman" w:cs="Times New Roman"/>
                <w:spacing w:val="-10"/>
                <w:kern w:val="2"/>
                <w:sz w:val="24"/>
                <w:szCs w:val="24"/>
              </w:rPr>
            </w:pPr>
            <w:r w:rsidRPr="003537DA">
              <w:rPr>
                <w:rFonts w:ascii="Times New Roman" w:eastAsia="Times New Roman" w:hAnsi="Times New Roman" w:cs="Times New Roman"/>
                <w:spacing w:val="-10"/>
                <w:kern w:val="2"/>
                <w:sz w:val="24"/>
                <w:szCs w:val="24"/>
              </w:rPr>
              <w:t>1</w:t>
            </w:r>
          </w:p>
          <w:p w14:paraId="28D75208" w14:textId="45C5250D" w:rsidR="00C15F6E" w:rsidRPr="003537DA" w:rsidRDefault="004B3ADB">
            <w:pPr>
              <w:spacing w:after="0" w:line="240" w:lineRule="auto"/>
              <w:contextualSpacing/>
              <w:rPr>
                <w:rFonts w:ascii="Times New Roman" w:eastAsia="Times New Roman" w:hAnsi="Times New Roman" w:cs="Times New Roman"/>
                <w:spacing w:val="-10"/>
                <w:kern w:val="2"/>
                <w:sz w:val="24"/>
                <w:szCs w:val="24"/>
              </w:rPr>
            </w:pPr>
            <w:r w:rsidRPr="004B3ADB">
              <w:rPr>
                <w:rFonts w:ascii="Times New Roman" w:eastAsia="Times New Roman" w:hAnsi="Times New Roman" w:cs="Times New Roman"/>
                <w:spacing w:val="-10"/>
                <w:kern w:val="2"/>
                <w:sz w:val="24"/>
                <w:szCs w:val="24"/>
              </w:rPr>
              <w:t xml:space="preserve">0.28 </w:t>
            </w:r>
            <w:r w:rsidR="00874E9C">
              <w:rPr>
                <w:rFonts w:ascii="Times New Roman" w:eastAsia="Times New Roman" w:hAnsi="Times New Roman" w:cs="Times New Roman"/>
                <w:spacing w:val="-10"/>
                <w:kern w:val="2"/>
                <w:sz w:val="24"/>
                <w:szCs w:val="24"/>
              </w:rPr>
              <w:t>(</w:t>
            </w:r>
            <w:r w:rsidR="004C5C3B">
              <w:rPr>
                <w:rFonts w:ascii="Times New Roman" w:eastAsia="Times New Roman" w:hAnsi="Times New Roman" w:cs="Times New Roman"/>
                <w:spacing w:val="-10"/>
                <w:kern w:val="2"/>
                <w:sz w:val="24"/>
                <w:szCs w:val="24"/>
              </w:rPr>
              <w:t xml:space="preserve">0.23, </w:t>
            </w:r>
            <w:r w:rsidRPr="004B3ADB">
              <w:rPr>
                <w:rFonts w:ascii="Times New Roman" w:eastAsia="Times New Roman" w:hAnsi="Times New Roman" w:cs="Times New Roman"/>
                <w:spacing w:val="-10"/>
                <w:kern w:val="2"/>
                <w:sz w:val="24"/>
                <w:szCs w:val="24"/>
              </w:rPr>
              <w:t>0.34</w:t>
            </w:r>
            <w:r w:rsidR="005C5719" w:rsidRPr="003537DA">
              <w:rPr>
                <w:rFonts w:ascii="Times New Roman" w:eastAsia="Times New Roman" w:hAnsi="Times New Roman" w:cs="Times New Roman"/>
                <w:spacing w:val="-10"/>
                <w:kern w:val="2"/>
                <w:sz w:val="24"/>
                <w:szCs w:val="24"/>
              </w:rPr>
              <w:t>)</w:t>
            </w:r>
          </w:p>
          <w:p w14:paraId="6772B9BF" w14:textId="6BE18FC2" w:rsidR="00C15F6E" w:rsidRPr="003537DA" w:rsidRDefault="004B3ADB">
            <w:pPr>
              <w:spacing w:after="0" w:line="240" w:lineRule="auto"/>
              <w:contextualSpacing/>
              <w:rPr>
                <w:rFonts w:ascii="Times New Roman" w:eastAsia="Times New Roman" w:hAnsi="Times New Roman" w:cs="Times New Roman"/>
                <w:spacing w:val="-10"/>
                <w:kern w:val="2"/>
                <w:sz w:val="24"/>
                <w:szCs w:val="24"/>
              </w:rPr>
            </w:pPr>
            <w:r w:rsidRPr="004B3ADB">
              <w:rPr>
                <w:rFonts w:ascii="Times New Roman" w:eastAsia="Times New Roman" w:hAnsi="Times New Roman" w:cs="Times New Roman"/>
                <w:spacing w:val="-10"/>
                <w:kern w:val="2"/>
                <w:sz w:val="24"/>
                <w:szCs w:val="24"/>
              </w:rPr>
              <w:t xml:space="preserve">0.56 </w:t>
            </w:r>
            <w:r w:rsidR="00874E9C">
              <w:rPr>
                <w:rFonts w:ascii="Times New Roman" w:eastAsia="Times New Roman" w:hAnsi="Times New Roman" w:cs="Times New Roman"/>
                <w:spacing w:val="-10"/>
                <w:kern w:val="2"/>
                <w:sz w:val="24"/>
                <w:szCs w:val="24"/>
              </w:rPr>
              <w:t>(</w:t>
            </w:r>
            <w:r w:rsidR="004C5C3B">
              <w:rPr>
                <w:rFonts w:ascii="Times New Roman" w:eastAsia="Times New Roman" w:hAnsi="Times New Roman" w:cs="Times New Roman"/>
                <w:spacing w:val="-10"/>
                <w:kern w:val="2"/>
                <w:sz w:val="24"/>
                <w:szCs w:val="24"/>
              </w:rPr>
              <w:t xml:space="preserve">0.33, </w:t>
            </w:r>
            <w:r w:rsidRPr="004B3ADB">
              <w:rPr>
                <w:rFonts w:ascii="Times New Roman" w:eastAsia="Times New Roman" w:hAnsi="Times New Roman" w:cs="Times New Roman"/>
                <w:spacing w:val="-10"/>
                <w:kern w:val="2"/>
                <w:sz w:val="24"/>
                <w:szCs w:val="24"/>
              </w:rPr>
              <w:t>0.93</w:t>
            </w:r>
            <w:r w:rsidR="005C5719" w:rsidRPr="003537DA">
              <w:rPr>
                <w:rFonts w:ascii="Times New Roman" w:eastAsia="Times New Roman" w:hAnsi="Times New Roman" w:cs="Times New Roman"/>
                <w:spacing w:val="-10"/>
                <w:kern w:val="2"/>
                <w:sz w:val="24"/>
                <w:szCs w:val="24"/>
              </w:rPr>
              <w:t>)</w:t>
            </w:r>
          </w:p>
          <w:p w14:paraId="374CC11C" w14:textId="0896CA24" w:rsidR="00C15F6E" w:rsidRPr="003537DA" w:rsidRDefault="004B3ADB">
            <w:pPr>
              <w:spacing w:after="0" w:line="240" w:lineRule="auto"/>
              <w:contextualSpacing/>
              <w:rPr>
                <w:rFonts w:ascii="Times New Roman" w:eastAsia="Times New Roman" w:hAnsi="Times New Roman" w:cs="Times New Roman"/>
                <w:spacing w:val="-10"/>
                <w:kern w:val="2"/>
                <w:sz w:val="24"/>
                <w:szCs w:val="24"/>
              </w:rPr>
            </w:pPr>
            <w:r>
              <w:rPr>
                <w:rFonts w:ascii="Times New Roman" w:eastAsia="Times New Roman" w:hAnsi="Times New Roman" w:cs="Times New Roman"/>
                <w:spacing w:val="-10"/>
                <w:kern w:val="2"/>
                <w:sz w:val="24"/>
                <w:szCs w:val="24"/>
              </w:rPr>
              <w:t>2.5</w:t>
            </w:r>
            <w:r w:rsidR="00EB3261" w:rsidRPr="00EB3261">
              <w:rPr>
                <w:rFonts w:ascii="Times New Roman" w:eastAsia="Times New Roman" w:hAnsi="Times New Roman" w:cs="Times New Roman"/>
                <w:spacing w:val="-10"/>
                <w:kern w:val="2"/>
                <w:sz w:val="24"/>
                <w:szCs w:val="24"/>
              </w:rPr>
              <w:t xml:space="preserve">5 </w:t>
            </w:r>
            <w:r w:rsidR="00874E9C">
              <w:rPr>
                <w:rFonts w:ascii="Times New Roman" w:eastAsia="Times New Roman" w:hAnsi="Times New Roman" w:cs="Times New Roman"/>
                <w:spacing w:val="-10"/>
                <w:kern w:val="2"/>
                <w:sz w:val="24"/>
                <w:szCs w:val="24"/>
              </w:rPr>
              <w:t>(</w:t>
            </w:r>
            <w:r w:rsidR="004C5C3B">
              <w:rPr>
                <w:rFonts w:ascii="Times New Roman" w:eastAsia="Times New Roman" w:hAnsi="Times New Roman" w:cs="Times New Roman"/>
                <w:spacing w:val="-10"/>
                <w:kern w:val="2"/>
                <w:sz w:val="24"/>
                <w:szCs w:val="24"/>
              </w:rPr>
              <w:t xml:space="preserve">0.88, </w:t>
            </w:r>
            <w:r w:rsidRPr="004B3ADB">
              <w:rPr>
                <w:rFonts w:ascii="Times New Roman" w:eastAsia="Times New Roman" w:hAnsi="Times New Roman" w:cs="Times New Roman"/>
                <w:spacing w:val="-10"/>
                <w:kern w:val="2"/>
                <w:sz w:val="24"/>
                <w:szCs w:val="24"/>
              </w:rPr>
              <w:t>6.31</w:t>
            </w:r>
            <w:r w:rsidR="005C5719" w:rsidRPr="003537DA">
              <w:rPr>
                <w:rFonts w:ascii="Times New Roman" w:eastAsia="Times New Roman" w:hAnsi="Times New Roman" w:cs="Times New Roman"/>
                <w:spacing w:val="-10"/>
                <w:kern w:val="2"/>
                <w:sz w:val="24"/>
                <w:szCs w:val="24"/>
              </w:rPr>
              <w:t>)</w:t>
            </w:r>
          </w:p>
          <w:p w14:paraId="16991828" w14:textId="54521BC4" w:rsidR="00C15F6E" w:rsidRPr="003537DA" w:rsidRDefault="00EB3261">
            <w:pPr>
              <w:spacing w:after="0" w:line="240" w:lineRule="auto"/>
              <w:contextualSpacing/>
              <w:rPr>
                <w:rFonts w:ascii="Times New Roman" w:eastAsia="Times New Roman" w:hAnsi="Times New Roman" w:cs="Times New Roman"/>
                <w:spacing w:val="-10"/>
                <w:kern w:val="2"/>
                <w:sz w:val="24"/>
                <w:szCs w:val="24"/>
              </w:rPr>
            </w:pPr>
            <w:r w:rsidRPr="00EB3261">
              <w:rPr>
                <w:rFonts w:ascii="Times New Roman" w:eastAsia="Times New Roman" w:hAnsi="Times New Roman" w:cs="Times New Roman"/>
                <w:spacing w:val="-10"/>
                <w:kern w:val="2"/>
                <w:sz w:val="24"/>
                <w:szCs w:val="24"/>
              </w:rPr>
              <w:t xml:space="preserve">0.19 </w:t>
            </w:r>
            <w:r w:rsidR="00D64587">
              <w:rPr>
                <w:rFonts w:ascii="Times New Roman" w:eastAsia="Times New Roman" w:hAnsi="Times New Roman" w:cs="Times New Roman"/>
                <w:spacing w:val="-10"/>
                <w:kern w:val="2"/>
                <w:sz w:val="24"/>
                <w:szCs w:val="24"/>
              </w:rPr>
              <w:t>(</w:t>
            </w:r>
            <w:r w:rsidR="004C5C3B">
              <w:rPr>
                <w:rFonts w:ascii="Times New Roman" w:eastAsia="Times New Roman" w:hAnsi="Times New Roman" w:cs="Times New Roman"/>
                <w:spacing w:val="-10"/>
                <w:kern w:val="2"/>
                <w:sz w:val="24"/>
                <w:szCs w:val="24"/>
              </w:rPr>
              <w:t xml:space="preserve">0.01, </w:t>
            </w:r>
            <w:r w:rsidR="004B3ADB" w:rsidRPr="004B3ADB">
              <w:rPr>
                <w:rFonts w:ascii="Times New Roman" w:eastAsia="Times New Roman" w:hAnsi="Times New Roman" w:cs="Times New Roman"/>
                <w:spacing w:val="-10"/>
                <w:kern w:val="2"/>
                <w:sz w:val="24"/>
                <w:szCs w:val="24"/>
              </w:rPr>
              <w:t>1.22</w:t>
            </w:r>
            <w:r w:rsidR="005C5719" w:rsidRPr="003537DA">
              <w:rPr>
                <w:rFonts w:ascii="Times New Roman" w:eastAsia="Times New Roman" w:hAnsi="Times New Roman" w:cs="Times New Roman"/>
                <w:spacing w:val="-10"/>
                <w:kern w:val="2"/>
                <w:sz w:val="24"/>
                <w:szCs w:val="24"/>
              </w:rPr>
              <w:t>)</w:t>
            </w:r>
          </w:p>
        </w:tc>
      </w:tr>
      <w:tr w:rsidR="000A2AE0" w:rsidRPr="003537DA" w14:paraId="30561525" w14:textId="77777777" w:rsidTr="001278F1">
        <w:tc>
          <w:tcPr>
            <w:tcW w:w="2880" w:type="dxa"/>
          </w:tcPr>
          <w:p w14:paraId="50B16816" w14:textId="793E822A" w:rsidR="000A2AE0" w:rsidRPr="003537DA" w:rsidRDefault="00FD5919" w:rsidP="000A2AE0">
            <w:p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Glasgow Coma Scale (GCS)</w:t>
            </w:r>
          </w:p>
          <w:p w14:paraId="6F4B166A" w14:textId="2C998667" w:rsidR="000A2AE0" w:rsidRPr="003537DA" w:rsidRDefault="000A2AE0" w:rsidP="000A2AE0">
            <w:pPr>
              <w:spacing w:after="0" w:line="240" w:lineRule="auto"/>
              <w:rPr>
                <w:rFonts w:ascii="Times New Roman" w:eastAsia="Calibri" w:hAnsi="Times New Roman" w:cs="Times New Roman"/>
                <w:sz w:val="24"/>
                <w:szCs w:val="24"/>
              </w:rPr>
            </w:pPr>
            <w:r w:rsidRPr="003537DA">
              <w:rPr>
                <w:rFonts w:ascii="Times New Roman" w:eastAsia="Calibri" w:hAnsi="Times New Roman" w:cs="Times New Roman"/>
                <w:sz w:val="24"/>
                <w:szCs w:val="24"/>
              </w:rPr>
              <w:t xml:space="preserve">    13 to 15</w:t>
            </w:r>
          </w:p>
          <w:p w14:paraId="18C5DF48" w14:textId="32E427FD" w:rsidR="000A2AE0" w:rsidRPr="003537DA" w:rsidRDefault="000A2AE0" w:rsidP="000A2AE0">
            <w:pPr>
              <w:spacing w:after="0" w:line="240" w:lineRule="auto"/>
              <w:rPr>
                <w:rFonts w:ascii="Times New Roman" w:eastAsia="Calibri" w:hAnsi="Times New Roman" w:cs="Times New Roman"/>
                <w:sz w:val="24"/>
                <w:szCs w:val="24"/>
              </w:rPr>
            </w:pPr>
            <w:r w:rsidRPr="003537DA">
              <w:rPr>
                <w:rFonts w:ascii="Times New Roman" w:eastAsia="Calibri" w:hAnsi="Times New Roman" w:cs="Times New Roman"/>
                <w:sz w:val="24"/>
                <w:szCs w:val="24"/>
              </w:rPr>
              <w:t xml:space="preserve">     9 to 12</w:t>
            </w:r>
          </w:p>
          <w:p w14:paraId="7066D22C" w14:textId="77777777" w:rsidR="000A2AE0" w:rsidRPr="003537DA" w:rsidRDefault="000A2AE0" w:rsidP="000A2AE0">
            <w:pPr>
              <w:spacing w:after="0" w:line="240" w:lineRule="auto"/>
              <w:rPr>
                <w:rFonts w:ascii="Times New Roman" w:eastAsia="Calibri" w:hAnsi="Times New Roman" w:cs="Times New Roman"/>
                <w:sz w:val="24"/>
                <w:szCs w:val="24"/>
              </w:rPr>
            </w:pPr>
            <w:r w:rsidRPr="003537DA">
              <w:rPr>
                <w:rFonts w:ascii="Times New Roman" w:eastAsia="Calibri" w:hAnsi="Times New Roman" w:cs="Times New Roman"/>
                <w:sz w:val="24"/>
                <w:szCs w:val="24"/>
              </w:rPr>
              <w:t xml:space="preserve">    6 to 8</w:t>
            </w:r>
          </w:p>
          <w:p w14:paraId="4B058653" w14:textId="43FC8390" w:rsidR="000A2AE0" w:rsidRPr="003537DA" w:rsidRDefault="001278F1" w:rsidP="000A2AE0">
            <w:p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r w:rsidR="000A2AE0" w:rsidRPr="003537DA">
              <w:rPr>
                <w:rFonts w:ascii="Times New Roman" w:eastAsia="Calibri" w:hAnsi="Times New Roman" w:cs="Times New Roman"/>
                <w:sz w:val="24"/>
                <w:szCs w:val="24"/>
              </w:rPr>
              <w:t>4 to 5</w:t>
            </w:r>
          </w:p>
          <w:p w14:paraId="4961B51F" w14:textId="5FBD72CD" w:rsidR="000A2AE0" w:rsidRPr="003537DA" w:rsidRDefault="001278F1" w:rsidP="000A2AE0">
            <w:p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r w:rsidR="000A2AE0" w:rsidRPr="003537DA">
              <w:rPr>
                <w:rFonts w:ascii="Times New Roman" w:eastAsia="Calibri" w:hAnsi="Times New Roman" w:cs="Times New Roman"/>
                <w:sz w:val="24"/>
                <w:szCs w:val="24"/>
              </w:rPr>
              <w:t>3</w:t>
            </w:r>
          </w:p>
        </w:tc>
        <w:tc>
          <w:tcPr>
            <w:tcW w:w="1530" w:type="dxa"/>
          </w:tcPr>
          <w:p w14:paraId="6152C435" w14:textId="77777777" w:rsidR="000A2AE0" w:rsidRPr="003537DA" w:rsidRDefault="000A2AE0" w:rsidP="000A2AE0">
            <w:pPr>
              <w:spacing w:after="0" w:line="240" w:lineRule="auto"/>
              <w:rPr>
                <w:rFonts w:ascii="Times New Roman" w:eastAsia="Calibri" w:hAnsi="Times New Roman" w:cs="Times New Roman"/>
                <w:sz w:val="24"/>
                <w:szCs w:val="24"/>
              </w:rPr>
            </w:pPr>
          </w:p>
          <w:p w14:paraId="369D9A5C" w14:textId="77777777" w:rsidR="001278F1" w:rsidRDefault="001278F1" w:rsidP="000A2AE0">
            <w:pPr>
              <w:spacing w:after="0" w:line="240" w:lineRule="auto"/>
              <w:rPr>
                <w:rFonts w:ascii="Times New Roman" w:eastAsia="Calibri" w:hAnsi="Times New Roman" w:cs="Times New Roman"/>
                <w:sz w:val="24"/>
                <w:szCs w:val="24"/>
              </w:rPr>
            </w:pPr>
          </w:p>
          <w:p w14:paraId="399A2551" w14:textId="3F3D882A" w:rsidR="000A2AE0" w:rsidRPr="003537DA" w:rsidRDefault="00FD5919" w:rsidP="000A2AE0">
            <w:p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33688 (</w:t>
            </w:r>
            <w:r w:rsidR="000A2AE0" w:rsidRPr="003537DA">
              <w:rPr>
                <w:rFonts w:ascii="Times New Roman" w:eastAsia="Calibri" w:hAnsi="Times New Roman" w:cs="Times New Roman"/>
                <w:sz w:val="24"/>
                <w:szCs w:val="24"/>
              </w:rPr>
              <w:t>95.5)</w:t>
            </w:r>
          </w:p>
          <w:p w14:paraId="5FAB3D6E" w14:textId="284F9390" w:rsidR="000A2AE0" w:rsidRPr="003537DA" w:rsidRDefault="004C5C3B" w:rsidP="000A2AE0">
            <w:p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1285 (</w:t>
            </w:r>
            <w:r w:rsidR="000A2AE0" w:rsidRPr="003537DA">
              <w:rPr>
                <w:rFonts w:ascii="Times New Roman" w:eastAsia="Calibri" w:hAnsi="Times New Roman" w:cs="Times New Roman"/>
                <w:sz w:val="24"/>
                <w:szCs w:val="24"/>
              </w:rPr>
              <w:t>3.6)</w:t>
            </w:r>
          </w:p>
          <w:p w14:paraId="7BD00D1D" w14:textId="77777777" w:rsidR="000A2AE0" w:rsidRPr="003537DA" w:rsidRDefault="000A2AE0" w:rsidP="000A2AE0">
            <w:pPr>
              <w:spacing w:after="0" w:line="240" w:lineRule="auto"/>
              <w:rPr>
                <w:rFonts w:ascii="Times New Roman" w:eastAsia="Calibri" w:hAnsi="Times New Roman" w:cs="Times New Roman"/>
                <w:sz w:val="24"/>
                <w:szCs w:val="24"/>
              </w:rPr>
            </w:pPr>
            <w:r w:rsidRPr="003537DA">
              <w:rPr>
                <w:rFonts w:ascii="Times New Roman" w:eastAsia="Calibri" w:hAnsi="Times New Roman" w:cs="Times New Roman"/>
                <w:sz w:val="24"/>
                <w:szCs w:val="24"/>
              </w:rPr>
              <w:t>132 ( 0.4)</w:t>
            </w:r>
          </w:p>
          <w:p w14:paraId="73CAD90F" w14:textId="77777777" w:rsidR="000A2AE0" w:rsidRPr="003537DA" w:rsidRDefault="000A2AE0" w:rsidP="000A2AE0">
            <w:pPr>
              <w:spacing w:after="0" w:line="240" w:lineRule="auto"/>
              <w:rPr>
                <w:rFonts w:ascii="Times New Roman" w:eastAsia="Calibri" w:hAnsi="Times New Roman" w:cs="Times New Roman"/>
                <w:sz w:val="24"/>
                <w:szCs w:val="24"/>
              </w:rPr>
            </w:pPr>
            <w:r w:rsidRPr="003537DA">
              <w:rPr>
                <w:rFonts w:ascii="Times New Roman" w:eastAsia="Calibri" w:hAnsi="Times New Roman" w:cs="Times New Roman"/>
                <w:sz w:val="24"/>
                <w:szCs w:val="24"/>
              </w:rPr>
              <w:t>33 ( 0.1)</w:t>
            </w:r>
          </w:p>
          <w:p w14:paraId="586E4FBC" w14:textId="2254BB31" w:rsidR="000A2AE0" w:rsidRPr="003537DA" w:rsidRDefault="000A2AE0" w:rsidP="000A2AE0">
            <w:pPr>
              <w:spacing w:after="0" w:line="240" w:lineRule="auto"/>
              <w:rPr>
                <w:rFonts w:ascii="Times New Roman" w:eastAsia="Calibri" w:hAnsi="Times New Roman" w:cs="Times New Roman"/>
                <w:sz w:val="24"/>
                <w:szCs w:val="24"/>
              </w:rPr>
            </w:pPr>
            <w:r w:rsidRPr="003537DA">
              <w:rPr>
                <w:rFonts w:ascii="Times New Roman" w:eastAsia="Calibri" w:hAnsi="Times New Roman" w:cs="Times New Roman"/>
                <w:sz w:val="24"/>
                <w:szCs w:val="24"/>
              </w:rPr>
              <w:t>124 ( 0.4)</w:t>
            </w:r>
          </w:p>
        </w:tc>
        <w:tc>
          <w:tcPr>
            <w:tcW w:w="1350" w:type="dxa"/>
          </w:tcPr>
          <w:p w14:paraId="41A2D57E" w14:textId="77777777" w:rsidR="000A2AE0" w:rsidRPr="003537DA" w:rsidRDefault="000A2AE0" w:rsidP="000A2AE0">
            <w:pPr>
              <w:spacing w:after="0" w:line="240" w:lineRule="auto"/>
              <w:rPr>
                <w:rFonts w:ascii="Times New Roman" w:eastAsia="Calibri" w:hAnsi="Times New Roman" w:cs="Times New Roman"/>
                <w:sz w:val="24"/>
                <w:szCs w:val="24"/>
              </w:rPr>
            </w:pPr>
          </w:p>
          <w:p w14:paraId="4CC8C2AE" w14:textId="77777777" w:rsidR="001278F1" w:rsidRDefault="001278F1" w:rsidP="000A2AE0">
            <w:pPr>
              <w:spacing w:after="0" w:line="240" w:lineRule="auto"/>
              <w:rPr>
                <w:rFonts w:ascii="Times New Roman" w:eastAsia="Calibri" w:hAnsi="Times New Roman" w:cs="Times New Roman"/>
                <w:sz w:val="24"/>
                <w:szCs w:val="24"/>
              </w:rPr>
            </w:pPr>
          </w:p>
          <w:p w14:paraId="608C6A29" w14:textId="3FAF8D33" w:rsidR="000A2AE0" w:rsidRPr="003537DA" w:rsidRDefault="004C5C3B" w:rsidP="000A2AE0">
            <w:p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250 (</w:t>
            </w:r>
            <w:r w:rsidR="000A2AE0" w:rsidRPr="003537DA">
              <w:rPr>
                <w:rFonts w:ascii="Times New Roman" w:eastAsia="Calibri" w:hAnsi="Times New Roman" w:cs="Times New Roman"/>
                <w:sz w:val="24"/>
                <w:szCs w:val="24"/>
              </w:rPr>
              <w:t>26.8)</w:t>
            </w:r>
          </w:p>
          <w:p w14:paraId="67DE3CD5" w14:textId="0C93F98B" w:rsidR="00F212C0" w:rsidRPr="003537DA" w:rsidRDefault="004C5C3B" w:rsidP="000A2AE0">
            <w:p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217 (</w:t>
            </w:r>
            <w:r w:rsidR="00F212C0" w:rsidRPr="003537DA">
              <w:rPr>
                <w:rFonts w:ascii="Times New Roman" w:eastAsia="Calibri" w:hAnsi="Times New Roman" w:cs="Times New Roman"/>
                <w:sz w:val="24"/>
                <w:szCs w:val="24"/>
              </w:rPr>
              <w:t>23.3)</w:t>
            </w:r>
          </w:p>
          <w:p w14:paraId="0FCBD23D" w14:textId="4EC38A12" w:rsidR="00F212C0" w:rsidRPr="003537DA" w:rsidRDefault="004C5C3B" w:rsidP="000A2AE0">
            <w:p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107 (</w:t>
            </w:r>
            <w:r w:rsidR="00F212C0" w:rsidRPr="003537DA">
              <w:rPr>
                <w:rFonts w:ascii="Times New Roman" w:eastAsia="Calibri" w:hAnsi="Times New Roman" w:cs="Times New Roman"/>
                <w:sz w:val="24"/>
                <w:szCs w:val="24"/>
              </w:rPr>
              <w:t>11.5)</w:t>
            </w:r>
          </w:p>
          <w:p w14:paraId="67C146B6" w14:textId="78ADC0FD" w:rsidR="00F212C0" w:rsidRPr="003537DA" w:rsidRDefault="004C5C3B" w:rsidP="000A2AE0">
            <w:p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36 (</w:t>
            </w:r>
            <w:r w:rsidR="00F212C0" w:rsidRPr="003537DA">
              <w:rPr>
                <w:rFonts w:ascii="Times New Roman" w:eastAsia="Calibri" w:hAnsi="Times New Roman" w:cs="Times New Roman"/>
                <w:sz w:val="24"/>
                <w:szCs w:val="24"/>
              </w:rPr>
              <w:t>3.9)</w:t>
            </w:r>
          </w:p>
          <w:p w14:paraId="1ED64180" w14:textId="7FAE113C" w:rsidR="00F212C0" w:rsidRPr="003537DA" w:rsidRDefault="004C5C3B" w:rsidP="000A2AE0">
            <w:p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323 (</w:t>
            </w:r>
            <w:r w:rsidR="00F212C0" w:rsidRPr="003537DA">
              <w:rPr>
                <w:rFonts w:ascii="Times New Roman" w:eastAsia="Calibri" w:hAnsi="Times New Roman" w:cs="Times New Roman"/>
                <w:sz w:val="24"/>
                <w:szCs w:val="24"/>
              </w:rPr>
              <w:t>34.6)</w:t>
            </w:r>
          </w:p>
        </w:tc>
        <w:tc>
          <w:tcPr>
            <w:tcW w:w="2700" w:type="dxa"/>
          </w:tcPr>
          <w:p w14:paraId="544ADBE7" w14:textId="77777777" w:rsidR="000A2AE0" w:rsidRDefault="000A2AE0" w:rsidP="000A2AE0">
            <w:pPr>
              <w:spacing w:after="0" w:line="240" w:lineRule="auto"/>
              <w:rPr>
                <w:rFonts w:ascii="Times New Roman" w:eastAsia="Calibri" w:hAnsi="Times New Roman" w:cs="Times New Roman"/>
                <w:sz w:val="24"/>
                <w:szCs w:val="24"/>
              </w:rPr>
            </w:pPr>
          </w:p>
          <w:p w14:paraId="64D75645" w14:textId="77777777" w:rsidR="001278F1" w:rsidRDefault="001278F1" w:rsidP="000A2AE0">
            <w:pPr>
              <w:spacing w:after="0" w:line="240" w:lineRule="auto"/>
              <w:rPr>
                <w:rFonts w:ascii="Times New Roman" w:eastAsia="Calibri" w:hAnsi="Times New Roman" w:cs="Times New Roman"/>
                <w:sz w:val="24"/>
                <w:szCs w:val="24"/>
              </w:rPr>
            </w:pPr>
          </w:p>
          <w:p w14:paraId="36C5CB14" w14:textId="1424DA4C" w:rsidR="009C12AA" w:rsidRDefault="009C12AA" w:rsidP="000A2AE0">
            <w:p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1</w:t>
            </w:r>
          </w:p>
          <w:p w14:paraId="40E4C76F" w14:textId="5F8B039B" w:rsidR="009C12AA" w:rsidRDefault="009C12AA" w:rsidP="000A2AE0">
            <w:pPr>
              <w:spacing w:after="0" w:line="240" w:lineRule="auto"/>
              <w:rPr>
                <w:rFonts w:ascii="Times New Roman" w:eastAsia="Calibri" w:hAnsi="Times New Roman" w:cs="Times New Roman"/>
                <w:sz w:val="24"/>
                <w:szCs w:val="24"/>
              </w:rPr>
            </w:pPr>
            <w:r w:rsidRPr="009C12AA">
              <w:rPr>
                <w:rFonts w:ascii="Times New Roman" w:eastAsia="Calibri" w:hAnsi="Times New Roman" w:cs="Times New Roman"/>
                <w:sz w:val="24"/>
                <w:szCs w:val="24"/>
              </w:rPr>
              <w:t>22.76</w:t>
            </w:r>
            <w:r>
              <w:rPr>
                <w:rFonts w:ascii="Times New Roman" w:eastAsia="Calibri" w:hAnsi="Times New Roman" w:cs="Times New Roman"/>
                <w:sz w:val="24"/>
                <w:szCs w:val="24"/>
              </w:rPr>
              <w:t xml:space="preserve"> </w:t>
            </w:r>
            <w:r w:rsidR="004C5C3B">
              <w:rPr>
                <w:rFonts w:ascii="Times New Roman" w:eastAsia="Calibri" w:hAnsi="Times New Roman" w:cs="Times New Roman"/>
                <w:sz w:val="24"/>
                <w:szCs w:val="24"/>
              </w:rPr>
              <w:t xml:space="preserve"> </w:t>
            </w:r>
            <w:r>
              <w:rPr>
                <w:rFonts w:ascii="Times New Roman" w:eastAsia="Calibri" w:hAnsi="Times New Roman" w:cs="Times New Roman"/>
                <w:sz w:val="24"/>
                <w:szCs w:val="24"/>
              </w:rPr>
              <w:t>(</w:t>
            </w:r>
            <w:r w:rsidRPr="009C12AA">
              <w:rPr>
                <w:rFonts w:ascii="Times New Roman" w:eastAsia="Calibri" w:hAnsi="Times New Roman" w:cs="Times New Roman"/>
                <w:sz w:val="24"/>
                <w:szCs w:val="24"/>
              </w:rPr>
              <w:t>18.81, 27.52</w:t>
            </w:r>
            <w:r w:rsidR="00337CDE">
              <w:rPr>
                <w:rFonts w:ascii="Times New Roman" w:eastAsia="Calibri" w:hAnsi="Times New Roman" w:cs="Times New Roman"/>
                <w:sz w:val="24"/>
                <w:szCs w:val="24"/>
              </w:rPr>
              <w:t>)</w:t>
            </w:r>
          </w:p>
          <w:p w14:paraId="4B95D133" w14:textId="77777777" w:rsidR="00337CDE" w:rsidRDefault="00337CDE" w:rsidP="000A2AE0">
            <w:pPr>
              <w:spacing w:after="0" w:line="240" w:lineRule="auto"/>
              <w:rPr>
                <w:rFonts w:ascii="Times New Roman" w:eastAsia="Calibri" w:hAnsi="Times New Roman" w:cs="Times New Roman"/>
                <w:sz w:val="24"/>
                <w:szCs w:val="24"/>
              </w:rPr>
            </w:pPr>
            <w:r w:rsidRPr="00337CDE">
              <w:rPr>
                <w:rFonts w:ascii="Times New Roman" w:eastAsia="Calibri" w:hAnsi="Times New Roman" w:cs="Times New Roman"/>
                <w:sz w:val="24"/>
                <w:szCs w:val="24"/>
              </w:rPr>
              <w:t>109.23</w:t>
            </w:r>
            <w:r>
              <w:rPr>
                <w:rFonts w:ascii="Times New Roman" w:eastAsia="Calibri" w:hAnsi="Times New Roman" w:cs="Times New Roman"/>
                <w:sz w:val="24"/>
                <w:szCs w:val="24"/>
              </w:rPr>
              <w:t xml:space="preserve"> (</w:t>
            </w:r>
            <w:r w:rsidRPr="00337CDE">
              <w:rPr>
                <w:rFonts w:ascii="Times New Roman" w:eastAsia="Calibri" w:hAnsi="Times New Roman" w:cs="Times New Roman"/>
                <w:sz w:val="24"/>
                <w:szCs w:val="24"/>
              </w:rPr>
              <w:t>82.19, 145.04</w:t>
            </w:r>
            <w:r>
              <w:rPr>
                <w:rFonts w:ascii="Times New Roman" w:eastAsia="Calibri" w:hAnsi="Times New Roman" w:cs="Times New Roman"/>
                <w:sz w:val="24"/>
                <w:szCs w:val="24"/>
              </w:rPr>
              <w:t>)</w:t>
            </w:r>
          </w:p>
          <w:p w14:paraId="09F53E84" w14:textId="77777777" w:rsidR="00337CDE" w:rsidRDefault="00337CDE" w:rsidP="000A2AE0">
            <w:pPr>
              <w:spacing w:after="0" w:line="240" w:lineRule="auto"/>
              <w:rPr>
                <w:rFonts w:ascii="Times New Roman" w:eastAsia="Calibri" w:hAnsi="Times New Roman" w:cs="Times New Roman"/>
                <w:sz w:val="24"/>
                <w:szCs w:val="24"/>
              </w:rPr>
            </w:pPr>
            <w:r w:rsidRPr="00337CDE">
              <w:rPr>
                <w:rFonts w:ascii="Times New Roman" w:eastAsia="Calibri" w:hAnsi="Times New Roman" w:cs="Times New Roman"/>
                <w:sz w:val="24"/>
                <w:szCs w:val="24"/>
              </w:rPr>
              <w:t>147</w:t>
            </w:r>
            <w:r>
              <w:rPr>
                <w:rFonts w:ascii="Times New Roman" w:eastAsia="Calibri" w:hAnsi="Times New Roman" w:cs="Times New Roman"/>
                <w:sz w:val="24"/>
                <w:szCs w:val="24"/>
              </w:rPr>
              <w:t xml:space="preserve"> (</w:t>
            </w:r>
            <w:r w:rsidRPr="00337CDE">
              <w:rPr>
                <w:rFonts w:ascii="Times New Roman" w:eastAsia="Calibri" w:hAnsi="Times New Roman" w:cs="Times New Roman"/>
                <w:sz w:val="24"/>
                <w:szCs w:val="24"/>
              </w:rPr>
              <w:t>90.17, 240.47</w:t>
            </w:r>
            <w:r>
              <w:rPr>
                <w:rFonts w:ascii="Times New Roman" w:eastAsia="Calibri" w:hAnsi="Times New Roman" w:cs="Times New Roman"/>
                <w:sz w:val="24"/>
                <w:szCs w:val="24"/>
              </w:rPr>
              <w:t>)</w:t>
            </w:r>
          </w:p>
          <w:p w14:paraId="67F339D4" w14:textId="14147538" w:rsidR="00337CDE" w:rsidRPr="00337CDE" w:rsidRDefault="00337CDE" w:rsidP="000A2AE0">
            <w:pPr>
              <w:spacing w:after="0" w:line="240" w:lineRule="auto"/>
              <w:rPr>
                <w:rFonts w:ascii="Times New Roman" w:eastAsia="Calibri" w:hAnsi="Times New Roman" w:cs="Times New Roman"/>
                <w:b/>
                <w:sz w:val="24"/>
                <w:szCs w:val="24"/>
              </w:rPr>
            </w:pPr>
            <w:r w:rsidRPr="00337CDE">
              <w:rPr>
                <w:rFonts w:ascii="Times New Roman" w:eastAsia="Calibri" w:hAnsi="Times New Roman" w:cs="Times New Roman"/>
                <w:sz w:val="24"/>
                <w:szCs w:val="24"/>
              </w:rPr>
              <w:t>351.01</w:t>
            </w:r>
            <w:r>
              <w:rPr>
                <w:rFonts w:ascii="Times New Roman" w:eastAsia="Calibri" w:hAnsi="Times New Roman" w:cs="Times New Roman"/>
                <w:sz w:val="24"/>
                <w:szCs w:val="24"/>
              </w:rPr>
              <w:t xml:space="preserve"> (</w:t>
            </w:r>
            <w:r w:rsidRPr="00337CDE">
              <w:rPr>
                <w:rFonts w:ascii="Times New Roman" w:eastAsia="Calibri" w:hAnsi="Times New Roman" w:cs="Times New Roman"/>
                <w:sz w:val="24"/>
                <w:szCs w:val="24"/>
              </w:rPr>
              <w:t>276.48, 448.33</w:t>
            </w:r>
            <w:r>
              <w:rPr>
                <w:rFonts w:ascii="Times New Roman" w:eastAsia="Calibri" w:hAnsi="Times New Roman" w:cs="Times New Roman"/>
                <w:sz w:val="24"/>
                <w:szCs w:val="24"/>
              </w:rPr>
              <w:t>)</w:t>
            </w:r>
          </w:p>
        </w:tc>
        <w:tc>
          <w:tcPr>
            <w:tcW w:w="2880" w:type="dxa"/>
          </w:tcPr>
          <w:p w14:paraId="57FB6A4A" w14:textId="77777777" w:rsidR="000A2AE0" w:rsidRDefault="000A2AE0" w:rsidP="000A2AE0">
            <w:pPr>
              <w:spacing w:after="0" w:line="240" w:lineRule="auto"/>
              <w:rPr>
                <w:rFonts w:ascii="Times New Roman" w:eastAsia="Calibri" w:hAnsi="Times New Roman" w:cs="Times New Roman"/>
                <w:sz w:val="24"/>
                <w:szCs w:val="24"/>
              </w:rPr>
            </w:pPr>
          </w:p>
          <w:p w14:paraId="3DDB8180" w14:textId="77777777" w:rsidR="001278F1" w:rsidRDefault="001278F1" w:rsidP="000A2AE0">
            <w:pPr>
              <w:spacing w:after="0" w:line="240" w:lineRule="auto"/>
              <w:rPr>
                <w:rFonts w:ascii="Times New Roman" w:eastAsia="Calibri" w:hAnsi="Times New Roman" w:cs="Times New Roman"/>
                <w:sz w:val="24"/>
                <w:szCs w:val="24"/>
              </w:rPr>
            </w:pPr>
          </w:p>
          <w:p w14:paraId="3B772BB5" w14:textId="70D887B8" w:rsidR="00D64587" w:rsidRDefault="00D64587" w:rsidP="000A2AE0">
            <w:p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1</w:t>
            </w:r>
          </w:p>
          <w:p w14:paraId="2EFEA188" w14:textId="061064C3" w:rsidR="004B3ADB" w:rsidRDefault="004B3ADB" w:rsidP="000A2AE0">
            <w:pPr>
              <w:spacing w:after="0" w:line="240" w:lineRule="auto"/>
              <w:rPr>
                <w:rFonts w:ascii="Times New Roman" w:eastAsia="Calibri" w:hAnsi="Times New Roman" w:cs="Times New Roman"/>
                <w:sz w:val="24"/>
                <w:szCs w:val="24"/>
              </w:rPr>
            </w:pPr>
            <w:r w:rsidRPr="004B3ADB">
              <w:rPr>
                <w:rFonts w:ascii="Times New Roman" w:eastAsia="Calibri" w:hAnsi="Times New Roman" w:cs="Times New Roman"/>
                <w:sz w:val="24"/>
                <w:szCs w:val="24"/>
              </w:rPr>
              <w:t>15.31</w:t>
            </w:r>
            <w:r>
              <w:rPr>
                <w:rFonts w:ascii="Times New Roman" w:eastAsia="Calibri" w:hAnsi="Times New Roman" w:cs="Times New Roman"/>
                <w:sz w:val="24"/>
                <w:szCs w:val="24"/>
              </w:rPr>
              <w:t>(</w:t>
            </w:r>
            <w:r w:rsidR="004C5C3B">
              <w:rPr>
                <w:rFonts w:ascii="Times New Roman" w:eastAsia="Calibri" w:hAnsi="Times New Roman" w:cs="Times New Roman"/>
                <w:sz w:val="24"/>
                <w:szCs w:val="24"/>
              </w:rPr>
              <w:t xml:space="preserve">12.35, </w:t>
            </w:r>
            <w:r w:rsidRPr="004B3ADB">
              <w:rPr>
                <w:rFonts w:ascii="Times New Roman" w:eastAsia="Calibri" w:hAnsi="Times New Roman" w:cs="Times New Roman"/>
                <w:sz w:val="24"/>
                <w:szCs w:val="24"/>
              </w:rPr>
              <w:t>18.97</w:t>
            </w:r>
            <w:r>
              <w:rPr>
                <w:rFonts w:ascii="Times New Roman" w:eastAsia="Calibri" w:hAnsi="Times New Roman" w:cs="Times New Roman"/>
                <w:sz w:val="24"/>
                <w:szCs w:val="24"/>
              </w:rPr>
              <w:t>)</w:t>
            </w:r>
          </w:p>
          <w:p w14:paraId="3D284423" w14:textId="4CF076A5" w:rsidR="004B3ADB" w:rsidRDefault="004B3ADB" w:rsidP="000A2AE0">
            <w:pPr>
              <w:spacing w:after="0" w:line="240" w:lineRule="auto"/>
              <w:rPr>
                <w:rFonts w:ascii="Times New Roman" w:eastAsia="Calibri" w:hAnsi="Times New Roman" w:cs="Times New Roman"/>
                <w:sz w:val="24"/>
                <w:szCs w:val="24"/>
              </w:rPr>
            </w:pPr>
            <w:r w:rsidRPr="004B3ADB">
              <w:rPr>
                <w:rFonts w:ascii="Times New Roman" w:eastAsia="Calibri" w:hAnsi="Times New Roman" w:cs="Times New Roman"/>
                <w:sz w:val="24"/>
                <w:szCs w:val="24"/>
              </w:rPr>
              <w:t>67.11</w:t>
            </w:r>
            <w:r>
              <w:rPr>
                <w:rFonts w:ascii="Times New Roman" w:eastAsia="Calibri" w:hAnsi="Times New Roman" w:cs="Times New Roman"/>
                <w:sz w:val="24"/>
                <w:szCs w:val="24"/>
              </w:rPr>
              <w:t>(</w:t>
            </w:r>
            <w:r w:rsidR="004C5C3B">
              <w:rPr>
                <w:rFonts w:ascii="Times New Roman" w:eastAsia="Calibri" w:hAnsi="Times New Roman" w:cs="Times New Roman"/>
                <w:sz w:val="24"/>
                <w:szCs w:val="24"/>
              </w:rPr>
              <w:t xml:space="preserve">48.99, </w:t>
            </w:r>
            <w:r w:rsidRPr="004B3ADB">
              <w:rPr>
                <w:rFonts w:ascii="Times New Roman" w:eastAsia="Calibri" w:hAnsi="Times New Roman" w:cs="Times New Roman"/>
                <w:sz w:val="24"/>
                <w:szCs w:val="24"/>
              </w:rPr>
              <w:t>91.90</w:t>
            </w:r>
            <w:r>
              <w:rPr>
                <w:rFonts w:ascii="Times New Roman" w:eastAsia="Calibri" w:hAnsi="Times New Roman" w:cs="Times New Roman"/>
                <w:sz w:val="24"/>
                <w:szCs w:val="24"/>
              </w:rPr>
              <w:t>)</w:t>
            </w:r>
          </w:p>
          <w:p w14:paraId="1E4D7AEC" w14:textId="6C1B18E5" w:rsidR="004B3ADB" w:rsidRDefault="004B3ADB" w:rsidP="000A2AE0">
            <w:pPr>
              <w:spacing w:after="0" w:line="240" w:lineRule="auto"/>
              <w:rPr>
                <w:rFonts w:ascii="Times New Roman" w:eastAsia="Calibri" w:hAnsi="Times New Roman" w:cs="Times New Roman"/>
                <w:sz w:val="24"/>
                <w:szCs w:val="24"/>
              </w:rPr>
            </w:pPr>
            <w:r w:rsidRPr="004B3ADB">
              <w:rPr>
                <w:rFonts w:ascii="Times New Roman" w:eastAsia="Calibri" w:hAnsi="Times New Roman" w:cs="Times New Roman"/>
                <w:sz w:val="24"/>
                <w:szCs w:val="24"/>
              </w:rPr>
              <w:t>69.42</w:t>
            </w:r>
            <w:r>
              <w:rPr>
                <w:rFonts w:ascii="Times New Roman" w:eastAsia="Calibri" w:hAnsi="Times New Roman" w:cs="Times New Roman"/>
                <w:sz w:val="24"/>
                <w:szCs w:val="24"/>
              </w:rPr>
              <w:t>(</w:t>
            </w:r>
            <w:r w:rsidR="004C5C3B">
              <w:rPr>
                <w:rFonts w:ascii="Times New Roman" w:eastAsia="Calibri" w:hAnsi="Times New Roman" w:cs="Times New Roman"/>
                <w:sz w:val="24"/>
                <w:szCs w:val="24"/>
              </w:rPr>
              <w:t xml:space="preserve">40.03, </w:t>
            </w:r>
            <w:r w:rsidRPr="004B3ADB">
              <w:rPr>
                <w:rFonts w:ascii="Times New Roman" w:eastAsia="Calibri" w:hAnsi="Times New Roman" w:cs="Times New Roman"/>
                <w:sz w:val="24"/>
                <w:szCs w:val="24"/>
              </w:rPr>
              <w:t>119.93</w:t>
            </w:r>
            <w:r>
              <w:rPr>
                <w:rFonts w:ascii="Times New Roman" w:eastAsia="Calibri" w:hAnsi="Times New Roman" w:cs="Times New Roman"/>
                <w:sz w:val="24"/>
                <w:szCs w:val="24"/>
              </w:rPr>
              <w:t>)</w:t>
            </w:r>
          </w:p>
          <w:p w14:paraId="06597124" w14:textId="33337D03" w:rsidR="00D64587" w:rsidRPr="003537DA" w:rsidRDefault="004B3ADB" w:rsidP="000A2AE0">
            <w:pPr>
              <w:spacing w:after="0" w:line="240" w:lineRule="auto"/>
              <w:rPr>
                <w:rFonts w:ascii="Times New Roman" w:eastAsia="Calibri" w:hAnsi="Times New Roman" w:cs="Times New Roman"/>
                <w:sz w:val="24"/>
                <w:szCs w:val="24"/>
              </w:rPr>
            </w:pPr>
            <w:r w:rsidRPr="004B3ADB">
              <w:rPr>
                <w:rFonts w:ascii="Times New Roman" w:eastAsia="Calibri" w:hAnsi="Times New Roman" w:cs="Times New Roman"/>
                <w:sz w:val="24"/>
                <w:szCs w:val="24"/>
              </w:rPr>
              <w:t>255.61</w:t>
            </w:r>
            <w:r>
              <w:rPr>
                <w:rFonts w:ascii="Times New Roman" w:eastAsia="Calibri" w:hAnsi="Times New Roman" w:cs="Times New Roman"/>
                <w:sz w:val="24"/>
                <w:szCs w:val="24"/>
              </w:rPr>
              <w:t>(</w:t>
            </w:r>
            <w:r w:rsidR="004C5C3B">
              <w:rPr>
                <w:rFonts w:ascii="Times New Roman" w:eastAsia="Calibri" w:hAnsi="Times New Roman" w:cs="Times New Roman"/>
                <w:sz w:val="24"/>
                <w:szCs w:val="24"/>
              </w:rPr>
              <w:t xml:space="preserve">192.52, </w:t>
            </w:r>
            <w:r w:rsidRPr="004B3ADB">
              <w:rPr>
                <w:rFonts w:ascii="Times New Roman" w:eastAsia="Calibri" w:hAnsi="Times New Roman" w:cs="Times New Roman"/>
                <w:sz w:val="24"/>
                <w:szCs w:val="24"/>
              </w:rPr>
              <w:t>342.03</w:t>
            </w:r>
            <w:r>
              <w:rPr>
                <w:rFonts w:ascii="Times New Roman" w:eastAsia="Calibri" w:hAnsi="Times New Roman" w:cs="Times New Roman"/>
                <w:sz w:val="24"/>
                <w:szCs w:val="24"/>
              </w:rPr>
              <w:t>)</w:t>
            </w:r>
          </w:p>
        </w:tc>
      </w:tr>
    </w:tbl>
    <w:p w14:paraId="71760694" w14:textId="77777777" w:rsidR="00C15F6E" w:rsidRPr="003537DA" w:rsidRDefault="00C15F6E" w:rsidP="00F212C0">
      <w:pPr>
        <w:spacing w:after="0" w:line="240" w:lineRule="auto"/>
        <w:rPr>
          <w:rFonts w:ascii="Times New Roman" w:eastAsia="Calibri" w:hAnsi="Times New Roman" w:cs="Times New Roman"/>
          <w:sz w:val="24"/>
          <w:szCs w:val="24"/>
        </w:rPr>
      </w:pPr>
    </w:p>
    <w:p w14:paraId="57E7494F" w14:textId="77777777" w:rsidR="00C15F6E" w:rsidRPr="003537DA" w:rsidRDefault="00C15F6E">
      <w:pPr>
        <w:spacing w:after="0" w:line="480" w:lineRule="auto"/>
        <w:jc w:val="both"/>
        <w:rPr>
          <w:rFonts w:ascii="Times New Roman" w:hAnsi="Times New Roman" w:cs="Times New Roman"/>
          <w:sz w:val="24"/>
          <w:szCs w:val="24"/>
        </w:rPr>
      </w:pPr>
    </w:p>
    <w:p w14:paraId="5EF44B1E" w14:textId="37138D1E" w:rsidR="00C15F6E" w:rsidRDefault="00C15F6E">
      <w:pPr>
        <w:rPr>
          <w:rFonts w:ascii="Times New Roman" w:hAnsi="Times New Roman" w:cs="Times New Roman"/>
          <w:sz w:val="24"/>
          <w:szCs w:val="24"/>
        </w:rPr>
      </w:pPr>
    </w:p>
    <w:p w14:paraId="041997A9" w14:textId="63DC7C4F" w:rsidR="003537DA" w:rsidRDefault="003537DA">
      <w:pPr>
        <w:rPr>
          <w:rFonts w:ascii="Times New Roman" w:hAnsi="Times New Roman" w:cs="Times New Roman"/>
          <w:sz w:val="24"/>
          <w:szCs w:val="24"/>
        </w:rPr>
      </w:pPr>
    </w:p>
    <w:p w14:paraId="1C99CB27" w14:textId="6158D1D5" w:rsidR="003537DA" w:rsidRDefault="003537DA">
      <w:pPr>
        <w:rPr>
          <w:rFonts w:ascii="Times New Roman" w:hAnsi="Times New Roman" w:cs="Times New Roman"/>
          <w:sz w:val="24"/>
          <w:szCs w:val="24"/>
        </w:rPr>
      </w:pPr>
    </w:p>
    <w:p w14:paraId="2776CE51" w14:textId="3FA5421C" w:rsidR="003537DA" w:rsidRDefault="003537DA">
      <w:pPr>
        <w:rPr>
          <w:rFonts w:ascii="Times New Roman" w:hAnsi="Times New Roman" w:cs="Times New Roman"/>
          <w:sz w:val="24"/>
          <w:szCs w:val="24"/>
        </w:rPr>
      </w:pPr>
    </w:p>
    <w:p w14:paraId="41E601AA" w14:textId="76CEA7B9" w:rsidR="003537DA" w:rsidRDefault="003537DA">
      <w:pPr>
        <w:rPr>
          <w:rFonts w:ascii="Times New Roman" w:hAnsi="Times New Roman" w:cs="Times New Roman"/>
          <w:sz w:val="24"/>
          <w:szCs w:val="24"/>
        </w:rPr>
      </w:pPr>
    </w:p>
    <w:p w14:paraId="71056934" w14:textId="5BCC89DC" w:rsidR="003537DA" w:rsidRDefault="003537DA">
      <w:pPr>
        <w:rPr>
          <w:rFonts w:ascii="Times New Roman" w:hAnsi="Times New Roman" w:cs="Times New Roman"/>
          <w:sz w:val="24"/>
          <w:szCs w:val="24"/>
        </w:rPr>
      </w:pPr>
    </w:p>
    <w:p w14:paraId="1664AB26" w14:textId="11AF67A8" w:rsidR="003537DA" w:rsidRPr="003537DA" w:rsidRDefault="003537DA">
      <w:pPr>
        <w:rPr>
          <w:rFonts w:ascii="Times New Roman" w:hAnsi="Times New Roman" w:cs="Times New Roman"/>
          <w:b/>
          <w:sz w:val="24"/>
          <w:szCs w:val="24"/>
        </w:rPr>
      </w:pPr>
    </w:p>
    <w:p w14:paraId="5CF29B8F" w14:textId="77777777" w:rsidR="00C15F6E" w:rsidRPr="003537DA" w:rsidRDefault="005C5719">
      <w:pPr>
        <w:spacing w:line="480" w:lineRule="auto"/>
        <w:rPr>
          <w:rFonts w:ascii="Times New Roman" w:hAnsi="Times New Roman" w:cs="Times New Roman"/>
          <w:b/>
          <w:sz w:val="24"/>
          <w:szCs w:val="24"/>
        </w:rPr>
      </w:pPr>
      <w:r w:rsidRPr="003537DA">
        <w:rPr>
          <w:rFonts w:ascii="Times New Roman" w:hAnsi="Times New Roman" w:cs="Times New Roman"/>
          <w:b/>
          <w:sz w:val="24"/>
          <w:szCs w:val="24"/>
        </w:rPr>
        <w:t>References</w:t>
      </w:r>
    </w:p>
    <w:p w14:paraId="624698BC" w14:textId="77777777" w:rsidR="00C15F6E" w:rsidRPr="003537DA" w:rsidRDefault="005C5719">
      <w:pPr>
        <w:pStyle w:val="EndNoteBibliography"/>
        <w:spacing w:after="0" w:line="480" w:lineRule="auto"/>
        <w:ind w:left="720" w:hanging="720"/>
        <w:jc w:val="both"/>
        <w:rPr>
          <w:szCs w:val="24"/>
        </w:rPr>
      </w:pPr>
      <w:r w:rsidRPr="003537DA">
        <w:rPr>
          <w:szCs w:val="24"/>
        </w:rPr>
        <w:fldChar w:fldCharType="begin"/>
      </w:r>
      <w:r w:rsidRPr="003537DA">
        <w:rPr>
          <w:szCs w:val="24"/>
        </w:rPr>
        <w:instrText>ADDIN EN.REFLIST</w:instrText>
      </w:r>
      <w:r w:rsidRPr="003537DA">
        <w:rPr>
          <w:szCs w:val="24"/>
        </w:rPr>
        <w:fldChar w:fldCharType="separate"/>
      </w:r>
      <w:r w:rsidRPr="003537DA">
        <w:rPr>
          <w:szCs w:val="24"/>
        </w:rPr>
        <w:t>1.</w:t>
      </w:r>
      <w:r w:rsidRPr="003537DA">
        <w:rPr>
          <w:szCs w:val="24"/>
        </w:rPr>
        <w:tab/>
        <w:t xml:space="preserve">Li Q, Alonge O, Hyder AA. Children and road traffic injuries: can't the world do better? </w:t>
      </w:r>
      <w:r w:rsidRPr="003537DA">
        <w:rPr>
          <w:i/>
          <w:szCs w:val="24"/>
        </w:rPr>
        <w:t xml:space="preserve">Archives of disease in childhood. </w:t>
      </w:r>
      <w:r w:rsidRPr="003537DA">
        <w:rPr>
          <w:szCs w:val="24"/>
        </w:rPr>
        <w:t>2016;101(11):1063-70.</w:t>
      </w:r>
    </w:p>
    <w:p w14:paraId="495E51B1" w14:textId="77777777" w:rsidR="00C15F6E" w:rsidRPr="003537DA" w:rsidRDefault="005C5719">
      <w:pPr>
        <w:pStyle w:val="EndNoteBibliography"/>
        <w:spacing w:after="0" w:line="480" w:lineRule="auto"/>
        <w:ind w:left="720" w:hanging="720"/>
        <w:jc w:val="both"/>
        <w:rPr>
          <w:szCs w:val="24"/>
        </w:rPr>
      </w:pPr>
      <w:r w:rsidRPr="003537DA">
        <w:rPr>
          <w:szCs w:val="24"/>
        </w:rPr>
        <w:t>2.</w:t>
      </w:r>
      <w:r w:rsidRPr="003537DA">
        <w:rPr>
          <w:szCs w:val="24"/>
        </w:rPr>
        <w:tab/>
        <w:t xml:space="preserve">Walshe EA, Ward McIntosh C, Romer D, Winston FK. Executive function capacities, negative driving behavior and crashes in young drivers. </w:t>
      </w:r>
      <w:r w:rsidRPr="003537DA">
        <w:rPr>
          <w:i/>
          <w:szCs w:val="24"/>
        </w:rPr>
        <w:t xml:space="preserve">International journal of environmental research and public health. </w:t>
      </w:r>
      <w:r w:rsidRPr="003537DA">
        <w:rPr>
          <w:szCs w:val="24"/>
        </w:rPr>
        <w:t>2017;14(11):1314.</w:t>
      </w:r>
    </w:p>
    <w:p w14:paraId="4270D4A2" w14:textId="77777777" w:rsidR="00C15F6E" w:rsidRPr="003537DA" w:rsidRDefault="005C5719">
      <w:pPr>
        <w:pStyle w:val="EndNoteBibliography"/>
        <w:spacing w:after="0" w:line="480" w:lineRule="auto"/>
        <w:ind w:left="720" w:hanging="720"/>
        <w:jc w:val="both"/>
        <w:rPr>
          <w:szCs w:val="24"/>
        </w:rPr>
      </w:pPr>
      <w:r w:rsidRPr="003537DA">
        <w:rPr>
          <w:szCs w:val="24"/>
        </w:rPr>
        <w:t>3.</w:t>
      </w:r>
      <w:r w:rsidRPr="003537DA">
        <w:rPr>
          <w:szCs w:val="24"/>
        </w:rPr>
        <w:tab/>
        <w:t xml:space="preserve">Banz BC, Fell JC, Vaca FE. Focus: Death: Complexities of Young Driver Injury and Fatal Motor Vehicle Crashes. </w:t>
      </w:r>
      <w:r w:rsidRPr="003537DA">
        <w:rPr>
          <w:i/>
          <w:szCs w:val="24"/>
        </w:rPr>
        <w:t xml:space="preserve">The Yale journal of biology and medicine. </w:t>
      </w:r>
      <w:r w:rsidRPr="003537DA">
        <w:rPr>
          <w:szCs w:val="24"/>
        </w:rPr>
        <w:t>2019;92(4):725.</w:t>
      </w:r>
    </w:p>
    <w:p w14:paraId="7D9A22D0" w14:textId="77777777" w:rsidR="00C15F6E" w:rsidRPr="003537DA" w:rsidRDefault="005C5719">
      <w:pPr>
        <w:pStyle w:val="EndNoteBibliography"/>
        <w:spacing w:after="0" w:line="480" w:lineRule="auto"/>
        <w:ind w:left="720" w:hanging="720"/>
        <w:jc w:val="both"/>
        <w:rPr>
          <w:szCs w:val="24"/>
        </w:rPr>
      </w:pPr>
      <w:r w:rsidRPr="003537DA">
        <w:rPr>
          <w:szCs w:val="24"/>
        </w:rPr>
        <w:t>4.</w:t>
      </w:r>
      <w:r w:rsidRPr="003537DA">
        <w:rPr>
          <w:szCs w:val="24"/>
        </w:rPr>
        <w:tab/>
        <w:t xml:space="preserve">Sarkar S, Andreas M. Acceptance of and engagement in risky driving behaviors by teenagers. </w:t>
      </w:r>
      <w:r w:rsidRPr="003537DA">
        <w:rPr>
          <w:i/>
          <w:szCs w:val="24"/>
        </w:rPr>
        <w:t xml:space="preserve">Adolescence. </w:t>
      </w:r>
      <w:r w:rsidRPr="003537DA">
        <w:rPr>
          <w:szCs w:val="24"/>
        </w:rPr>
        <w:t>2004;39(156):687.</w:t>
      </w:r>
    </w:p>
    <w:p w14:paraId="1D368F35" w14:textId="77777777" w:rsidR="00C15F6E" w:rsidRPr="003537DA" w:rsidRDefault="005C5719">
      <w:pPr>
        <w:pStyle w:val="EndNoteBibliography"/>
        <w:spacing w:after="0" w:line="480" w:lineRule="auto"/>
        <w:ind w:left="720" w:hanging="720"/>
        <w:jc w:val="both"/>
        <w:rPr>
          <w:szCs w:val="24"/>
        </w:rPr>
      </w:pPr>
      <w:r w:rsidRPr="003537DA">
        <w:rPr>
          <w:szCs w:val="24"/>
        </w:rPr>
        <w:t>5.</w:t>
      </w:r>
      <w:r w:rsidRPr="003537DA">
        <w:rPr>
          <w:szCs w:val="24"/>
        </w:rPr>
        <w:tab/>
        <w:t xml:space="preserve">Gershon P, Ehsani JP, Zhu C, et al. Crash risk and risky driving behavior among adolescents during learner and independent driving periods. </w:t>
      </w:r>
      <w:r w:rsidRPr="003537DA">
        <w:rPr>
          <w:i/>
          <w:szCs w:val="24"/>
        </w:rPr>
        <w:t xml:space="preserve">Journal of Adolescent Health. </w:t>
      </w:r>
      <w:r w:rsidRPr="003537DA">
        <w:rPr>
          <w:szCs w:val="24"/>
        </w:rPr>
        <w:t>2018;63(5):568-74.</w:t>
      </w:r>
    </w:p>
    <w:p w14:paraId="5120B1A7" w14:textId="77777777" w:rsidR="00C15F6E" w:rsidRPr="003537DA" w:rsidRDefault="005C5719">
      <w:pPr>
        <w:pStyle w:val="EndNoteBibliography"/>
        <w:spacing w:after="0" w:line="480" w:lineRule="auto"/>
        <w:ind w:left="720" w:hanging="720"/>
        <w:jc w:val="both"/>
        <w:rPr>
          <w:szCs w:val="24"/>
        </w:rPr>
      </w:pPr>
      <w:r w:rsidRPr="003537DA">
        <w:rPr>
          <w:szCs w:val="24"/>
        </w:rPr>
        <w:t>6.</w:t>
      </w:r>
      <w:r w:rsidRPr="003537DA">
        <w:rPr>
          <w:szCs w:val="24"/>
        </w:rPr>
        <w:tab/>
        <w:t xml:space="preserve">Alderman EM, Johnston BD. The teen driver. </w:t>
      </w:r>
      <w:r w:rsidRPr="003537DA">
        <w:rPr>
          <w:i/>
          <w:szCs w:val="24"/>
        </w:rPr>
        <w:t xml:space="preserve">Pediatrics. </w:t>
      </w:r>
      <w:r w:rsidRPr="003537DA">
        <w:rPr>
          <w:szCs w:val="24"/>
        </w:rPr>
        <w:t>2018;142(4).</w:t>
      </w:r>
    </w:p>
    <w:p w14:paraId="6E4C45DB" w14:textId="77777777" w:rsidR="00C15F6E" w:rsidRPr="003537DA" w:rsidRDefault="005C5719">
      <w:pPr>
        <w:pStyle w:val="EndNoteBibliography"/>
        <w:spacing w:after="0" w:line="480" w:lineRule="auto"/>
        <w:ind w:left="720" w:hanging="720"/>
        <w:jc w:val="both"/>
        <w:rPr>
          <w:szCs w:val="24"/>
        </w:rPr>
      </w:pPr>
      <w:r w:rsidRPr="003537DA">
        <w:rPr>
          <w:szCs w:val="24"/>
        </w:rPr>
        <w:t>7.</w:t>
      </w:r>
      <w:r w:rsidRPr="003537DA">
        <w:rPr>
          <w:szCs w:val="24"/>
        </w:rPr>
        <w:tab/>
        <w:t xml:space="preserve">Hanna CL, Hasselberg M, Laflamme L, Möller J. Road traffic crash circumstances and consequences among young unlicensed drivers: a Swedish cohort study on socioeconomic disparities. </w:t>
      </w:r>
      <w:r w:rsidRPr="003537DA">
        <w:rPr>
          <w:i/>
          <w:szCs w:val="24"/>
        </w:rPr>
        <w:t xml:space="preserve">BMC Public Health. </w:t>
      </w:r>
      <w:r w:rsidRPr="003537DA">
        <w:rPr>
          <w:szCs w:val="24"/>
        </w:rPr>
        <w:t>2010;10(1):1-8.</w:t>
      </w:r>
    </w:p>
    <w:p w14:paraId="7F20DBDD" w14:textId="77777777" w:rsidR="00C15F6E" w:rsidRPr="003537DA" w:rsidRDefault="005C5719">
      <w:pPr>
        <w:pStyle w:val="EndNoteBibliography"/>
        <w:spacing w:after="0" w:line="480" w:lineRule="auto"/>
        <w:ind w:left="720" w:hanging="720"/>
        <w:jc w:val="both"/>
        <w:rPr>
          <w:szCs w:val="24"/>
        </w:rPr>
      </w:pPr>
      <w:r w:rsidRPr="003537DA">
        <w:rPr>
          <w:szCs w:val="24"/>
        </w:rPr>
        <w:t>8.</w:t>
      </w:r>
      <w:r w:rsidRPr="003537DA">
        <w:rPr>
          <w:szCs w:val="24"/>
        </w:rPr>
        <w:tab/>
        <w:t xml:space="preserve">Bates LJ, Davey J, Watson B, King MJ, Armstrong K. Factors contributing to crashes among young drivers. </w:t>
      </w:r>
      <w:r w:rsidRPr="003537DA">
        <w:rPr>
          <w:i/>
          <w:szCs w:val="24"/>
        </w:rPr>
        <w:t xml:space="preserve">Sultan Qaboos university medical journal. </w:t>
      </w:r>
      <w:r w:rsidRPr="003537DA">
        <w:rPr>
          <w:szCs w:val="24"/>
        </w:rPr>
        <w:t>2014;14(3):e297.</w:t>
      </w:r>
    </w:p>
    <w:p w14:paraId="2A9FB07C" w14:textId="77777777" w:rsidR="00C15F6E" w:rsidRPr="003537DA" w:rsidRDefault="005C5719">
      <w:pPr>
        <w:pStyle w:val="EndNoteBibliography"/>
        <w:spacing w:after="0" w:line="480" w:lineRule="auto"/>
        <w:ind w:left="720" w:hanging="720"/>
        <w:jc w:val="both"/>
        <w:rPr>
          <w:szCs w:val="24"/>
        </w:rPr>
      </w:pPr>
      <w:r w:rsidRPr="003537DA">
        <w:rPr>
          <w:szCs w:val="24"/>
        </w:rPr>
        <w:t>9.</w:t>
      </w:r>
      <w:r w:rsidRPr="003537DA">
        <w:rPr>
          <w:szCs w:val="24"/>
        </w:rPr>
        <w:tab/>
        <w:t xml:space="preserve">Boulagouas W, García-Herrero S, Chaib R, Febres JD, Mariscal MÁ, Djebabra M. An investigation into unsafe behaviors and traffic accidents involving unlicensed drivers: a perspective for alignment measurement. </w:t>
      </w:r>
      <w:r w:rsidRPr="003537DA">
        <w:rPr>
          <w:i/>
          <w:szCs w:val="24"/>
        </w:rPr>
        <w:t xml:space="preserve">International Journal of Environmental Research and Public Health. </w:t>
      </w:r>
      <w:r w:rsidRPr="003537DA">
        <w:rPr>
          <w:szCs w:val="24"/>
        </w:rPr>
        <w:t>2020;17(18):6743.</w:t>
      </w:r>
    </w:p>
    <w:p w14:paraId="4B4260FC" w14:textId="77777777" w:rsidR="00C15F6E" w:rsidRPr="003537DA" w:rsidRDefault="005C5719">
      <w:pPr>
        <w:pStyle w:val="EndNoteBibliography"/>
        <w:spacing w:after="0" w:line="480" w:lineRule="auto"/>
        <w:ind w:left="720" w:hanging="720"/>
        <w:jc w:val="both"/>
        <w:rPr>
          <w:szCs w:val="24"/>
        </w:rPr>
      </w:pPr>
      <w:r w:rsidRPr="003537DA">
        <w:rPr>
          <w:szCs w:val="24"/>
        </w:rPr>
        <w:lastRenderedPageBreak/>
        <w:t>10.</w:t>
      </w:r>
      <w:r w:rsidRPr="003537DA">
        <w:rPr>
          <w:szCs w:val="24"/>
        </w:rPr>
        <w:tab/>
        <w:t xml:space="preserve">Jewett A, Shults RA, Bhat G. Parental perceptions of teen driving: Restrictions, worry and influence. </w:t>
      </w:r>
      <w:r w:rsidRPr="003537DA">
        <w:rPr>
          <w:i/>
          <w:szCs w:val="24"/>
        </w:rPr>
        <w:t xml:space="preserve">Journal of safety research. </w:t>
      </w:r>
      <w:r w:rsidRPr="003537DA">
        <w:rPr>
          <w:szCs w:val="24"/>
        </w:rPr>
        <w:t>2016;59:119-23.</w:t>
      </w:r>
    </w:p>
    <w:p w14:paraId="4C8F7884" w14:textId="77777777" w:rsidR="00C15F6E" w:rsidRPr="003537DA" w:rsidRDefault="005C5719">
      <w:pPr>
        <w:pStyle w:val="EndNoteBibliography"/>
        <w:spacing w:after="0" w:line="480" w:lineRule="auto"/>
        <w:ind w:left="720" w:hanging="720"/>
        <w:jc w:val="both"/>
        <w:rPr>
          <w:szCs w:val="24"/>
        </w:rPr>
      </w:pPr>
      <w:r w:rsidRPr="003537DA">
        <w:rPr>
          <w:szCs w:val="24"/>
        </w:rPr>
        <w:t>11.</w:t>
      </w:r>
      <w:r w:rsidRPr="003537DA">
        <w:rPr>
          <w:szCs w:val="24"/>
        </w:rPr>
        <w:tab/>
        <w:t xml:space="preserve">Tefft BC, Williams AF, Grabowski JG. Driver licensing and reasons for delaying licensure among young adults ages 18-20, United States, 2012. </w:t>
      </w:r>
      <w:r w:rsidRPr="003537DA">
        <w:rPr>
          <w:i/>
          <w:szCs w:val="24"/>
        </w:rPr>
        <w:t xml:space="preserve">Injury epidemiology. </w:t>
      </w:r>
      <w:r w:rsidRPr="003537DA">
        <w:rPr>
          <w:szCs w:val="24"/>
        </w:rPr>
        <w:t>2014;1(1):1-8.</w:t>
      </w:r>
    </w:p>
    <w:p w14:paraId="370F390B" w14:textId="77777777" w:rsidR="00C15F6E" w:rsidRPr="003537DA" w:rsidRDefault="005C5719">
      <w:pPr>
        <w:pStyle w:val="EndNoteBibliography"/>
        <w:spacing w:after="0" w:line="480" w:lineRule="auto"/>
        <w:ind w:left="720" w:hanging="720"/>
        <w:jc w:val="both"/>
        <w:rPr>
          <w:szCs w:val="24"/>
        </w:rPr>
      </w:pPr>
      <w:r w:rsidRPr="003537DA">
        <w:rPr>
          <w:szCs w:val="24"/>
        </w:rPr>
        <w:t>12.</w:t>
      </w:r>
      <w:r w:rsidRPr="003537DA">
        <w:rPr>
          <w:szCs w:val="24"/>
        </w:rPr>
        <w:tab/>
        <w:t xml:space="preserve">Nantulya VM, Reich MR. Equity dimensions of road traffic injuries in low-and middle-income countries. </w:t>
      </w:r>
      <w:r w:rsidRPr="003537DA">
        <w:rPr>
          <w:i/>
          <w:szCs w:val="24"/>
        </w:rPr>
        <w:t xml:space="preserve">Injury control and safety promotion. </w:t>
      </w:r>
      <w:r w:rsidRPr="003537DA">
        <w:rPr>
          <w:szCs w:val="24"/>
        </w:rPr>
        <w:t>2003;10(1-2):13-20.</w:t>
      </w:r>
    </w:p>
    <w:p w14:paraId="5E0C33B6" w14:textId="77777777" w:rsidR="00C15F6E" w:rsidRPr="003537DA" w:rsidRDefault="005C5719">
      <w:pPr>
        <w:pStyle w:val="EndNoteBibliography"/>
        <w:spacing w:after="0" w:line="480" w:lineRule="auto"/>
        <w:ind w:left="720" w:hanging="720"/>
        <w:jc w:val="both"/>
        <w:rPr>
          <w:szCs w:val="24"/>
        </w:rPr>
      </w:pPr>
      <w:r w:rsidRPr="003537DA">
        <w:rPr>
          <w:szCs w:val="24"/>
        </w:rPr>
        <w:t>13.</w:t>
      </w:r>
      <w:r w:rsidRPr="003537DA">
        <w:rPr>
          <w:szCs w:val="24"/>
        </w:rPr>
        <w:tab/>
        <w:t xml:space="preserve">Ehsani JP, Bingham CR, Shope JT. The effect of the learner license Graduated Driver Licensing components on teen drivers’ crashes. </w:t>
      </w:r>
      <w:r w:rsidRPr="003537DA">
        <w:rPr>
          <w:i/>
          <w:szCs w:val="24"/>
        </w:rPr>
        <w:t xml:space="preserve">Accident Analysis &amp; Prevention. </w:t>
      </w:r>
      <w:r w:rsidRPr="003537DA">
        <w:rPr>
          <w:szCs w:val="24"/>
        </w:rPr>
        <w:t>2013;59:327-36.</w:t>
      </w:r>
    </w:p>
    <w:p w14:paraId="1528A95B" w14:textId="77777777" w:rsidR="00C15F6E" w:rsidRPr="003537DA" w:rsidRDefault="005C5719">
      <w:pPr>
        <w:pStyle w:val="EndNoteBibliography"/>
        <w:spacing w:after="0" w:line="480" w:lineRule="auto"/>
        <w:ind w:left="720" w:hanging="720"/>
        <w:jc w:val="both"/>
        <w:rPr>
          <w:szCs w:val="24"/>
        </w:rPr>
      </w:pPr>
      <w:r w:rsidRPr="003537DA">
        <w:rPr>
          <w:szCs w:val="24"/>
        </w:rPr>
        <w:t>14.</w:t>
      </w:r>
      <w:r w:rsidRPr="003537DA">
        <w:rPr>
          <w:szCs w:val="24"/>
        </w:rPr>
        <w:tab/>
        <w:t xml:space="preserve">Masten SV, Foss RD, Marshall SW. Graduated driver licensing and fatal crashes involving 16-to 19-year-old drivers. </w:t>
      </w:r>
      <w:r w:rsidRPr="003537DA">
        <w:rPr>
          <w:i/>
          <w:szCs w:val="24"/>
        </w:rPr>
        <w:t xml:space="preserve">Jama. </w:t>
      </w:r>
      <w:r w:rsidRPr="003537DA">
        <w:rPr>
          <w:szCs w:val="24"/>
        </w:rPr>
        <w:t>2011;306(10):1098-103.</w:t>
      </w:r>
    </w:p>
    <w:p w14:paraId="53F5D289" w14:textId="77777777" w:rsidR="00C15F6E" w:rsidRPr="003537DA" w:rsidRDefault="005C5719">
      <w:pPr>
        <w:pStyle w:val="EndNoteBibliography"/>
        <w:spacing w:after="0" w:line="480" w:lineRule="auto"/>
        <w:ind w:left="720" w:hanging="720"/>
        <w:jc w:val="both"/>
        <w:rPr>
          <w:szCs w:val="24"/>
        </w:rPr>
      </w:pPr>
      <w:r w:rsidRPr="003537DA">
        <w:rPr>
          <w:szCs w:val="24"/>
        </w:rPr>
        <w:t>15.</w:t>
      </w:r>
      <w:r w:rsidRPr="003537DA">
        <w:rPr>
          <w:szCs w:val="24"/>
        </w:rPr>
        <w:tab/>
        <w:t xml:space="preserve">Mayhew DR, Simpson HM, Pak A. Changes in collision rates among novice drivers during the first months of driving. </w:t>
      </w:r>
      <w:r w:rsidRPr="003537DA">
        <w:rPr>
          <w:i/>
          <w:szCs w:val="24"/>
        </w:rPr>
        <w:t xml:space="preserve">Accident Analysis &amp; Prevention. </w:t>
      </w:r>
      <w:r w:rsidRPr="003537DA">
        <w:rPr>
          <w:szCs w:val="24"/>
        </w:rPr>
        <w:t>2003;35(5):683-91.</w:t>
      </w:r>
    </w:p>
    <w:p w14:paraId="189AC0BE" w14:textId="77777777" w:rsidR="00C15F6E" w:rsidRPr="003537DA" w:rsidRDefault="005C5719">
      <w:pPr>
        <w:pStyle w:val="EndNoteBibliography"/>
        <w:spacing w:after="0" w:line="480" w:lineRule="auto"/>
        <w:ind w:left="720" w:hanging="720"/>
        <w:jc w:val="both"/>
        <w:rPr>
          <w:szCs w:val="24"/>
        </w:rPr>
      </w:pPr>
      <w:r w:rsidRPr="003537DA">
        <w:rPr>
          <w:szCs w:val="24"/>
        </w:rPr>
        <w:t>16.</w:t>
      </w:r>
      <w:r w:rsidRPr="003537DA">
        <w:rPr>
          <w:szCs w:val="24"/>
        </w:rPr>
        <w:tab/>
        <w:t xml:space="preserve">Lewis-Evans B. Crash involvement during the different phases of the New Zealand Graduated Driver Licensing System (GDLS). </w:t>
      </w:r>
      <w:r w:rsidRPr="003537DA">
        <w:rPr>
          <w:i/>
          <w:szCs w:val="24"/>
        </w:rPr>
        <w:t xml:space="preserve">Journal of safety research. </w:t>
      </w:r>
      <w:r w:rsidRPr="003537DA">
        <w:rPr>
          <w:szCs w:val="24"/>
        </w:rPr>
        <w:t>2010;41(4):359-65.</w:t>
      </w:r>
    </w:p>
    <w:p w14:paraId="03E0ECE1" w14:textId="77777777" w:rsidR="00C15F6E" w:rsidRPr="003537DA" w:rsidRDefault="005C5719">
      <w:pPr>
        <w:pStyle w:val="EndNoteBibliography"/>
        <w:spacing w:after="0" w:line="480" w:lineRule="auto"/>
        <w:ind w:left="720" w:hanging="720"/>
        <w:jc w:val="both"/>
        <w:rPr>
          <w:szCs w:val="24"/>
        </w:rPr>
      </w:pPr>
      <w:r w:rsidRPr="003537DA">
        <w:rPr>
          <w:szCs w:val="24"/>
        </w:rPr>
        <w:t>17.</w:t>
      </w:r>
      <w:r w:rsidRPr="003537DA">
        <w:rPr>
          <w:szCs w:val="24"/>
        </w:rPr>
        <w:tab/>
        <w:t xml:space="preserve">McCartt AT, Shabanova VI, Leaf WA. Driving experience, crashes and traffic citations of teenage beginning drivers. </w:t>
      </w:r>
      <w:r w:rsidRPr="003537DA">
        <w:rPr>
          <w:i/>
          <w:szCs w:val="24"/>
        </w:rPr>
        <w:t xml:space="preserve">Accident Analysis &amp; Prevention. </w:t>
      </w:r>
      <w:r w:rsidRPr="003537DA">
        <w:rPr>
          <w:szCs w:val="24"/>
        </w:rPr>
        <w:t>2003;35(3):311-20.</w:t>
      </w:r>
    </w:p>
    <w:p w14:paraId="66EC1B86" w14:textId="77777777" w:rsidR="00C15F6E" w:rsidRPr="003537DA" w:rsidRDefault="005C5719">
      <w:pPr>
        <w:pStyle w:val="EndNoteBibliography"/>
        <w:spacing w:after="0" w:line="480" w:lineRule="auto"/>
        <w:ind w:left="720" w:hanging="720"/>
        <w:jc w:val="both"/>
        <w:rPr>
          <w:szCs w:val="24"/>
        </w:rPr>
      </w:pPr>
      <w:r w:rsidRPr="003537DA">
        <w:rPr>
          <w:szCs w:val="24"/>
        </w:rPr>
        <w:t>18.</w:t>
      </w:r>
      <w:r w:rsidRPr="003537DA">
        <w:rPr>
          <w:szCs w:val="24"/>
        </w:rPr>
        <w:tab/>
        <w:t xml:space="preserve">Simons-Morton BG, Ouimet MC, Zhang Z, et al. Crash and risky driving involvement among novice adolescent drivers and their parents. </w:t>
      </w:r>
      <w:r w:rsidRPr="003537DA">
        <w:rPr>
          <w:i/>
          <w:szCs w:val="24"/>
        </w:rPr>
        <w:t xml:space="preserve">American journal of public health. </w:t>
      </w:r>
      <w:r w:rsidRPr="003537DA">
        <w:rPr>
          <w:szCs w:val="24"/>
        </w:rPr>
        <w:t>2011;101(12):2362-7.</w:t>
      </w:r>
    </w:p>
    <w:p w14:paraId="0AE8CED5" w14:textId="77777777" w:rsidR="00C15F6E" w:rsidRPr="003537DA" w:rsidRDefault="005C5719">
      <w:pPr>
        <w:pStyle w:val="EndNoteBibliography"/>
        <w:spacing w:after="0" w:line="480" w:lineRule="auto"/>
        <w:ind w:left="720" w:hanging="720"/>
        <w:jc w:val="both"/>
        <w:rPr>
          <w:szCs w:val="24"/>
        </w:rPr>
      </w:pPr>
      <w:r w:rsidRPr="003537DA">
        <w:rPr>
          <w:szCs w:val="24"/>
        </w:rPr>
        <w:t>19.</w:t>
      </w:r>
      <w:r w:rsidRPr="003537DA">
        <w:rPr>
          <w:szCs w:val="24"/>
        </w:rPr>
        <w:tab/>
        <w:t xml:space="preserve">Curry AE, Metzger KB, Williams AF, Tefft BC. Comparison of older and younger novice driver crash rates: Informing the need for extended Graduated Driver Licensing restrictions. </w:t>
      </w:r>
      <w:r w:rsidRPr="003537DA">
        <w:rPr>
          <w:i/>
          <w:szCs w:val="24"/>
        </w:rPr>
        <w:t xml:space="preserve">Accident Analysis &amp; Prevention. </w:t>
      </w:r>
      <w:r w:rsidRPr="003537DA">
        <w:rPr>
          <w:szCs w:val="24"/>
        </w:rPr>
        <w:t>2017;108:66-73.</w:t>
      </w:r>
    </w:p>
    <w:p w14:paraId="20536B1E" w14:textId="77777777" w:rsidR="00C15F6E" w:rsidRPr="003537DA" w:rsidRDefault="005C5719">
      <w:pPr>
        <w:pStyle w:val="EndNoteBibliography"/>
        <w:spacing w:after="0" w:line="480" w:lineRule="auto"/>
        <w:ind w:left="720" w:hanging="720"/>
        <w:jc w:val="both"/>
        <w:rPr>
          <w:szCs w:val="24"/>
        </w:rPr>
      </w:pPr>
      <w:r w:rsidRPr="003537DA">
        <w:rPr>
          <w:szCs w:val="24"/>
        </w:rPr>
        <w:lastRenderedPageBreak/>
        <w:t>20.</w:t>
      </w:r>
      <w:r w:rsidRPr="003537DA">
        <w:rPr>
          <w:szCs w:val="24"/>
        </w:rPr>
        <w:tab/>
        <w:t xml:space="preserve">Razzak JA, Shamim MS, Mehmood A, Hussain SA, Ali MS, Jooma R. A successful model of road traffic injury surveillance in a developing country: process and lessons learnt. </w:t>
      </w:r>
      <w:r w:rsidRPr="003537DA">
        <w:rPr>
          <w:i/>
          <w:szCs w:val="24"/>
        </w:rPr>
        <w:t xml:space="preserve">BMC public health. </w:t>
      </w:r>
      <w:r w:rsidRPr="003537DA">
        <w:rPr>
          <w:szCs w:val="24"/>
        </w:rPr>
        <w:t>2012;12(1):1-5.</w:t>
      </w:r>
    </w:p>
    <w:p w14:paraId="61017467" w14:textId="77777777" w:rsidR="00263EB4" w:rsidRDefault="005C5719">
      <w:pPr>
        <w:pStyle w:val="EndNoteBibliography"/>
        <w:spacing w:line="480" w:lineRule="auto"/>
        <w:ind w:left="720" w:hanging="720"/>
        <w:jc w:val="both"/>
        <w:rPr>
          <w:szCs w:val="24"/>
        </w:rPr>
      </w:pPr>
      <w:r w:rsidRPr="003537DA">
        <w:rPr>
          <w:szCs w:val="24"/>
        </w:rPr>
        <w:t>21.</w:t>
      </w:r>
      <w:r w:rsidRPr="003537DA">
        <w:rPr>
          <w:szCs w:val="24"/>
        </w:rPr>
        <w:tab/>
        <w:t>Team R Core. R: a language and environment for statistical computing [Internet]. Vienna, Austria: R Foundation for Statistical Computing; 2020. In</w:t>
      </w:r>
      <w:proofErr w:type="gramStart"/>
      <w:r w:rsidRPr="003537DA">
        <w:rPr>
          <w:szCs w:val="24"/>
        </w:rPr>
        <w:t>:2017</w:t>
      </w:r>
      <w:proofErr w:type="gramEnd"/>
      <w:r w:rsidRPr="003537DA">
        <w:rPr>
          <w:szCs w:val="24"/>
        </w:rPr>
        <w:t>.</w:t>
      </w:r>
      <w:r w:rsidRPr="003537DA">
        <w:rPr>
          <w:szCs w:val="24"/>
        </w:rPr>
        <w:fldChar w:fldCharType="end"/>
      </w:r>
    </w:p>
    <w:p w14:paraId="7398E501" w14:textId="77777777" w:rsidR="00263EB4" w:rsidRDefault="00263EB4">
      <w:pPr>
        <w:pStyle w:val="EndNoteBibliography"/>
        <w:spacing w:line="480" w:lineRule="auto"/>
        <w:ind w:left="720" w:hanging="720"/>
        <w:jc w:val="both"/>
        <w:rPr>
          <w:szCs w:val="24"/>
        </w:rPr>
      </w:pPr>
    </w:p>
    <w:p w14:paraId="6F543140" w14:textId="77777777" w:rsidR="00C50CAE" w:rsidRPr="00C50CAE" w:rsidRDefault="00263EB4" w:rsidP="00C50CAE">
      <w:pPr>
        <w:pStyle w:val="EndNoteBibliography"/>
        <w:spacing w:after="0"/>
        <w:ind w:left="720" w:hanging="720"/>
        <w:rPr>
          <w:noProof/>
        </w:rPr>
      </w:pPr>
      <w:r>
        <w:rPr>
          <w:szCs w:val="24"/>
        </w:rPr>
        <w:fldChar w:fldCharType="begin"/>
      </w:r>
      <w:r>
        <w:rPr>
          <w:szCs w:val="24"/>
        </w:rPr>
        <w:instrText xml:space="preserve"> ADDIN EN.REFLIST </w:instrText>
      </w:r>
      <w:r>
        <w:rPr>
          <w:szCs w:val="24"/>
        </w:rPr>
        <w:fldChar w:fldCharType="separate"/>
      </w:r>
      <w:r w:rsidR="00C50CAE" w:rsidRPr="00C50CAE">
        <w:rPr>
          <w:noProof/>
        </w:rPr>
        <w:t>1.</w:t>
      </w:r>
      <w:r w:rsidR="00C50CAE" w:rsidRPr="00C50CAE">
        <w:rPr>
          <w:noProof/>
        </w:rPr>
        <w:tab/>
        <w:t xml:space="preserve">Shults RA, Banerjee T, Perry T. Who's not driving among US high school seniors: A closer look at race/ethnicity, socioeconomic factors, and driving status. </w:t>
      </w:r>
      <w:r w:rsidR="00C50CAE" w:rsidRPr="00C50CAE">
        <w:rPr>
          <w:i/>
          <w:noProof/>
        </w:rPr>
        <w:t xml:space="preserve">Traffic injury prevention. </w:t>
      </w:r>
      <w:r w:rsidR="00C50CAE" w:rsidRPr="00C50CAE">
        <w:rPr>
          <w:noProof/>
        </w:rPr>
        <w:t>2016;17(8):803-809.</w:t>
      </w:r>
    </w:p>
    <w:p w14:paraId="587D787B" w14:textId="77777777" w:rsidR="00C50CAE" w:rsidRPr="00C50CAE" w:rsidRDefault="00C50CAE" w:rsidP="00C50CAE">
      <w:pPr>
        <w:pStyle w:val="EndNoteBibliography"/>
        <w:spacing w:after="0"/>
        <w:ind w:left="720" w:hanging="720"/>
        <w:rPr>
          <w:noProof/>
        </w:rPr>
      </w:pPr>
      <w:r w:rsidRPr="00C50CAE">
        <w:rPr>
          <w:noProof/>
        </w:rPr>
        <w:t>2.</w:t>
      </w:r>
      <w:r w:rsidRPr="00C50CAE">
        <w:rPr>
          <w:noProof/>
        </w:rPr>
        <w:tab/>
        <w:t xml:space="preserve">Lutfi AZ. The Phenomenon of Underage Motorbike Riders in Junior High School Students: A Critical Review of Juvenile Delinquency. </w:t>
      </w:r>
      <w:r w:rsidRPr="00C50CAE">
        <w:rPr>
          <w:i/>
          <w:noProof/>
        </w:rPr>
        <w:t xml:space="preserve">Journal of Indonesian Social Sciences and Humanities. </w:t>
      </w:r>
      <w:r w:rsidRPr="00C50CAE">
        <w:rPr>
          <w:noProof/>
        </w:rPr>
        <w:t>2020;10(2):121-134.</w:t>
      </w:r>
    </w:p>
    <w:p w14:paraId="6CC3CB0E" w14:textId="77777777" w:rsidR="00C50CAE" w:rsidRPr="00C50CAE" w:rsidRDefault="00C50CAE" w:rsidP="00C50CAE">
      <w:pPr>
        <w:pStyle w:val="EndNoteBibliography"/>
        <w:spacing w:after="0"/>
        <w:ind w:left="720" w:hanging="720"/>
        <w:rPr>
          <w:noProof/>
        </w:rPr>
      </w:pPr>
      <w:r w:rsidRPr="00C50CAE">
        <w:rPr>
          <w:noProof/>
        </w:rPr>
        <w:t>3.</w:t>
      </w:r>
      <w:r w:rsidRPr="00C50CAE">
        <w:rPr>
          <w:noProof/>
        </w:rPr>
        <w:tab/>
        <w:t xml:space="preserve">Pervez A, Lee J, Huang H. Identifying factors contributing to the motorcycle crash severity in Pakistan. </w:t>
      </w:r>
      <w:r w:rsidRPr="00C50CAE">
        <w:rPr>
          <w:i/>
          <w:noProof/>
        </w:rPr>
        <w:t xml:space="preserve">Journal of advanced transportation. </w:t>
      </w:r>
      <w:r w:rsidRPr="00C50CAE">
        <w:rPr>
          <w:noProof/>
        </w:rPr>
        <w:t>2021;2021.</w:t>
      </w:r>
    </w:p>
    <w:p w14:paraId="0FFB3939" w14:textId="77777777" w:rsidR="00C50CAE" w:rsidRPr="00C50CAE" w:rsidRDefault="00C50CAE" w:rsidP="00C50CAE">
      <w:pPr>
        <w:pStyle w:val="EndNoteBibliography"/>
        <w:spacing w:after="0"/>
        <w:ind w:left="720" w:hanging="720"/>
        <w:rPr>
          <w:noProof/>
        </w:rPr>
      </w:pPr>
      <w:r w:rsidRPr="00C50CAE">
        <w:rPr>
          <w:noProof/>
        </w:rPr>
        <w:t>4.</w:t>
      </w:r>
      <w:r w:rsidRPr="00C50CAE">
        <w:rPr>
          <w:noProof/>
        </w:rPr>
        <w:tab/>
        <w:t xml:space="preserve">Piyapromdee U, Adulyanukosol V, Lewsirirat S. Increasing Road Traffic Injuries in Underage Motorcyclists. </w:t>
      </w:r>
      <w:r w:rsidRPr="00C50CAE">
        <w:rPr>
          <w:i/>
          <w:noProof/>
        </w:rPr>
        <w:t xml:space="preserve">The Thai Journal of Orthopaedic Surgery. </w:t>
      </w:r>
      <w:r w:rsidRPr="00C50CAE">
        <w:rPr>
          <w:noProof/>
        </w:rPr>
        <w:t>2015;39(1-2):3-7.</w:t>
      </w:r>
    </w:p>
    <w:p w14:paraId="3374A544" w14:textId="77777777" w:rsidR="00C50CAE" w:rsidRPr="00C50CAE" w:rsidRDefault="00C50CAE" w:rsidP="00C50CAE">
      <w:pPr>
        <w:pStyle w:val="EndNoteBibliography"/>
        <w:spacing w:after="0"/>
        <w:ind w:left="720" w:hanging="720"/>
        <w:rPr>
          <w:noProof/>
        </w:rPr>
      </w:pPr>
      <w:r w:rsidRPr="00C50CAE">
        <w:rPr>
          <w:noProof/>
        </w:rPr>
        <w:t>5.</w:t>
      </w:r>
      <w:r w:rsidRPr="00C50CAE">
        <w:rPr>
          <w:noProof/>
        </w:rPr>
        <w:tab/>
        <w:t xml:space="preserve">Rathinam C, Nair N, Gupta A, Joshi S, Bansal S. Self-reported motorcycle riding behaviour among school children in India. </w:t>
      </w:r>
      <w:r w:rsidRPr="00C50CAE">
        <w:rPr>
          <w:i/>
          <w:noProof/>
        </w:rPr>
        <w:t xml:space="preserve">Accident Analysis &amp; Prevention. </w:t>
      </w:r>
      <w:r w:rsidRPr="00C50CAE">
        <w:rPr>
          <w:noProof/>
        </w:rPr>
        <w:t>2007;39(2):334-339.</w:t>
      </w:r>
    </w:p>
    <w:p w14:paraId="3BCD1264" w14:textId="77777777" w:rsidR="00C50CAE" w:rsidRPr="00C50CAE" w:rsidRDefault="00C50CAE" w:rsidP="00C50CAE">
      <w:pPr>
        <w:pStyle w:val="EndNoteBibliography"/>
        <w:ind w:left="720" w:hanging="720"/>
        <w:rPr>
          <w:noProof/>
        </w:rPr>
      </w:pPr>
      <w:r w:rsidRPr="00C50CAE">
        <w:rPr>
          <w:noProof/>
        </w:rPr>
        <w:t>6.</w:t>
      </w:r>
      <w:r w:rsidRPr="00C50CAE">
        <w:rPr>
          <w:noProof/>
        </w:rPr>
        <w:tab/>
        <w:t xml:space="preserve">Schröter C, Urbanek F, Frömke C, et al. Injury severity in polytrauma patients is underestimated using the injury severity score: a single-center correlation study in air rescue. </w:t>
      </w:r>
      <w:r w:rsidRPr="00C50CAE">
        <w:rPr>
          <w:i/>
          <w:noProof/>
        </w:rPr>
        <w:t xml:space="preserve">European journal of trauma and emergency surgery. </w:t>
      </w:r>
      <w:r w:rsidRPr="00C50CAE">
        <w:rPr>
          <w:noProof/>
        </w:rPr>
        <w:t>2019;45(1):83-89.</w:t>
      </w:r>
    </w:p>
    <w:p w14:paraId="3B41180B" w14:textId="7E5FC9C9" w:rsidR="00C15F6E" w:rsidRPr="003537DA" w:rsidRDefault="00263EB4" w:rsidP="00263EB4">
      <w:pPr>
        <w:pStyle w:val="EndNoteBibliography"/>
        <w:rPr>
          <w:szCs w:val="24"/>
        </w:rPr>
      </w:pPr>
      <w:r>
        <w:rPr>
          <w:szCs w:val="24"/>
        </w:rPr>
        <w:fldChar w:fldCharType="end"/>
      </w:r>
    </w:p>
    <w:sectPr w:rsidR="00C15F6E" w:rsidRPr="003537DA">
      <w:footerReference w:type="default" r:id="rId9"/>
      <w:pgSz w:w="11906" w:h="16838"/>
      <w:pgMar w:top="1440" w:right="1440" w:bottom="1440" w:left="1440" w:header="0" w:footer="720" w:gutter="0"/>
      <w:cols w:space="720"/>
      <w:formProt w:val="0"/>
      <w:docGrid w:linePitch="360" w:charSpace="4096"/>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Martin Gerdin Wärnberg" w:date="2021-06-22T09:46:00Z" w:initials="MGW">
    <w:p w14:paraId="4BAD7485" w14:textId="0EF74870" w:rsidR="00E02D04" w:rsidRDefault="00E02D04">
      <w:pPr>
        <w:rPr>
          <w:rFonts w:ascii="Calibri" w:hAnsi="Calibri"/>
          <w:sz w:val="20"/>
        </w:rPr>
      </w:pPr>
      <w:r>
        <w:rPr>
          <w:rFonts w:ascii="Calibri" w:hAnsi="Calibri"/>
          <w:sz w:val="20"/>
        </w:rPr>
        <w:t xml:space="preserve">Not sure we should call it cross-sectional, but I think we’ve had this discussion before. </w:t>
      </w:r>
    </w:p>
    <w:p w14:paraId="3FA2B09A" w14:textId="19D6041B" w:rsidR="0037116D" w:rsidRDefault="0037116D">
      <w:pPr>
        <w:rPr>
          <w:rFonts w:ascii="Calibri" w:hAnsi="Calibri"/>
          <w:sz w:val="20"/>
        </w:rPr>
      </w:pPr>
    </w:p>
    <w:p w14:paraId="42683515" w14:textId="270B6D39" w:rsidR="0037116D" w:rsidRDefault="0037116D">
      <w:r>
        <w:rPr>
          <w:rFonts w:ascii="Calibri" w:hAnsi="Calibri"/>
          <w:sz w:val="20"/>
        </w:rPr>
        <w:t>URK: Will discuss</w:t>
      </w:r>
    </w:p>
  </w:comment>
  <w:comment w:id="1" w:author="Martin Gerdin Wärnberg" w:date="2021-06-22T09:57:00Z" w:initials="MGW">
    <w:p w14:paraId="5DBEE6DC" w14:textId="77777777" w:rsidR="00E02D04" w:rsidRDefault="00E02D04">
      <w:r>
        <w:rPr>
          <w:rFonts w:ascii="Calibri" w:hAnsi="Calibri"/>
          <w:sz w:val="20"/>
        </w:rPr>
        <w:t>You will need to explain what this is somewhere.</w:t>
      </w:r>
    </w:p>
  </w:comment>
  <w:comment w:id="3" w:author="Martin Gerdin Wärnberg" w:date="2021-06-22T10:20:00Z" w:initials="MGW">
    <w:p w14:paraId="456F90D3" w14:textId="77777777" w:rsidR="00E02D04" w:rsidRDefault="00E02D04">
      <w:r>
        <w:rPr>
          <w:rFonts w:ascii="Calibri" w:hAnsi="Calibri"/>
          <w:sz w:val="20"/>
        </w:rPr>
        <w:t>You refer to this as helmet use previously, I suggest you stick with that.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2683515" w15:done="0"/>
  <w15:commentEx w15:paraId="5DBEE6DC" w15:done="0"/>
  <w15:commentEx w15:paraId="456F90D3"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21934EC" w14:textId="77777777" w:rsidR="00421DCA" w:rsidRDefault="00421DCA">
      <w:pPr>
        <w:spacing w:after="0" w:line="240" w:lineRule="auto"/>
      </w:pPr>
      <w:r>
        <w:separator/>
      </w:r>
    </w:p>
  </w:endnote>
  <w:endnote w:type="continuationSeparator" w:id="0">
    <w:p w14:paraId="4BF6E203" w14:textId="77777777" w:rsidR="00421DCA" w:rsidRDefault="00421D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font>
  <w:font w:name="AR PL KaitiM GB">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09196716"/>
      <w:docPartObj>
        <w:docPartGallery w:val="Page Numbers (Bottom of Page)"/>
        <w:docPartUnique/>
      </w:docPartObj>
    </w:sdtPr>
    <w:sdtContent>
      <w:p w14:paraId="71503D49" w14:textId="0A87B0D1" w:rsidR="00E02D04" w:rsidRDefault="00E02D04">
        <w:pPr>
          <w:pStyle w:val="Footer"/>
          <w:jc w:val="right"/>
        </w:pPr>
        <w:r>
          <w:fldChar w:fldCharType="begin"/>
        </w:r>
        <w:r>
          <w:instrText>PAGE</w:instrText>
        </w:r>
        <w:r>
          <w:fldChar w:fldCharType="separate"/>
        </w:r>
        <w:r w:rsidR="006831CD">
          <w:rPr>
            <w:noProof/>
          </w:rPr>
          <w:t>10</w:t>
        </w:r>
        <w:r>
          <w:fldChar w:fldCharType="end"/>
        </w:r>
      </w:p>
    </w:sdtContent>
  </w:sdt>
  <w:p w14:paraId="2E4BFAB4" w14:textId="77777777" w:rsidR="00E02D04" w:rsidRDefault="00E02D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72DE5B5" w14:textId="77777777" w:rsidR="00421DCA" w:rsidRDefault="00421DCA">
      <w:pPr>
        <w:spacing w:after="0" w:line="240" w:lineRule="auto"/>
      </w:pPr>
      <w:r>
        <w:separator/>
      </w:r>
    </w:p>
  </w:footnote>
  <w:footnote w:type="continuationSeparator" w:id="0">
    <w:p w14:paraId="52A59558" w14:textId="77777777" w:rsidR="00421DCA" w:rsidRDefault="00421DC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JAMA&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pexzrwd6vtz2wepzzqxz9p7adx2etvt9rfx&quot;&gt;Teen driving&lt;record-ids&gt;&lt;item&gt;29&lt;/item&gt;&lt;item&gt;30&lt;/item&gt;&lt;item&gt;31&lt;/item&gt;&lt;item&gt;32&lt;/item&gt;&lt;item&gt;33&lt;/item&gt;&lt;item&gt;34&lt;/item&gt;&lt;/record-ids&gt;&lt;/item&gt;&lt;/Libraries&gt;"/>
  </w:docVars>
  <w:rsids>
    <w:rsidRoot w:val="00C15F6E"/>
    <w:rsid w:val="00034FD0"/>
    <w:rsid w:val="00091170"/>
    <w:rsid w:val="0009351F"/>
    <w:rsid w:val="000A2AE0"/>
    <w:rsid w:val="000B26E9"/>
    <w:rsid w:val="00110A87"/>
    <w:rsid w:val="0012717B"/>
    <w:rsid w:val="001278F1"/>
    <w:rsid w:val="0016618A"/>
    <w:rsid w:val="001E0837"/>
    <w:rsid w:val="001F4E58"/>
    <w:rsid w:val="0024367A"/>
    <w:rsid w:val="00253697"/>
    <w:rsid w:val="00253EE4"/>
    <w:rsid w:val="00255A8D"/>
    <w:rsid w:val="00263EB4"/>
    <w:rsid w:val="002805DC"/>
    <w:rsid w:val="00294249"/>
    <w:rsid w:val="002B4898"/>
    <w:rsid w:val="00337CDE"/>
    <w:rsid w:val="003537DA"/>
    <w:rsid w:val="00370A8D"/>
    <w:rsid w:val="0037116D"/>
    <w:rsid w:val="00393596"/>
    <w:rsid w:val="003B3AD1"/>
    <w:rsid w:val="003C61B1"/>
    <w:rsid w:val="003E11D2"/>
    <w:rsid w:val="003F1680"/>
    <w:rsid w:val="003F2A27"/>
    <w:rsid w:val="00421DCA"/>
    <w:rsid w:val="00440AC2"/>
    <w:rsid w:val="004547A7"/>
    <w:rsid w:val="004906E8"/>
    <w:rsid w:val="004B3ADB"/>
    <w:rsid w:val="004C5C3B"/>
    <w:rsid w:val="004E0154"/>
    <w:rsid w:val="00530694"/>
    <w:rsid w:val="005A5943"/>
    <w:rsid w:val="005B7B57"/>
    <w:rsid w:val="005C5719"/>
    <w:rsid w:val="00620341"/>
    <w:rsid w:val="00657AD0"/>
    <w:rsid w:val="0067352B"/>
    <w:rsid w:val="006831CD"/>
    <w:rsid w:val="006A461A"/>
    <w:rsid w:val="006D2409"/>
    <w:rsid w:val="007054B1"/>
    <w:rsid w:val="00743235"/>
    <w:rsid w:val="007A4CD9"/>
    <w:rsid w:val="007B63C6"/>
    <w:rsid w:val="007F48DA"/>
    <w:rsid w:val="00874E9C"/>
    <w:rsid w:val="00891753"/>
    <w:rsid w:val="008A4877"/>
    <w:rsid w:val="008B2A63"/>
    <w:rsid w:val="008B584C"/>
    <w:rsid w:val="00920602"/>
    <w:rsid w:val="009C12AA"/>
    <w:rsid w:val="009D24B6"/>
    <w:rsid w:val="00A01357"/>
    <w:rsid w:val="00A61F6A"/>
    <w:rsid w:val="00A90F5A"/>
    <w:rsid w:val="00A969CC"/>
    <w:rsid w:val="00B276FF"/>
    <w:rsid w:val="00B567F3"/>
    <w:rsid w:val="00B83B3E"/>
    <w:rsid w:val="00BC5A6A"/>
    <w:rsid w:val="00BD5EC1"/>
    <w:rsid w:val="00C12471"/>
    <w:rsid w:val="00C15F6E"/>
    <w:rsid w:val="00C50CAE"/>
    <w:rsid w:val="00CC66F4"/>
    <w:rsid w:val="00CE5B2F"/>
    <w:rsid w:val="00D029DA"/>
    <w:rsid w:val="00D64587"/>
    <w:rsid w:val="00D73412"/>
    <w:rsid w:val="00E02D04"/>
    <w:rsid w:val="00E240CE"/>
    <w:rsid w:val="00E364DE"/>
    <w:rsid w:val="00EB3261"/>
    <w:rsid w:val="00EE7BF1"/>
    <w:rsid w:val="00F00667"/>
    <w:rsid w:val="00F032FF"/>
    <w:rsid w:val="00F212C0"/>
    <w:rsid w:val="00FA6F75"/>
    <w:rsid w:val="00FC44E7"/>
    <w:rsid w:val="00FD5919"/>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0C4A43"/>
  <w15:docId w15:val="{C10D4BCA-A130-4CEC-B9FF-A3F7DB959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ndNoteBibliographyTitleChar">
    <w:name w:val="EndNote Bibliography Title Char"/>
    <w:basedOn w:val="DefaultParagraphFont"/>
    <w:link w:val="EndNoteBibliographyTitle"/>
    <w:qFormat/>
    <w:rsid w:val="005875E6"/>
    <w:rPr>
      <w:rFonts w:ascii="Times New Roman" w:hAnsi="Times New Roman" w:cs="Times New Roman"/>
      <w:sz w:val="24"/>
    </w:rPr>
  </w:style>
  <w:style w:type="character" w:customStyle="1" w:styleId="EndNoteBibliographyChar">
    <w:name w:val="EndNote Bibliography Char"/>
    <w:basedOn w:val="DefaultParagraphFont"/>
    <w:link w:val="EndNoteBibliography"/>
    <w:qFormat/>
    <w:rsid w:val="005875E6"/>
    <w:rPr>
      <w:rFonts w:ascii="Times New Roman" w:hAnsi="Times New Roman" w:cs="Times New Roman"/>
      <w:sz w:val="24"/>
    </w:rPr>
  </w:style>
  <w:style w:type="character" w:customStyle="1" w:styleId="HeaderChar">
    <w:name w:val="Header Char"/>
    <w:basedOn w:val="DefaultParagraphFont"/>
    <w:link w:val="Header"/>
    <w:uiPriority w:val="99"/>
    <w:qFormat/>
    <w:rsid w:val="00AF1767"/>
  </w:style>
  <w:style w:type="character" w:customStyle="1" w:styleId="FooterChar">
    <w:name w:val="Footer Char"/>
    <w:basedOn w:val="DefaultParagraphFont"/>
    <w:link w:val="Footer"/>
    <w:uiPriority w:val="99"/>
    <w:qFormat/>
    <w:rsid w:val="00AF1767"/>
  </w:style>
  <w:style w:type="character" w:styleId="CommentReference">
    <w:name w:val="annotation reference"/>
    <w:basedOn w:val="DefaultParagraphFont"/>
    <w:uiPriority w:val="99"/>
    <w:semiHidden/>
    <w:unhideWhenUsed/>
    <w:qFormat/>
    <w:rsid w:val="00562A03"/>
    <w:rPr>
      <w:sz w:val="16"/>
      <w:szCs w:val="16"/>
    </w:rPr>
  </w:style>
  <w:style w:type="character" w:customStyle="1" w:styleId="CommentTextChar">
    <w:name w:val="Comment Text Char"/>
    <w:basedOn w:val="DefaultParagraphFont"/>
    <w:link w:val="CommentText"/>
    <w:uiPriority w:val="99"/>
    <w:qFormat/>
    <w:rsid w:val="00562A03"/>
    <w:rPr>
      <w:sz w:val="20"/>
      <w:szCs w:val="20"/>
    </w:rPr>
  </w:style>
  <w:style w:type="character" w:customStyle="1" w:styleId="CommentSubjectChar">
    <w:name w:val="Comment Subject Char"/>
    <w:basedOn w:val="CommentTextChar"/>
    <w:link w:val="CommentSubject"/>
    <w:uiPriority w:val="99"/>
    <w:semiHidden/>
    <w:qFormat/>
    <w:rsid w:val="00562A03"/>
    <w:rPr>
      <w:b/>
      <w:bCs/>
      <w:sz w:val="20"/>
      <w:szCs w:val="20"/>
    </w:rPr>
  </w:style>
  <w:style w:type="character" w:customStyle="1" w:styleId="BalloonTextChar">
    <w:name w:val="Balloon Text Char"/>
    <w:basedOn w:val="DefaultParagraphFont"/>
    <w:link w:val="BalloonText"/>
    <w:uiPriority w:val="99"/>
    <w:semiHidden/>
    <w:qFormat/>
    <w:rsid w:val="00562A03"/>
    <w:rPr>
      <w:rFonts w:ascii="Segoe UI" w:hAnsi="Segoe UI" w:cs="Segoe UI"/>
      <w:sz w:val="18"/>
      <w:szCs w:val="18"/>
    </w:rPr>
  </w:style>
  <w:style w:type="character" w:customStyle="1" w:styleId="BodyTextChar">
    <w:name w:val="Body Text Char"/>
    <w:basedOn w:val="DefaultParagraphFont"/>
    <w:link w:val="BodyText"/>
    <w:uiPriority w:val="99"/>
    <w:semiHidden/>
    <w:qFormat/>
    <w:rsid w:val="00526B96"/>
  </w:style>
  <w:style w:type="paragraph" w:customStyle="1" w:styleId="Heading">
    <w:name w:val="Heading"/>
    <w:basedOn w:val="Normal"/>
    <w:next w:val="BodyText"/>
    <w:qFormat/>
    <w:pPr>
      <w:keepNext/>
      <w:spacing w:before="240" w:after="120"/>
    </w:pPr>
    <w:rPr>
      <w:rFonts w:ascii="Liberation Sans" w:eastAsia="AR PL KaitiM GB" w:hAnsi="Liberation Sans" w:cs="FreeSans"/>
      <w:sz w:val="28"/>
      <w:szCs w:val="28"/>
    </w:rPr>
  </w:style>
  <w:style w:type="paragraph" w:styleId="BodyText">
    <w:name w:val="Body Text"/>
    <w:basedOn w:val="Normal"/>
    <w:link w:val="BodyTextChar"/>
    <w:uiPriority w:val="99"/>
    <w:semiHidden/>
    <w:unhideWhenUsed/>
    <w:rsid w:val="00526B96"/>
    <w:pPr>
      <w:spacing w:after="120"/>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EndNoteBibliographyTitle">
    <w:name w:val="EndNote Bibliography Title"/>
    <w:basedOn w:val="Normal"/>
    <w:link w:val="EndNoteBibliographyTitleChar"/>
    <w:qFormat/>
    <w:rsid w:val="005875E6"/>
    <w:pPr>
      <w:spacing w:after="0"/>
      <w:jc w:val="center"/>
    </w:pPr>
    <w:rPr>
      <w:rFonts w:ascii="Times New Roman" w:hAnsi="Times New Roman" w:cs="Times New Roman"/>
      <w:sz w:val="24"/>
    </w:rPr>
  </w:style>
  <w:style w:type="paragraph" w:customStyle="1" w:styleId="EndNoteBibliography">
    <w:name w:val="EndNote Bibliography"/>
    <w:basedOn w:val="Normal"/>
    <w:link w:val="EndNoteBibliographyChar"/>
    <w:qFormat/>
    <w:rsid w:val="005875E6"/>
    <w:pPr>
      <w:spacing w:line="240" w:lineRule="auto"/>
    </w:pPr>
    <w:rPr>
      <w:rFonts w:ascii="Times New Roman" w:hAnsi="Times New Roman" w:cs="Times New Roman"/>
      <w:sz w:val="24"/>
    </w:rPr>
  </w:style>
  <w:style w:type="paragraph" w:customStyle="1" w:styleId="HeaderandFooter">
    <w:name w:val="Header and Footer"/>
    <w:basedOn w:val="Normal"/>
    <w:qFormat/>
  </w:style>
  <w:style w:type="paragraph" w:styleId="Header">
    <w:name w:val="header"/>
    <w:basedOn w:val="Normal"/>
    <w:link w:val="HeaderChar"/>
    <w:uiPriority w:val="99"/>
    <w:unhideWhenUsed/>
    <w:rsid w:val="00AF1767"/>
    <w:pPr>
      <w:tabs>
        <w:tab w:val="center" w:pos="4513"/>
        <w:tab w:val="right" w:pos="9026"/>
      </w:tabs>
      <w:spacing w:after="0" w:line="240" w:lineRule="auto"/>
    </w:pPr>
  </w:style>
  <w:style w:type="paragraph" w:styleId="Footer">
    <w:name w:val="footer"/>
    <w:basedOn w:val="Normal"/>
    <w:link w:val="FooterChar"/>
    <w:uiPriority w:val="99"/>
    <w:unhideWhenUsed/>
    <w:rsid w:val="00AF1767"/>
    <w:pPr>
      <w:tabs>
        <w:tab w:val="center" w:pos="4513"/>
        <w:tab w:val="right" w:pos="9026"/>
      </w:tabs>
      <w:spacing w:after="0" w:line="240" w:lineRule="auto"/>
    </w:pPr>
  </w:style>
  <w:style w:type="paragraph" w:styleId="CommentText">
    <w:name w:val="annotation text"/>
    <w:basedOn w:val="Normal"/>
    <w:link w:val="CommentTextChar"/>
    <w:uiPriority w:val="99"/>
    <w:unhideWhenUsed/>
    <w:qFormat/>
    <w:rsid w:val="00562A03"/>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sid w:val="00562A03"/>
    <w:rPr>
      <w:b/>
      <w:bCs/>
    </w:rPr>
  </w:style>
  <w:style w:type="paragraph" w:styleId="BalloonText">
    <w:name w:val="Balloon Text"/>
    <w:basedOn w:val="Normal"/>
    <w:link w:val="BalloonTextChar"/>
    <w:uiPriority w:val="99"/>
    <w:semiHidden/>
    <w:unhideWhenUsed/>
    <w:qFormat/>
    <w:rsid w:val="00562A03"/>
    <w:pPr>
      <w:spacing w:after="0" w:line="240" w:lineRule="auto"/>
    </w:pPr>
    <w:rPr>
      <w:rFonts w:ascii="Segoe UI" w:hAnsi="Segoe UI" w:cs="Segoe UI"/>
      <w:sz w:val="18"/>
      <w:szCs w:val="18"/>
    </w:rPr>
  </w:style>
  <w:style w:type="paragraph" w:styleId="NoSpacing">
    <w:name w:val="No Spacing"/>
    <w:uiPriority w:val="1"/>
    <w:qFormat/>
    <w:rsid w:val="00B802DC"/>
  </w:style>
  <w:style w:type="paragraph" w:customStyle="1" w:styleId="Compact">
    <w:name w:val="Compact"/>
    <w:basedOn w:val="BodyText"/>
    <w:qFormat/>
    <w:rsid w:val="00526B96"/>
    <w:pPr>
      <w:spacing w:before="36" w:after="36" w:line="240" w:lineRule="auto"/>
    </w:pPr>
    <w:rPr>
      <w:sz w:val="24"/>
      <w:szCs w:val="24"/>
    </w:rPr>
  </w:style>
  <w:style w:type="table" w:styleId="TableGrid">
    <w:name w:val="Table Grid"/>
    <w:basedOn w:val="TableNormal"/>
    <w:uiPriority w:val="39"/>
    <w:rsid w:val="00C77F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C77F83"/>
    <w:tblPr>
      <w:tblStyleRowBandSize w:val="1"/>
      <w:tblStyleColBandSize w:val="1"/>
    </w:tblPr>
    <w:tblStylePr w:type="firstRow">
      <w:rPr>
        <w:b/>
        <w:bCs/>
        <w:caps/>
      </w:rPr>
      <w:tblPr/>
      <w:tcPr>
        <w:tcBorders>
          <w:bottom w:val="single" w:sz="4" w:space="0" w:color="000000" w:themeColor="text1"/>
        </w:tcBorders>
      </w:tcPr>
    </w:tblStylePr>
    <w:tblStylePr w:type="lastRow">
      <w:rPr>
        <w:b/>
        <w:bCs/>
        <w:caps/>
      </w:rPr>
      <w:tblPr/>
      <w:tcPr>
        <w:tcBorders>
          <w:top w:val="nil"/>
        </w:tcBorders>
      </w:tcPr>
    </w:tblStylePr>
    <w:tblStylePr w:type="firstCol">
      <w:rPr>
        <w:b/>
        <w:bCs/>
        <w:caps/>
      </w:rPr>
      <w:tblPr/>
      <w:tcPr>
        <w:tcBorders>
          <w:right w:val="single" w:sz="4" w:space="0" w:color="000000" w:themeColor="text1"/>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5Dark-Accent3">
    <w:name w:val="Grid Table 5 Dark Accent 3"/>
    <w:basedOn w:val="TableNormal"/>
    <w:uiPriority w:val="50"/>
    <w:rsid w:val="00C77F8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1">
    <w:name w:val="Grid Table 5 Dark Accent 1"/>
    <w:basedOn w:val="TableNormal"/>
    <w:uiPriority w:val="50"/>
    <w:rsid w:val="003A7C3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1Light">
    <w:name w:val="Grid Table 1 Light"/>
    <w:basedOn w:val="TableNormal"/>
    <w:uiPriority w:val="46"/>
    <w:rsid w:val="003A7C3F"/>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000000" w:themeColor="text1"/>
        </w:tcBorders>
      </w:tcPr>
    </w:tblStylePr>
    <w:tblStylePr w:type="lastRow">
      <w:rPr>
        <w:b/>
        <w:bCs/>
      </w:rPr>
      <w:tblPr/>
      <w:tcPr>
        <w:tcBorders>
          <w:top w:val="double" w:sz="2" w:space="0" w:color="000000" w:themeColor="text1"/>
        </w:tcBorders>
      </w:tcPr>
    </w:tblStylePr>
    <w:tblStylePr w:type="firstCol">
      <w:rPr>
        <w:b/>
        <w:bCs/>
      </w:rPr>
    </w:tblStylePr>
    <w:tblStylePr w:type="lastCol">
      <w:rPr>
        <w:b/>
        <w:bCs/>
      </w:rPr>
    </w:tblStylePr>
  </w:style>
  <w:style w:type="table" w:customStyle="1" w:styleId="TableGrid1">
    <w:name w:val="Table Grid1"/>
    <w:basedOn w:val="TableNormal"/>
    <w:uiPriority w:val="39"/>
    <w:rsid w:val="00C91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
    <w:name w:val="Table"/>
    <w:semiHidden/>
    <w:unhideWhenUsed/>
    <w:qFormat/>
    <w:rsid w:val="00526B96"/>
    <w:pPr>
      <w:spacing w:after="200"/>
    </w:pPr>
    <w:rPr>
      <w:sz w:val="24"/>
      <w:szCs w:val="24"/>
    </w:rPr>
    <w:tblPr>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7F1019-A6CD-4A28-BDA7-A077C1B357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2282</TotalTime>
  <Pages>12</Pages>
  <Words>4854</Words>
  <Characters>27668</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32458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Uzma Khan</dc:creator>
  <dc:description/>
  <cp:lastModifiedBy>Uzma Khan</cp:lastModifiedBy>
  <cp:revision>21</cp:revision>
  <dcterms:created xsi:type="dcterms:W3CDTF">2021-06-26T14:37:00Z</dcterms:created>
  <dcterms:modified xsi:type="dcterms:W3CDTF">2021-06-28T14:05:00Z</dcterms:modified>
  <dc:language>en-GB</dc:language>
</cp:coreProperties>
</file>