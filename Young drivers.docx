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5BB1B" w14:textId="10A6FF38" w:rsidR="005159BA" w:rsidRPr="00245443" w:rsidRDefault="00CD15D2" w:rsidP="005159BA">
      <w:pPr>
        <w:spacing w:line="480" w:lineRule="auto"/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Road crashes among u</w:t>
      </w:r>
      <w:r w:rsidR="005159BA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nderage </w:t>
      </w:r>
      <w:r w:rsidR="00504089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adolescent </w:t>
      </w:r>
      <w:r w:rsidR="005159BA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drivers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’</w:t>
      </w:r>
      <w:r w:rsidR="005159BA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del w:id="0" w:author="Martin Gerdin Wärnberg(5ml3)" w:date="2021-03-10T11:29:00Z">
        <w:r w:rsidR="00084F2C" w:rsidDel="007579F0">
          <w:rPr>
            <w:rFonts w:ascii="Times New Roman" w:hAnsi="Times New Roman" w:cs="Times New Roman"/>
            <w:b/>
            <w:color w:val="212121"/>
            <w:sz w:val="24"/>
            <w:szCs w:val="24"/>
            <w:shd w:val="clear" w:color="auto" w:fill="FFFFFF"/>
          </w:rPr>
          <w:delText xml:space="preserve">versus </w:delText>
        </w:r>
      </w:del>
      <w:ins w:id="1" w:author="Martin Gerdin Wärnberg(5ml3)" w:date="2021-03-10T11:29:00Z">
        <w:r w:rsidR="007579F0">
          <w:rPr>
            <w:rFonts w:ascii="Times New Roman" w:hAnsi="Times New Roman" w:cs="Times New Roman"/>
            <w:b/>
            <w:color w:val="212121"/>
            <w:sz w:val="24"/>
            <w:szCs w:val="24"/>
            <w:shd w:val="clear" w:color="auto" w:fill="FFFFFF"/>
          </w:rPr>
          <w:t>compared with</w:t>
        </w:r>
        <w:r w:rsidR="007579F0">
          <w:rPr>
            <w:rFonts w:ascii="Times New Roman" w:hAnsi="Times New Roman" w:cs="Times New Roman"/>
            <w:b/>
            <w:color w:val="212121"/>
            <w:sz w:val="24"/>
            <w:szCs w:val="24"/>
            <w:shd w:val="clear" w:color="auto" w:fill="FFFFFF"/>
          </w:rPr>
          <w:t xml:space="preserve"> </w:t>
        </w:r>
      </w:ins>
      <w:r w:rsidR="00084F2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young drivers </w:t>
      </w:r>
      <w:r w:rsidR="00504089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of legal driving age</w:t>
      </w:r>
      <w:r w:rsidR="00084F2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:</w:t>
      </w:r>
      <w:r w:rsidR="00504089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084F2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A Cross-Sectional Study from an Urban Setting in Low-Middle Income Country</w:t>
      </w:r>
      <w:r w:rsidR="005159BA" w:rsidRPr="00245443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, Karachi, Pakistan</w:t>
      </w:r>
    </w:p>
    <w:p w14:paraId="49F7D625" w14:textId="77777777" w:rsidR="005159BA" w:rsidRPr="00245443" w:rsidRDefault="005159BA" w:rsidP="005159BA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0D27B78" w14:textId="0FA5FD9E" w:rsidR="00630BDF" w:rsidDel="00102DB0" w:rsidRDefault="00CA264C" w:rsidP="001D6F5B">
      <w:pPr>
        <w:spacing w:line="480" w:lineRule="auto"/>
        <w:rPr>
          <w:del w:id="2" w:author="Martin Gerdin Wärnberg(5ml3) [2]" w:date="2021-03-10T11:34:00Z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Adolescents have the highest burden of road traffic</w:t>
      </w:r>
      <w:r w:rsidR="00677625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deaths.</w:t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&lt;EndNote&gt;&lt;Cite&gt;&lt;Author&gt;Li&lt;/Author&gt;&lt;Year&gt;2016&lt;/Year&gt;&lt;RecNum&gt;17&lt;/RecNum&gt;&lt;DisplayText&gt;[1]&lt;/DisplayText&gt;&lt;record&gt;&lt;rec-number&gt;17&lt;/rec-number&gt;&lt;foreign-keys&gt;&lt;key app="EN" db-id="9pexzrwd6vtz2wepzzqxz9p7adx2etvt9rfx" timestamp="1613769378"&gt;17&lt;/key&gt;&lt;/foreign-keys&gt;&lt;ref-type name="Journal Article"&gt;17&lt;/ref-type&gt;&lt;contributors&gt;&lt;authors&gt;&lt;author&gt;Li, Qingfeng&lt;/author&gt;&lt;author&gt;Alonge, Olakunle&lt;/author&gt;&lt;author&gt;Hyder, Adnan A&lt;/author&gt;&lt;/authors&gt;&lt;/contributors&gt;&lt;titles&gt;&lt;title&gt;Children and road traffic injuries: can&amp;apos;t the world do better?&lt;/title&gt;&lt;secondary-title&gt;Archives of disease in childhood&lt;/secondary-title&gt;&lt;/titles&gt;&lt;periodical&gt;&lt;full-title&gt;Archives of disease in childhood&lt;/full-title&gt;&lt;/periodical&gt;&lt;pages&gt;1063-1070&lt;/pages&gt;&lt;volume&gt;101&lt;/volume&gt;&lt;number&gt;11&lt;/number&gt;&lt;dates&gt;&lt;year&gt;2016&lt;/year&gt;&lt;/dates&gt;&lt;isbn&gt;0003-9888&lt;/isbn&gt;&lt;urls&gt;&lt;/urls&gt;&lt;/record&gt;&lt;/Cite&gt;&lt;/EndNote&gt;</w:instrText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4762FC" w:rsidRPr="0024544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[1]</w:t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77625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Underage adolescents’ drivers are involved in fatal crashes three times more often compared with adults.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4762F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&lt;EndNote&gt;&lt;Cite&gt;&lt;Author&gt;Walshe&lt;/Author&gt;&lt;Year&gt;2017&lt;/Year&gt;&lt;RecNum&gt;1&lt;/RecNum&gt;&lt;DisplayText&gt;[2]&lt;/DisplayText&gt;&lt;record&gt;&lt;rec-number&gt;1&lt;/rec-number&gt;&lt;foreign-keys&gt;&lt;key app="EN" db-id="9pexzrwd6vtz2wepzzqxz9p7adx2etvt9rfx" timestamp="1612559218"&gt;1&lt;/key&gt;&lt;/foreign-keys&gt;&lt;ref-type name="Journal Article"&gt;17&lt;/ref-type&gt;&lt;contributors&gt;&lt;authors&gt;&lt;author&gt;Walshe, Elizabeth A&lt;/author&gt;&lt;author&gt;Ward McIntosh, Chelsea&lt;/author&gt;&lt;author&gt;Romer, Daniel&lt;/author&gt;&lt;author&gt;Winston, Flaura K&lt;/author&gt;&lt;/authors&gt;&lt;/contributors&gt;&lt;titles&gt;&lt;title&gt;Executive function capacities, negative driving behavior and crashes in young drivers&lt;/title&gt;&lt;secondary-title&gt;International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health&lt;/full-title&gt;&lt;/periodical&gt;&lt;pages&gt;1314&lt;/pages&gt;&lt;volume&gt;14&lt;/volume&gt;&lt;number&gt;11&lt;/number&gt;&lt;dates&gt;&lt;year&gt;2017&lt;/year&gt;&lt;/dates&gt;&lt;urls&gt;&lt;/urls&gt;&lt;/record&gt;&lt;/Cite&gt;&lt;/EndNote&gt;</w:instrTex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4762FC" w:rsidRPr="0024544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[2]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del w:id="3" w:author="Martin Gerdin Wärnberg(5ml3)" w:date="2021-03-10T11:30:00Z">
        <w:r w:rsidR="005159BA" w:rsidRPr="00245443" w:rsidDel="007579F0">
          <w:rPr>
            <w:rFonts w:ascii="Times New Roman" w:hAnsi="Times New Roman" w:cs="Times New Roman"/>
            <w:sz w:val="24"/>
            <w:szCs w:val="24"/>
          </w:rPr>
          <w:delText xml:space="preserve">There is a </w:delText>
        </w:r>
        <w:r w:rsidR="00084F2C" w:rsidDel="007579F0">
          <w:rPr>
            <w:rFonts w:ascii="Times New Roman" w:hAnsi="Times New Roman" w:cs="Times New Roman"/>
            <w:sz w:val="24"/>
            <w:szCs w:val="24"/>
          </w:rPr>
          <w:delText>six</w:delText>
        </w:r>
      </w:del>
      <w:ins w:id="4" w:author="Martin Gerdin Wärnberg(5ml3)" w:date="2021-03-10T11:30:00Z">
        <w:r w:rsidR="007579F0">
          <w:rPr>
            <w:rFonts w:ascii="Times New Roman" w:hAnsi="Times New Roman" w:cs="Times New Roman"/>
            <w:sz w:val="24"/>
            <w:szCs w:val="24"/>
          </w:rPr>
          <w:t>The number of road traffic crashes per million miles driven</w:t>
        </w:r>
      </w:ins>
      <w:ins w:id="5" w:author="Martin Gerdin Wärnberg(5ml3)" w:date="2021-03-10T11:31:00Z">
        <w:r w:rsidR="007579F0">
          <w:rPr>
            <w:rFonts w:ascii="Times New Roman" w:hAnsi="Times New Roman" w:cs="Times New Roman"/>
            <w:sz w:val="24"/>
            <w:szCs w:val="24"/>
          </w:rPr>
          <w:t xml:space="preserve"> is six times higher </w:t>
        </w:r>
      </w:ins>
      <w:del w:id="6" w:author="Martin Gerdin Wärnberg(5ml3)" w:date="2021-03-10T11:31:00Z">
        <w:r w:rsidR="00084F2C" w:rsidDel="007579F0">
          <w:rPr>
            <w:rFonts w:ascii="Times New Roman" w:hAnsi="Times New Roman" w:cs="Times New Roman"/>
            <w:sz w:val="24"/>
            <w:szCs w:val="24"/>
          </w:rPr>
          <w:delText xml:space="preserve"> times higher</w:delText>
        </w:r>
        <w:r w:rsidR="005159BA" w:rsidRPr="00245443" w:rsidDel="007579F0">
          <w:rPr>
            <w:rFonts w:ascii="Times New Roman" w:hAnsi="Times New Roman" w:cs="Times New Roman"/>
            <w:sz w:val="24"/>
            <w:szCs w:val="24"/>
          </w:rPr>
          <w:delText xml:space="preserve"> crashes per million miles driven for </w:delText>
        </w:r>
      </w:del>
      <w:ins w:id="7" w:author="Martin Gerdin Wärnberg(5ml3)" w:date="2021-03-10T11:31:00Z">
        <w:r w:rsidR="007579F0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r w:rsidR="005159BA" w:rsidRPr="00245443">
        <w:rPr>
          <w:rFonts w:ascii="Times New Roman" w:hAnsi="Times New Roman" w:cs="Times New Roman"/>
          <w:sz w:val="24"/>
          <w:szCs w:val="24"/>
        </w:rPr>
        <w:t xml:space="preserve">adolescents </w:t>
      </w:r>
      <w:r w:rsidR="00084F2C">
        <w:rPr>
          <w:rFonts w:ascii="Times New Roman" w:hAnsi="Times New Roman" w:cs="Times New Roman"/>
          <w:sz w:val="24"/>
          <w:szCs w:val="24"/>
        </w:rPr>
        <w:t xml:space="preserve">compared </w:t>
      </w:r>
      <w:del w:id="8" w:author="Martin Gerdin Wärnberg(5ml3)" w:date="2021-03-10T11:31:00Z">
        <w:r w:rsidR="00084F2C" w:rsidDel="007579F0">
          <w:rPr>
            <w:rFonts w:ascii="Times New Roman" w:hAnsi="Times New Roman" w:cs="Times New Roman"/>
            <w:sz w:val="24"/>
            <w:szCs w:val="24"/>
          </w:rPr>
          <w:delText xml:space="preserve">to </w:delText>
        </w:r>
      </w:del>
      <w:ins w:id="9" w:author="Martin Gerdin Wärnberg(5ml3)" w:date="2021-03-10T11:31:00Z">
        <w:r w:rsidR="007579F0">
          <w:rPr>
            <w:rFonts w:ascii="Times New Roman" w:hAnsi="Times New Roman" w:cs="Times New Roman"/>
            <w:sz w:val="24"/>
            <w:szCs w:val="24"/>
          </w:rPr>
          <w:t>with</w:t>
        </w:r>
        <w:r w:rsidR="007579F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084F2C">
        <w:rPr>
          <w:rFonts w:ascii="Times New Roman" w:hAnsi="Times New Roman" w:cs="Times New Roman"/>
          <w:sz w:val="24"/>
          <w:szCs w:val="24"/>
        </w:rPr>
        <w:t>adult drivers</w:t>
      </w:r>
      <w:r w:rsidR="005159BA" w:rsidRPr="00245443">
        <w:rPr>
          <w:rFonts w:ascii="Times New Roman" w:hAnsi="Times New Roman" w:cs="Times New Roman"/>
          <w:sz w:val="24"/>
          <w:szCs w:val="24"/>
        </w:rPr>
        <w:t>.</w:t>
      </w:r>
      <w:r w:rsidR="005159BA" w:rsidRPr="00245443">
        <w:rPr>
          <w:rFonts w:ascii="Times New Roman" w:hAnsi="Times New Roman" w:cs="Times New Roman"/>
          <w:sz w:val="24"/>
          <w:szCs w:val="24"/>
        </w:rPr>
        <w:fldChar w:fldCharType="begin"/>
      </w:r>
      <w:r w:rsidR="004762FC" w:rsidRPr="0024544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&lt;EndNote&gt;&lt;Cite&gt;&lt;Author&gt;Banz&lt;/Author&gt;&lt;Year&gt;2019&lt;/Year&gt;&lt;RecNum&gt;2&lt;/RecNum&gt;&lt;DisplayText&gt;[3]&lt;/DisplayText&gt;&lt;record&gt;&lt;rec-number&gt;2&lt;/rec-number&gt;&lt;foreign-keys&gt;&lt;key app="EN" db-id="9pexzrwd6vtz2wepzzqxz9p7adx2etvt9rfx" timestamp="1612559572"&gt;2&lt;/key&gt;&lt;/foreign-keys&gt;&lt;ref-type name="Journal Article"&gt;17&lt;/ref-type&gt;&lt;contributors&gt;&lt;authors&gt;&lt;author&gt;Banz, Barbara C&lt;/author&gt;&lt;author&gt;Fell, James C&lt;/author&gt;&lt;author&gt;Vaca, Federico E&lt;/author&gt;&lt;/authors&gt;&lt;/contributors&gt;&lt;titles&gt;&lt;title&gt;Focus: Death: Complexities of Young Driver Injury and Fatal Motor Vehicle Crashes&lt;/title&gt;&lt;secondary-title&gt;The Yale journal of biology and medicine&lt;/secondary-title&gt;&lt;/titles&gt;&lt;periodical&gt;&lt;full-title&gt;The Yale journal of biology and medicine&lt;/full-title&gt;&lt;/periodical&gt;&lt;pages&gt;725&lt;/pages&gt;&lt;volume&gt;92&lt;/volume&gt;&lt;number&gt;4&lt;/number&gt;&lt;dates&gt;&lt;year&gt;2019&lt;/year&gt;&lt;/dates&gt;&lt;urls&gt;&lt;/urls&gt;&lt;/record&gt;&lt;/Cite&gt;&lt;/EndNote&gt;</w:instrText>
      </w:r>
      <w:r w:rsidR="005159BA" w:rsidRPr="00245443">
        <w:rPr>
          <w:rFonts w:ascii="Times New Roman" w:hAnsi="Times New Roman" w:cs="Times New Roman"/>
          <w:sz w:val="24"/>
          <w:szCs w:val="24"/>
        </w:rPr>
        <w:fldChar w:fldCharType="separate"/>
      </w:r>
      <w:r w:rsidR="004762FC" w:rsidRPr="00245443">
        <w:rPr>
          <w:rFonts w:ascii="Times New Roman" w:hAnsi="Times New Roman" w:cs="Times New Roman"/>
          <w:noProof/>
          <w:sz w:val="24"/>
          <w:szCs w:val="24"/>
        </w:rPr>
        <w:t>[3]</w:t>
      </w:r>
      <w:r w:rsidR="005159BA" w:rsidRPr="00245443">
        <w:rPr>
          <w:rFonts w:ascii="Times New Roman" w:hAnsi="Times New Roman" w:cs="Times New Roman"/>
          <w:sz w:val="24"/>
          <w:szCs w:val="24"/>
        </w:rPr>
        <w:fldChar w:fldCharType="end"/>
      </w:r>
      <w:r w:rsidR="005159BA" w:rsidRPr="00245443">
        <w:rPr>
          <w:rFonts w:ascii="Times New Roman" w:hAnsi="Times New Roman" w:cs="Times New Roman"/>
          <w:sz w:val="24"/>
          <w:szCs w:val="24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Adolescents are vulnerable to road traffic crashes due to limited experience and risky </w:t>
      </w:r>
      <w:r w:rsidR="00084F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taking </w:t>
      </w:r>
      <w:del w:id="10" w:author="Martin Gerdin Wärnberg(5ml3)" w:date="2021-03-10T11:31:00Z">
        <w:r w:rsidR="00084F2C" w:rsidDel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behaviours</w:delText>
        </w:r>
      </w:del>
      <w:ins w:id="11" w:author="Martin Gerdin Wärnberg(5ml3)" w:date="2021-03-10T11:31:00Z">
        <w:r w:rsidR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behaviors [Need citation]</w:t>
        </w:r>
      </w:ins>
      <w:r w:rsidR="00084F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</w:p>
    <w:p w14:paraId="18D304CF" w14:textId="77777777" w:rsidR="00630BDF" w:rsidRDefault="00630BDF" w:rsidP="001D6F5B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2FF43BC" w14:textId="03F41546" w:rsidR="001D6F5B" w:rsidDel="00102DB0" w:rsidRDefault="001D6F5B" w:rsidP="001D6F5B">
      <w:pPr>
        <w:spacing w:line="480" w:lineRule="auto"/>
        <w:rPr>
          <w:del w:id="12" w:author="Martin Gerdin Wärnberg(5ml3) [2]" w:date="2021-03-10T11:34:00Z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 most countries the minimum driving age is 18 years but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many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adolescents start to drive earlier than the legal age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if they have access to vehicle in the household. Underage driving is linked to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adolescents’ aspiration of becoming independent and experience adventure augmented with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peer pressure.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&lt;EndNote&gt;&lt;Cite&gt;&lt;Author&gt;Alderman&lt;/Author&gt;&lt;Year&gt;2018&lt;/Year&gt;&lt;RecNum&gt;4&lt;/RecNum&gt;&lt;DisplayText&gt;[4]&lt;/DisplayText&gt;&lt;record&gt;&lt;rec-number&gt;4&lt;/rec-number&gt;&lt;foreign-keys&gt;&lt;key app="EN" db-id="9pexzrwd6vtz2wepzzqxz9p7adx2etvt9rfx" timestamp="1612559928"&gt;4&lt;/key&gt;&lt;/foreign-keys&gt;&lt;ref-type name="Journal Article"&gt;17&lt;/ref-type&gt;&lt;contributors&gt;&lt;authors&gt;&lt;author&gt;Alderman, Elizabeth M&lt;/author&gt;&lt;author&gt;Johnston, Brian D&lt;/author&gt;&lt;/authors&gt;&lt;/contributors&gt;&lt;titles&gt;&lt;title&gt;The teen driver&lt;/title&gt;&lt;secondary-title&gt;Pediatrics&lt;/secondary-title&gt;&lt;/titles&gt;&lt;periodical&gt;&lt;full-title&gt;Pediatrics&lt;/full-title&gt;&lt;/periodical&gt;&lt;volume&gt;142&lt;/volume&gt;&lt;number&gt;4&lt;/number&gt;&lt;dates&gt;&lt;year&gt;2018&lt;/year&gt;&lt;/dates&gt;&lt;isbn&gt;0031-4005&lt;/isbn&gt;&lt;urls&gt;&lt;/urls&gt;&lt;/record&gt;&lt;/Cite&gt;&lt;/EndNote&gt;</w:instrTex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[4]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14:paraId="45E0DB6C" w14:textId="77777777" w:rsidR="0080547C" w:rsidRDefault="0080547C" w:rsidP="001D6F5B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EC6F4D1" w14:textId="30F5DB14" w:rsidR="005159BA" w:rsidRPr="00245443" w:rsidRDefault="004A49F1" w:rsidP="005159BA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emographic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s, 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socioeconomic factors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behaviours and consequences related to road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crashes by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adolescent</w:t>
      </w:r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drivers </w:t>
      </w:r>
      <w:del w:id="13" w:author="Martin Gerdin Wärnberg(5ml3)" w:date="2021-03-10T11:31:00Z">
        <w:r w:rsidRPr="00245443" w:rsidDel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were </w:delText>
        </w:r>
      </w:del>
      <w:ins w:id="14" w:author="Martin Gerdin Wärnberg(5ml3)" w:date="2021-03-10T11:31:00Z">
        <w:r w:rsidR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have been</w:t>
        </w:r>
        <w:r w:rsidR="007579F0" w:rsidRPr="00245443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</w:t>
        </w:r>
      </w:ins>
      <w:r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studied in high- income countries (HICs)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where </w:t>
      </w:r>
      <w:del w:id="15" w:author="Martin Gerdin Wärnberg(5ml3)" w:date="2021-03-10T11:32:00Z">
        <w:r w:rsidDel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atleast</w:delText>
        </w:r>
      </w:del>
      <w:ins w:id="16" w:author="Martin Gerdin Wärnberg(5ml3)" w:date="2021-03-10T11:32:00Z">
        <w:r w:rsidR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at least</w:t>
        </w:r>
      </w:ins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one vehicle is available for every two persons. </w:t>
      </w:r>
      <w:r w:rsidR="00630BDF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&lt;EndNote&gt;&lt;Cite&gt;&lt;Author&gt;Hanna&lt;/Author&gt;&lt;Year&gt;2010&lt;/Year&gt;&lt;RecNum&gt;5&lt;/RecNum&gt;&lt;DisplayText&gt;[5,6]&lt;/DisplayText&gt;&lt;record&gt;&lt;rec-number&gt;5&lt;/rec-number&gt;&lt;foreign-keys&gt;&lt;key app="EN" db-id="9pexzrwd6vtz2wepzzqxz9p7adx2etvt9rfx" timestamp="1612559989"&gt;5&lt;/key&gt;&lt;/foreign-keys&gt;&lt;ref-type name="Journal Article"&gt;17&lt;/ref-type&gt;&lt;contributors&gt;&lt;authors&gt;&lt;author&gt;Hanna, Christina L&lt;/author&gt;&lt;author&gt;Hasselberg, Marie&lt;/author&gt;&lt;author&gt;Laflamme, Lucie&lt;/author&gt;&lt;author&gt;Möller, Jette&lt;/author&gt;&lt;/authors&gt;&lt;/contributors&gt;&lt;titles&gt;&lt;title&gt;Road traffic crash circumstances and consequences among young unlicensed drivers: a Swedish cohort study on socioeconomic disparities&lt;/title&gt;&lt;secondary-title&gt;BMC Public Health&lt;/secondary-title&gt;&lt;/titles&gt;&lt;periodical&gt;&lt;full-title&gt;BMC Public Health&lt;/full-title&gt;&lt;/periodical&gt;&lt;pages&gt;1-8&lt;/pages&gt;&lt;volume&gt;10&lt;/volume&gt;&lt;number&gt;1&lt;/number&gt;&lt;dates&gt;&lt;year&gt;2010&lt;/year&gt;&lt;/dates&gt;&lt;isbn&gt;1471-2458&lt;/isbn&gt;&lt;urls&gt;&lt;/urls&gt;&lt;/record&gt;&lt;/Cite&gt;&lt;Cite&gt;&lt;Author&gt;Bates&lt;/Author&gt;&lt;Year&gt;2014&lt;/Year&gt;&lt;RecNum&gt;7&lt;/RecNum&gt;&lt;record&gt;&lt;rec-number&gt;7&lt;/rec-number&gt;&lt;foreign-keys&gt;&lt;key app="EN" db-id="9pexzrwd6vtz2wepzzqxz9p7adx2etvt9rfx" timestamp="1612560759"&gt;7&lt;/key&gt;&lt;/foreign-keys&gt;&lt;ref-type name="Journal Article"&gt;17&lt;/ref-type&gt;&lt;contributors&gt;&lt;authors&gt;&lt;author&gt;Bates, Lyndel J&lt;/author&gt;&lt;author&gt;Davey, Jeremy&lt;/author&gt;&lt;author&gt;Watson, Barry&lt;/author&gt;&lt;author&gt;King, Mark J&lt;/author&gt;&lt;author&gt;Armstrong, Kerry&lt;/author&gt;&lt;/authors&gt;&lt;/contributors&gt;&lt;titles&gt;&lt;title&gt;Factors contributing to crashes among young drivers&lt;/title&gt;&lt;secondary-title&gt;Sultan Qaboos university medical journal&lt;/secondary-title&gt;&lt;/titles&gt;&lt;periodical&gt;&lt;full-title&gt;Sultan Qaboos university medical journal&lt;/full-title&gt;&lt;/periodical&gt;&lt;pages&gt;e297&lt;/pages&gt;&lt;volume&gt;14&lt;/volume&gt;&lt;number&gt;3&lt;/number&gt;&lt;dates&gt;&lt;year&gt;2014&lt;/year&gt;&lt;/dates&gt;&lt;urls&gt;&lt;/urls&gt;&lt;/record&gt;&lt;/Cite&gt;&lt;/EndNote&gt;</w:instrText>
      </w:r>
      <w:r w:rsidR="00630BDF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630BD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[5,6]</w:t>
      </w:r>
      <w:r w:rsidR="00630BDF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0BDF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05026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 common crash risks in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HICs among</w:t>
      </w:r>
      <w:r w:rsidR="0005026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adolescent drivers are</w:t>
      </w:r>
      <w:r w:rsidR="00084F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speeding, violation of safety rules, drink driving and use of cell phones</w:t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cj48UmVjTnVtPjM8L1JlY051bT48RGlzcGxheVRleHQ+WzYtOF08L0Rpc3BsYXlUZXh0PjxyZWNv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</w:fldData>
        </w:fldChar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PEVuZE5vdGU+PENpdGU+PEF1dGhvcj5Cb3VsYWdvdWFzPC9BdXRob3I+PFllYXI+MjAyMDwvWWVh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</w:fldData>
        </w:fldChar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630BD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[6-8]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715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Graduate driving license </w:t>
      </w:r>
      <w:del w:id="17" w:author="Martin Gerdin Wärnberg(5ml3)" w:date="2021-03-10T11:32:00Z">
        <w:r w:rsidR="005159BA" w:rsidRPr="00245443" w:rsidDel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</w:delText>
        </w:r>
      </w:del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program </w:t>
      </w:r>
      <w:r w:rsidR="0071715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 some high income countries</w:t>
      </w:r>
      <w:r w:rsidR="001D6F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aims to </w:t>
      </w:r>
      <w:r w:rsidR="001D6F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restrict the road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traffic exposure</w:t>
      </w:r>
      <w:r w:rsidR="001D6F5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adolescent drivers; </w:t>
      </w:r>
      <w:del w:id="18" w:author="Martin Gerdin Wärnberg(5ml3)" w:date="2021-03-10T11:32:00Z">
        <w:r w:rsidR="001D6F5B" w:rsidDel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hence </w:delText>
        </w:r>
      </w:del>
      <w:commentRangeStart w:id="19"/>
      <w:ins w:id="20" w:author="Martin Gerdin Wärnberg(5ml3)" w:date="2021-03-10T11:32:00Z">
        <w:r w:rsidR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and have been shown to </w:t>
        </w:r>
        <w:commentRangeEnd w:id="19"/>
        <w:r w:rsidR="007579F0">
          <w:rPr>
            <w:rStyle w:val="Kommentarsreferens"/>
          </w:rPr>
          <w:commentReference w:id="19"/>
        </w:r>
      </w:ins>
      <w:del w:id="21" w:author="Martin Gerdin Wärnberg(5ml3)" w:date="2021-03-10T11:32:00Z">
        <w:r w:rsidR="001D6F5B" w:rsidDel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it is</w:delText>
        </w:r>
        <w:r w:rsidR="001D6F5B" w:rsidRPr="00245443" w:rsidDel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</w:delText>
        </w:r>
      </w:del>
      <w:r w:rsidR="001D6F5B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successful in reducing fatal crashes in young drivers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&lt;EndNote&gt;&lt;Cite&gt;&lt;Author&gt;Tefft&lt;/Author&gt;&lt;Year&gt;2014&lt;/Year&gt;&lt;RecNum&gt;6&lt;/RecNum&gt;&lt;DisplayText&gt;[9]&lt;/DisplayText&gt;&lt;record&gt;&lt;rec-number&gt;6&lt;/rec-number&gt;&lt;foreign-keys&gt;&lt;key app="EN" db-id="9pexzrwd6vtz2wepzzqxz9p7adx2etvt9rfx" timestamp="1612560587"&gt;6&lt;/key&gt;&lt;/foreign-keys&gt;&lt;ref-type name="Journal Article"&gt;17&lt;/ref-type&gt;&lt;contributors&gt;&lt;authors&gt;&lt;author&gt;Tefft, Brian C&lt;/author&gt;&lt;author&gt;Williams, Allan F&lt;/author&gt;&lt;author&gt;Grabowski, Jurek G&lt;/author&gt;&lt;/authors&gt;&lt;/contributors&gt;&lt;titles&gt;&lt;title&gt;Driver licensing and reasons for delaying licensure among young adults ages 18-20, United States, 2012&lt;/title&gt;&lt;secondary-title&gt;Injury epidemiology&lt;/secondary-title&gt;&lt;/titles&gt;&lt;periodical&gt;&lt;full-title&gt;Injury epidemiology&lt;/full-title&gt;&lt;/periodical&gt;&lt;pages&gt;1-8&lt;/pages&gt;&lt;volume&gt;1&lt;/volume&gt;&lt;number&gt;1&lt;/number&gt;&lt;dates&gt;&lt;year&gt;2014&lt;/year&gt;&lt;/dates&gt;&lt;isbn&gt;2197-1714&lt;/isbn&gt;&lt;urls&gt;&lt;/urls&gt;&lt;/record&gt;&lt;/Cite&gt;&lt;/EndNote&gt;</w:instrTex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630BD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[9]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630BD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159BA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67E14E9" w14:textId="52988495" w:rsidR="00102DB0" w:rsidRDefault="0080547C" w:rsidP="005070CC">
      <w:pPr>
        <w:spacing w:line="480" w:lineRule="auto"/>
        <w:rPr>
          <w:ins w:id="22" w:author="Martin Gerdin Wärnberg(5ml3) [2]" w:date="2021-03-10T11:34:00Z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It is unclear how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underage drivers are contributing </w:t>
      </w:r>
      <w:del w:id="23" w:author="Martin Gerdin Wärnberg(5ml3) [2]" w:date="2021-03-10T11:33:00Z">
        <w:r w:rsidR="005070CC" w:rsidDel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in </w:delText>
        </w:r>
      </w:del>
      <w:ins w:id="24" w:author="Martin Gerdin Wärnberg(5ml3) [2]" w:date="2021-03-10T11:33:00Z">
        <w:r w:rsidR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to the</w:t>
        </w:r>
        <w:r w:rsidR="007579F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</w:t>
        </w:r>
      </w:ins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crash burden in low-income settings</w:t>
      </w:r>
      <w:ins w:id="25" w:author="Martin Gerdin Wärnberg(5ml3) [2]" w:date="2021-03-10T11:33:00Z">
        <w:r w:rsidR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where the</w:t>
        </w:r>
      </w:ins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ins w:id="26" w:author="Martin Gerdin Wärnberg(5ml3) [2]" w:date="2021-03-10T11:33:00Z">
        <w:r w:rsidR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number of vehicles per population</w:t>
        </w:r>
        <w:r w:rsidR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is </w:t>
        </w:r>
      </w:ins>
      <w:del w:id="27" w:author="Martin Gerdin Wärnberg(5ml3) [2]" w:date="2021-03-10T11:33:00Z">
        <w:r w:rsidR="005070CC" w:rsidDel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which have </w:delText>
        </w:r>
      </w:del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lower</w:t>
      </w:r>
      <w:del w:id="28" w:author="Martin Gerdin Wärnberg(5ml3) [2]" w:date="2021-03-10T11:33:00Z">
        <w:r w:rsidR="005070CC" w:rsidDel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 number of vehicles per population</w:delText>
        </w:r>
      </w:del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Understanding </w:t>
      </w:r>
      <w:del w:id="29" w:author="Martin Gerdin Wärnberg(5ml3) [2]" w:date="2021-03-10T11:33:00Z">
        <w:r w:rsidR="005070CC" w:rsidDel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of </w:delText>
        </w:r>
      </w:del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underage driving can be critical in suggesting preventive measures in low-income settings, as these countries account for about </w:t>
      </w:r>
      <w:r w:rsidR="005070C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90% of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</w:t>
      </w:r>
      <w:r w:rsidR="005070C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oad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deaths</w:t>
      </w:r>
      <w:r w:rsidR="005070C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adolescents </w:t>
      </w:r>
      <w:r w:rsidR="005070C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globally</w:t>
      </w:r>
      <w:ins w:id="30" w:author="Martin Gerdin Wärnberg(5ml3) [2]" w:date="2021-03-10T11:34:00Z">
        <w:r w:rsidR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[Need citation] </w:t>
        </w:r>
      </w:ins>
      <w:r w:rsidR="005070CC" w:rsidRPr="0024544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</w:p>
    <w:p w14:paraId="3189D3E8" w14:textId="6D44B383" w:rsidR="009925A3" w:rsidDel="00102DB0" w:rsidRDefault="005070CC" w:rsidP="005070CC">
      <w:pPr>
        <w:spacing w:line="480" w:lineRule="auto"/>
        <w:rPr>
          <w:del w:id="31" w:author="Martin Gerdin Wärnberg(5ml3) [2]" w:date="2021-03-10T11:34:00Z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Unlike high-income countries, </w:t>
      </w:r>
      <w:del w:id="32" w:author="Martin Gerdin Wärnberg(5ml3) [2]" w:date="2021-03-10T11:34:00Z">
        <w:r w:rsidDel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 xml:space="preserve">the </w:delText>
        </w:r>
      </w:del>
      <w:ins w:id="33" w:author="Martin Gerdin Wärnberg(5ml3) [2]" w:date="2021-03-10T11:34:00Z">
        <w:r w:rsidR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many</w:t>
        </w:r>
        <w:r w:rsidR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</w:t>
        </w:r>
      </w:ins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low-income settings </w:t>
      </w:r>
      <w:del w:id="34" w:author="Martin Gerdin Wärnberg(5ml3) [2]" w:date="2021-03-10T11:34:00Z">
        <w:r w:rsidDel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delText>do not have</w:delText>
        </w:r>
      </w:del>
      <w:ins w:id="35" w:author="Martin Gerdin Wärnberg(5ml3) [2]" w:date="2021-03-10T11:34:00Z">
        <w:r w:rsidR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>lack</w:t>
        </w:r>
      </w:ins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stringent rules for obtaining driving license.</w:t>
      </w:r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Previous studies</w:t>
      </w:r>
      <w:r w:rsidR="00B87D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report high cras</w:t>
      </w:r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 rates in early licensure period</w:t>
      </w:r>
      <w:r w:rsidR="00B87D9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regardless of age of licensure compared to adults.</w:t>
      </w:r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PEVuZE5vdGU+PENpdGU+PEF1dGhvcj5HZXJzaG9uPC9BdXRob3I+PFllYXI+MjAxODwvWWVhcj48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</w:fldData>
        </w:fldChar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PEVuZE5vdGU+PENpdGU+PEF1dGhvcj5HZXJzaG9uPC9BdXRob3I+PFllYXI+MjAxODwvWWVhcj48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</w:fldData>
        </w:fldChar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5351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[10-16]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  <w:ins w:id="36" w:author="Martin Gerdin Wärnberg(5ml3) [2]" w:date="2021-03-10T11:34:00Z">
        <w:r w:rsidR="00102DB0">
          <w:rPr>
            <w:rFonts w:ascii="Times New Roman" w:hAnsi="Times New Roman" w:cs="Times New Roman"/>
            <w:color w:val="212121"/>
            <w:sz w:val="24"/>
            <w:szCs w:val="24"/>
            <w:shd w:val="clear" w:color="auto" w:fill="FFFFFF"/>
          </w:rPr>
          <w:t xml:space="preserve"> </w:t>
        </w:r>
      </w:ins>
      <w:r w:rsidR="00183E4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risk of crashes is particularly high in first 12 to 18 months of independent driving after obtaining license which eventually decline.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begin"/>
      </w:r>
      <w:r w:rsidR="005351B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instrText xml:space="preserve"> ADDIN EN.CITE &lt;EndNote&gt;&lt;Cite&gt;&lt;Author&gt;Curry&lt;/Author&gt;&lt;Year&gt;2017&lt;/Year&gt;&lt;RecNum&gt;19&lt;/RecNum&gt;&lt;DisplayText&gt;[17]&lt;/DisplayText&gt;&lt;record&gt;&lt;rec-number&gt;19&lt;/rec-number&gt;&lt;foreign-keys&gt;&lt;key app="EN" db-id="9pexzrwd6vtz2wepzzqxz9p7adx2etvt9rfx" timestamp="1614974773"&gt;19&lt;/key&gt;&lt;/foreign-keys&gt;&lt;ref-type name="Journal Article"&gt;17&lt;/ref-type&gt;&lt;contributors&gt;&lt;authors&gt;&lt;author&gt;Curry, Allison E&lt;/author&gt;&lt;author&gt;Metzger, Kristina B&lt;/author&gt;&lt;author&gt;Williams, Allan F&lt;/author&gt;&lt;author&gt;Tefft, Brian C&lt;/author&gt;&lt;/authors&gt;&lt;/contributors&gt;&lt;titles&gt;&lt;title&gt;Comparison of older and younger novice driver crash rates: Informing the need for extended Graduated Driver Licensing restrictions&lt;/title&gt;&lt;secondary-title&gt;Accident Analysis &amp;amp; Prevention&lt;/secondary-title&gt;&lt;/titles&gt;&lt;periodical&gt;&lt;full-title&gt;Accident Analysis &amp;amp; Prevention&lt;/full-title&gt;&lt;/periodical&gt;&lt;pages&gt;66-73&lt;/pages&gt;&lt;volume&gt;108&lt;/volume&gt;&lt;dates&gt;&lt;year&gt;2017&lt;/year&gt;&lt;/dates&gt;&lt;isbn&gt;0001-4575&lt;/isbn&gt;&lt;urls&gt;&lt;/urls&gt;&lt;/record&gt;&lt;/Cite&gt;&lt;/EndNote&gt;</w:instrTex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separate"/>
      </w:r>
      <w:r w:rsidR="005351B3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t>[17]</w:t>
      </w:r>
      <w:r w:rsidR="0071289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fldChar w:fldCharType="end"/>
      </w:r>
    </w:p>
    <w:p w14:paraId="3CC8D47B" w14:textId="77777777" w:rsidR="009925A3" w:rsidRDefault="009925A3" w:rsidP="005070CC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842ACF8" w14:textId="77777777" w:rsidR="009925A3" w:rsidRPr="00102DB0" w:rsidDel="00102DB0" w:rsidRDefault="005070CC" w:rsidP="00EE308D">
      <w:pPr>
        <w:spacing w:line="480" w:lineRule="auto"/>
        <w:rPr>
          <w:del w:id="37" w:author="Martin Gerdin Wärnberg(5ml3) [2]" w:date="2021-03-10T11:35:00Z"/>
          <w:rFonts w:ascii="Times New Roman" w:hAnsi="Times New Roman" w:cs="Times New Roman"/>
          <w:sz w:val="24"/>
          <w:szCs w:val="24"/>
          <w:shd w:val="clear" w:color="auto" w:fill="FFFFFF"/>
          <w:rPrChange w:id="38" w:author="Martin Gerdin Wärnberg(5ml3) [2]" w:date="2021-03-10T11:35:00Z">
            <w:rPr>
              <w:del w:id="39" w:author="Martin Gerdin Wärnberg(5ml3) [2]" w:date="2021-03-10T11:35:00Z"/>
              <w:rFonts w:ascii="Times New Roman" w:hAnsi="Times New Roman" w:cs="Times New Roman"/>
              <w:color w:val="212121"/>
              <w:sz w:val="24"/>
              <w:szCs w:val="24"/>
              <w:shd w:val="clear" w:color="auto" w:fill="FFFFFF"/>
            </w:rPr>
          </w:rPrChange>
        </w:rPr>
      </w:pPr>
      <w:r w:rsidRPr="00102DB0">
        <w:rPr>
          <w:rFonts w:ascii="Times New Roman" w:hAnsi="Times New Roman" w:cs="Times New Roman"/>
          <w:sz w:val="24"/>
          <w:szCs w:val="24"/>
          <w:shd w:val="clear" w:color="auto" w:fill="FFFFFF"/>
          <w:rPrChange w:id="40" w:author="Martin Gerdin Wärnberg(5ml3) [2]" w:date="2021-03-10T11:35:00Z">
            <w:rPr>
              <w:rFonts w:ascii="Times New Roman" w:hAnsi="Times New Roman" w:cs="Times New Roman"/>
              <w:color w:val="212121"/>
              <w:sz w:val="24"/>
              <w:szCs w:val="24"/>
              <w:shd w:val="clear" w:color="auto" w:fill="FFFFFF"/>
            </w:rPr>
          </w:rPrChange>
        </w:rPr>
        <w:t xml:space="preserve">Our aim is to </w:t>
      </w:r>
      <w:r w:rsidRPr="00102DB0">
        <w:rPr>
          <w:rFonts w:ascii="Times New Roman" w:hAnsi="Times New Roman" w:cs="Times New Roman"/>
          <w:sz w:val="24"/>
          <w:szCs w:val="24"/>
          <w:rPrChange w:id="41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>determine</w:t>
      </w:r>
      <w:r w:rsidR="00140884" w:rsidRPr="00102DB0">
        <w:rPr>
          <w:rFonts w:ascii="Times New Roman" w:hAnsi="Times New Roman" w:cs="Times New Roman"/>
          <w:sz w:val="24"/>
          <w:szCs w:val="24"/>
          <w:rPrChange w:id="42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and compare the</w:t>
      </w:r>
      <w:r w:rsidRPr="00102DB0">
        <w:rPr>
          <w:rFonts w:ascii="Times New Roman" w:hAnsi="Times New Roman" w:cs="Times New Roman"/>
          <w:sz w:val="24"/>
          <w:szCs w:val="24"/>
          <w:rPrChange w:id="43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</w:t>
      </w:r>
      <w:r w:rsidR="00B87D99" w:rsidRPr="00102DB0">
        <w:rPr>
          <w:rFonts w:ascii="Times New Roman" w:hAnsi="Times New Roman" w:cs="Times New Roman"/>
          <w:sz w:val="24"/>
          <w:szCs w:val="24"/>
          <w:rPrChange w:id="44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>burden</w:t>
      </w:r>
      <w:r w:rsidR="00140884" w:rsidRPr="00102DB0">
        <w:rPr>
          <w:rFonts w:ascii="Times New Roman" w:hAnsi="Times New Roman" w:cs="Times New Roman"/>
          <w:sz w:val="24"/>
          <w:szCs w:val="24"/>
          <w:rPrChange w:id="45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and </w:t>
      </w:r>
      <w:r w:rsidRPr="00102DB0">
        <w:rPr>
          <w:rFonts w:ascii="Times New Roman" w:hAnsi="Times New Roman" w:cs="Times New Roman"/>
          <w:sz w:val="24"/>
          <w:szCs w:val="24"/>
          <w:rPrChange w:id="46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characteristics of underage adolescent </w:t>
      </w:r>
      <w:r w:rsidR="001C504D" w:rsidRPr="00102DB0">
        <w:rPr>
          <w:rFonts w:ascii="Times New Roman" w:hAnsi="Times New Roman" w:cs="Times New Roman"/>
          <w:sz w:val="24"/>
          <w:szCs w:val="24"/>
          <w:rPrChange w:id="47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>drivers’</w:t>
      </w:r>
      <w:r w:rsidR="00140884" w:rsidRPr="00102DB0">
        <w:rPr>
          <w:rFonts w:ascii="Times New Roman" w:hAnsi="Times New Roman" w:cs="Times New Roman"/>
          <w:sz w:val="24"/>
          <w:szCs w:val="24"/>
          <w:rPrChange w:id="48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age</w:t>
      </w:r>
      <w:r w:rsidRPr="00102DB0">
        <w:rPr>
          <w:rFonts w:ascii="Times New Roman" w:hAnsi="Times New Roman" w:cs="Times New Roman"/>
          <w:sz w:val="24"/>
          <w:szCs w:val="24"/>
          <w:rPrChange w:id="49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1</w:t>
      </w:r>
      <w:r w:rsidR="008E0831" w:rsidRPr="00102DB0">
        <w:rPr>
          <w:rFonts w:ascii="Times New Roman" w:hAnsi="Times New Roman" w:cs="Times New Roman"/>
          <w:sz w:val="24"/>
          <w:szCs w:val="24"/>
          <w:rPrChange w:id="50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>5</w:t>
      </w:r>
      <w:r w:rsidRPr="00102DB0">
        <w:rPr>
          <w:rFonts w:ascii="Times New Roman" w:hAnsi="Times New Roman" w:cs="Times New Roman"/>
          <w:sz w:val="24"/>
          <w:szCs w:val="24"/>
          <w:rPrChange w:id="51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to 1</w:t>
      </w:r>
      <w:r w:rsidR="00140884" w:rsidRPr="00102DB0">
        <w:rPr>
          <w:rFonts w:ascii="Times New Roman" w:hAnsi="Times New Roman" w:cs="Times New Roman"/>
          <w:sz w:val="24"/>
          <w:szCs w:val="24"/>
          <w:rPrChange w:id="52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>7</w:t>
      </w:r>
      <w:r w:rsidRPr="00102DB0">
        <w:rPr>
          <w:rFonts w:ascii="Times New Roman" w:hAnsi="Times New Roman" w:cs="Times New Roman"/>
          <w:sz w:val="24"/>
          <w:szCs w:val="24"/>
          <w:rPrChange w:id="53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years</w:t>
      </w:r>
      <w:r w:rsidR="00140884" w:rsidRPr="00102DB0">
        <w:rPr>
          <w:rFonts w:ascii="Times New Roman" w:hAnsi="Times New Roman" w:cs="Times New Roman"/>
          <w:sz w:val="24"/>
          <w:szCs w:val="24"/>
          <w:rPrChange w:id="54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>, 18-19 years, young drivers 20-24 years and adults 25-35 years involved</w:t>
      </w:r>
      <w:r w:rsidR="008E0831" w:rsidRPr="00102DB0">
        <w:rPr>
          <w:rFonts w:ascii="Times New Roman" w:hAnsi="Times New Roman" w:cs="Times New Roman"/>
          <w:sz w:val="24"/>
          <w:szCs w:val="24"/>
          <w:rPrChange w:id="55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in road</w:t>
      </w:r>
      <w:r w:rsidRPr="00102DB0">
        <w:rPr>
          <w:rFonts w:ascii="Times New Roman" w:hAnsi="Times New Roman" w:cs="Times New Roman"/>
          <w:sz w:val="24"/>
          <w:szCs w:val="24"/>
          <w:rPrChange w:id="56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 xml:space="preserve"> crashes </w:t>
      </w:r>
      <w:r w:rsidR="008E0831" w:rsidRPr="00102DB0">
        <w:rPr>
          <w:rFonts w:ascii="Times New Roman" w:hAnsi="Times New Roman" w:cs="Times New Roman"/>
          <w:sz w:val="24"/>
          <w:szCs w:val="24"/>
          <w:rPrChange w:id="57" w:author="Martin Gerdin Wärnberg(5ml3) [2]" w:date="2021-03-10T11:35:00Z">
            <w:rPr>
              <w:rFonts w:ascii="Times New Roman" w:hAnsi="Times New Roman" w:cs="Times New Roman"/>
              <w:color w:val="505050"/>
              <w:sz w:val="24"/>
              <w:szCs w:val="24"/>
            </w:rPr>
          </w:rPrChange>
        </w:rPr>
        <w:t>in Karachi, Pakistan.</w:t>
      </w:r>
    </w:p>
    <w:p w14:paraId="6A3000BA" w14:textId="77777777" w:rsidR="009925A3" w:rsidRDefault="009925A3" w:rsidP="00EE308D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2C96720" w14:textId="4605DE5A" w:rsidR="00B802DC" w:rsidRPr="00102DB0" w:rsidRDefault="00B802DC" w:rsidP="00EE308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  <w:rPrChange w:id="58" w:author="Martin Gerdin Wärnberg(5ml3) [2]" w:date="2021-03-10T11:35:00Z">
            <w:rPr>
              <w:rFonts w:ascii="Times New Roman" w:hAnsi="Times New Roman" w:cs="Times New Roman"/>
              <w:color w:val="212121"/>
              <w:sz w:val="24"/>
              <w:szCs w:val="24"/>
              <w:shd w:val="clear" w:color="auto" w:fill="FFFFFF"/>
            </w:rPr>
          </w:rPrChange>
        </w:rPr>
      </w:pPr>
      <w:r w:rsidRPr="00102DB0">
        <w:rPr>
          <w:rFonts w:ascii="Times New Roman" w:hAnsi="Times New Roman" w:cs="Times New Roman"/>
          <w:b/>
          <w:sz w:val="24"/>
          <w:szCs w:val="24"/>
          <w:rPrChange w:id="59" w:author="Martin Gerdin Wärnberg(5ml3) [2]" w:date="2021-03-10T11:35:00Z">
            <w:rPr>
              <w:rFonts w:ascii="Times New Roman" w:hAnsi="Times New Roman" w:cs="Times New Roman"/>
              <w:b/>
              <w:color w:val="505050"/>
              <w:sz w:val="24"/>
              <w:szCs w:val="24"/>
            </w:rPr>
          </w:rPrChange>
        </w:rPr>
        <w:t>Methods</w:t>
      </w:r>
    </w:p>
    <w:p w14:paraId="54FA8301" w14:textId="77777777" w:rsidR="00AF3D6D" w:rsidRPr="00245443" w:rsidRDefault="00AF3D6D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Design</w:t>
      </w:r>
    </w:p>
    <w:p w14:paraId="5063AD56" w14:textId="30521C4F" w:rsidR="005C37B0" w:rsidRPr="00245443" w:rsidRDefault="00CC4A7E" w:rsidP="005C37B0">
      <w:pPr>
        <w:spacing w:line="480" w:lineRule="auto"/>
        <w:rPr>
          <w:rFonts w:ascii="Times New Roman" w:hAnsi="Times New Roman"/>
          <w:b/>
          <w:sz w:val="24"/>
          <w:szCs w:val="24"/>
        </w:rPr>
      </w:pPr>
      <w:del w:id="60" w:author="Martin Gerdin Wärnberg(5ml3) [2]" w:date="2021-03-10T11:35:00Z">
        <w:r w:rsidRPr="00245443" w:rsidDel="00102DB0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245443">
        <w:rPr>
          <w:rFonts w:ascii="Times New Roman" w:hAnsi="Times New Roman"/>
          <w:sz w:val="24"/>
          <w:szCs w:val="24"/>
        </w:rPr>
        <w:t xml:space="preserve">The study is </w:t>
      </w:r>
      <w:commentRangeStart w:id="61"/>
      <w:r w:rsidRPr="00245443">
        <w:rPr>
          <w:rFonts w:ascii="Times New Roman" w:hAnsi="Times New Roman"/>
          <w:sz w:val="24"/>
          <w:szCs w:val="24"/>
        </w:rPr>
        <w:t xml:space="preserve">cross-sectional design </w:t>
      </w:r>
      <w:commentRangeEnd w:id="61"/>
      <w:r w:rsidR="00102DB0">
        <w:rPr>
          <w:rStyle w:val="Kommentarsreferens"/>
        </w:rPr>
        <w:commentReference w:id="61"/>
      </w:r>
      <w:r w:rsidR="005C37B0" w:rsidRPr="00245443">
        <w:rPr>
          <w:rFonts w:ascii="Times New Roman" w:hAnsi="Times New Roman"/>
          <w:sz w:val="24"/>
          <w:szCs w:val="24"/>
        </w:rPr>
        <w:t>during</w:t>
      </w:r>
      <w:r w:rsidR="008E0831">
        <w:rPr>
          <w:rFonts w:ascii="Times New Roman" w:hAnsi="Times New Roman"/>
          <w:sz w:val="24"/>
          <w:szCs w:val="24"/>
        </w:rPr>
        <w:t xml:space="preserve"> the period</w:t>
      </w:r>
      <w:r w:rsidR="00AA4070" w:rsidRPr="00245443">
        <w:rPr>
          <w:rFonts w:ascii="Times New Roman" w:hAnsi="Times New Roman"/>
          <w:sz w:val="24"/>
          <w:szCs w:val="24"/>
        </w:rPr>
        <w:t xml:space="preserve"> 2007-2014</w:t>
      </w:r>
      <w:r w:rsidR="005C37B0" w:rsidRPr="00245443">
        <w:rPr>
          <w:rFonts w:ascii="Times New Roman" w:hAnsi="Times New Roman"/>
          <w:sz w:val="24"/>
          <w:szCs w:val="24"/>
        </w:rPr>
        <w:t>.</w:t>
      </w:r>
      <w:r w:rsidRPr="00245443">
        <w:rPr>
          <w:rFonts w:ascii="Times New Roman" w:hAnsi="Times New Roman"/>
          <w:sz w:val="24"/>
          <w:szCs w:val="24"/>
        </w:rPr>
        <w:t xml:space="preserve"> </w:t>
      </w:r>
    </w:p>
    <w:p w14:paraId="6EB68F3F" w14:textId="77777777" w:rsidR="00AF3D6D" w:rsidRPr="00245443" w:rsidRDefault="005C37B0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S</w:t>
      </w:r>
      <w:r w:rsidR="00AF3D6D" w:rsidRPr="00245443">
        <w:rPr>
          <w:rFonts w:ascii="Times New Roman" w:hAnsi="Times New Roman"/>
          <w:sz w:val="24"/>
          <w:szCs w:val="24"/>
        </w:rPr>
        <w:t>etting</w:t>
      </w:r>
    </w:p>
    <w:p w14:paraId="0EB566D2" w14:textId="66B9531E" w:rsidR="005C37B0" w:rsidRPr="00245443" w:rsidRDefault="005C37B0" w:rsidP="005C37B0">
      <w:pPr>
        <w:spacing w:line="480" w:lineRule="auto"/>
        <w:rPr>
          <w:rFonts w:ascii="Times New Roman" w:hAnsi="Times New Roman"/>
          <w:sz w:val="24"/>
          <w:szCs w:val="24"/>
        </w:rPr>
      </w:pPr>
      <w:del w:id="62" w:author="Martin Gerdin Wärnberg(5ml3) [3]" w:date="2021-03-10T11:35:00Z">
        <w:r w:rsidRPr="00245443" w:rsidDel="00102DB0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CC4A7E" w:rsidRPr="00245443">
        <w:rPr>
          <w:rFonts w:ascii="Times New Roman" w:hAnsi="Times New Roman"/>
          <w:sz w:val="24"/>
          <w:szCs w:val="24"/>
        </w:rPr>
        <w:t>The study setting is Karachi, a large urban area of Pakistan (about 3,530 square kilometers), with an estimated population of 18 million and a total length of the road network of over 8,000 kilometers.</w:t>
      </w:r>
    </w:p>
    <w:p w14:paraId="4922FF57" w14:textId="2707A7FE" w:rsidR="00EA5BC5" w:rsidRPr="00245443" w:rsidRDefault="00EA5BC5" w:rsidP="00EA5BC5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lastRenderedPageBreak/>
        <w:t>Injury data were extracted from an ongoing road traffic injury surveillance project based on emergency department</w:t>
      </w:r>
      <w:ins w:id="63" w:author="Martin Gerdin Wärnberg(5ml3) [3]" w:date="2021-03-10T11:36:00Z">
        <w:r w:rsidR="00102DB0">
          <w:rPr>
            <w:rFonts w:ascii="Times New Roman" w:hAnsi="Times New Roman"/>
            <w:sz w:val="24"/>
            <w:szCs w:val="24"/>
          </w:rPr>
          <w:t>s</w:t>
        </w:r>
      </w:ins>
      <w:r w:rsidRPr="00245443">
        <w:rPr>
          <w:rFonts w:ascii="Times New Roman" w:hAnsi="Times New Roman"/>
          <w:sz w:val="24"/>
          <w:szCs w:val="24"/>
        </w:rPr>
        <w:t xml:space="preserve"> (ED) </w:t>
      </w:r>
      <w:del w:id="64" w:author="Martin Gerdin Wärnberg(5ml3) [3]" w:date="2021-03-10T11:36:00Z">
        <w:r w:rsidRPr="00245443" w:rsidDel="00102DB0">
          <w:rPr>
            <w:rFonts w:ascii="Times New Roman" w:hAnsi="Times New Roman"/>
            <w:sz w:val="24"/>
            <w:szCs w:val="24"/>
          </w:rPr>
          <w:delText xml:space="preserve">from </w:delText>
        </w:r>
      </w:del>
      <w:ins w:id="65" w:author="Martin Gerdin Wärnberg(5ml3) [3]" w:date="2021-03-10T11:36:00Z">
        <w:r w:rsidR="00102DB0">
          <w:rPr>
            <w:rFonts w:ascii="Times New Roman" w:hAnsi="Times New Roman"/>
            <w:sz w:val="24"/>
            <w:szCs w:val="24"/>
          </w:rPr>
          <w:t>in</w:t>
        </w:r>
        <w:r w:rsidR="00102DB0" w:rsidRPr="00245443">
          <w:rPr>
            <w:rFonts w:ascii="Times New Roman" w:hAnsi="Times New Roman"/>
            <w:sz w:val="24"/>
            <w:szCs w:val="24"/>
          </w:rPr>
          <w:t xml:space="preserve"> </w:t>
        </w:r>
      </w:ins>
      <w:r w:rsidRPr="00245443">
        <w:rPr>
          <w:rFonts w:ascii="Times New Roman" w:hAnsi="Times New Roman"/>
          <w:sz w:val="24"/>
          <w:szCs w:val="24"/>
        </w:rPr>
        <w:t>all of the three government trauma centers in the city, and the two</w:t>
      </w:r>
      <w:r w:rsidR="00F27DCC" w:rsidRPr="00245443">
        <w:rPr>
          <w:rFonts w:ascii="Times New Roman" w:hAnsi="Times New Roman"/>
          <w:sz w:val="24"/>
          <w:szCs w:val="24"/>
        </w:rPr>
        <w:t xml:space="preserve"> private tertiary care hospitals</w:t>
      </w:r>
      <w:r w:rsidRPr="00245443">
        <w:rPr>
          <w:rFonts w:ascii="Times New Roman" w:hAnsi="Times New Roman"/>
          <w:sz w:val="24"/>
          <w:szCs w:val="24"/>
        </w:rPr>
        <w:t>. The detailed methods have been described previously.</w:t>
      </w:r>
      <w:r w:rsidR="00F27DCC" w:rsidRPr="00245443">
        <w:rPr>
          <w:rFonts w:ascii="Times New Roman" w:hAnsi="Times New Roman"/>
          <w:sz w:val="24"/>
          <w:szCs w:val="24"/>
        </w:rPr>
        <w:fldChar w:fldCharType="begin"/>
      </w:r>
      <w:r w:rsidR="005351B3">
        <w:rPr>
          <w:rFonts w:ascii="Times New Roman" w:hAnsi="Times New Roman"/>
          <w:sz w:val="24"/>
          <w:szCs w:val="24"/>
        </w:rPr>
        <w:instrText xml:space="preserve"> ADDIN EN.CITE &lt;EndNote&gt;&lt;Cite&gt;&lt;Author&gt;Razzak&lt;/Author&gt;&lt;Year&gt;2012&lt;/Year&gt;&lt;RecNum&gt;10&lt;/RecNum&gt;&lt;DisplayText&gt;[18]&lt;/DisplayText&gt;&lt;record&gt;&lt;rec-number&gt;10&lt;/rec-number&gt;&lt;foreign-keys&gt;&lt;key app="EN" db-id="9pexzrwd6vtz2wepzzqxz9p7adx2etvt9rfx" timestamp="1613159710"&gt;10&lt;/key&gt;&lt;/foreign-keys&gt;&lt;ref-type name="Journal Article"&gt;17&lt;/ref-type&gt;&lt;contributors&gt;&lt;authors&gt;&lt;author&gt;Razzak, Junaid Abdul&lt;/author&gt;&lt;author&gt;Shamim, Muhammad Shahzad&lt;/author&gt;&lt;author&gt;Mehmood, Amber&lt;/author&gt;&lt;author&gt;Hussain, Syed Ameer&lt;/author&gt;&lt;author&gt;Ali, Mir Shabbar&lt;/author&gt;&lt;author&gt;Jooma, Rashid&lt;/author&gt;&lt;/authors&gt;&lt;/contributors&gt;&lt;titles&gt;&lt;title&gt;A successful model of road traffic injury surveillance in a developing country: process and lessons learnt&lt;/title&gt;&lt;secondary-title&gt;BMC public health&lt;/secondary-title&gt;&lt;/titles&gt;&lt;periodical&gt;&lt;full-title&gt;BMC Public Health&lt;/full-title&gt;&lt;/periodical&gt;&lt;pages&gt;1-5&lt;/pages&gt;&lt;volume&gt;12&lt;/volume&gt;&lt;number&gt;1&lt;/number&gt;&lt;dates&gt;&lt;year&gt;2012&lt;/year&gt;&lt;/dates&gt;&lt;isbn&gt;1471-2458&lt;/isbn&gt;&lt;urls&gt;&lt;/urls&gt;&lt;/record&gt;&lt;/Cite&gt;&lt;/EndNote&gt;</w:instrText>
      </w:r>
      <w:r w:rsidR="00F27DCC" w:rsidRPr="00245443">
        <w:rPr>
          <w:rFonts w:ascii="Times New Roman" w:hAnsi="Times New Roman"/>
          <w:sz w:val="24"/>
          <w:szCs w:val="24"/>
        </w:rPr>
        <w:fldChar w:fldCharType="separate"/>
      </w:r>
      <w:r w:rsidR="005351B3">
        <w:rPr>
          <w:rFonts w:ascii="Times New Roman" w:hAnsi="Times New Roman"/>
          <w:noProof/>
          <w:sz w:val="24"/>
          <w:szCs w:val="24"/>
        </w:rPr>
        <w:t>[18]</w:t>
      </w:r>
      <w:r w:rsidR="00F27DCC" w:rsidRPr="00245443">
        <w:rPr>
          <w:rFonts w:ascii="Times New Roman" w:hAnsi="Times New Roman"/>
          <w:sz w:val="24"/>
          <w:szCs w:val="24"/>
        </w:rPr>
        <w:fldChar w:fldCharType="end"/>
      </w:r>
    </w:p>
    <w:p w14:paraId="6C1D1900" w14:textId="310726BF" w:rsidR="007128F9" w:rsidRPr="00245443" w:rsidRDefault="00EA5BC5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These hospitals receive nearly all major trauma cases from the city. The data collectors of the surveillance project gather demographic information on the injured patients and details of the </w:t>
      </w:r>
      <w:r w:rsidR="007128F9" w:rsidRPr="00245443">
        <w:rPr>
          <w:rFonts w:ascii="Times New Roman" w:hAnsi="Times New Roman"/>
          <w:sz w:val="24"/>
          <w:szCs w:val="24"/>
        </w:rPr>
        <w:t>crash</w:t>
      </w:r>
      <w:r w:rsidR="00894F07" w:rsidRPr="00245443">
        <w:rPr>
          <w:rFonts w:ascii="Times New Roman" w:hAnsi="Times New Roman"/>
          <w:sz w:val="24"/>
          <w:szCs w:val="24"/>
        </w:rPr>
        <w:t xml:space="preserve"> </w:t>
      </w:r>
      <w:r w:rsidR="00894F07" w:rsidRPr="00245443">
        <w:rPr>
          <w:rFonts w:ascii="Times New Roman" w:hAnsi="Times New Roman" w:cs="Times New Roman"/>
          <w:sz w:val="24"/>
          <w:szCs w:val="24"/>
        </w:rPr>
        <w:t>by asking victims, their relatives, ambulance drivers or any eyewitnesses.</w:t>
      </w:r>
      <w:r w:rsidR="00F27DCC" w:rsidRPr="00245443">
        <w:rPr>
          <w:rFonts w:ascii="Times New Roman" w:hAnsi="Times New Roman" w:cs="Times New Roman"/>
          <w:sz w:val="24"/>
          <w:szCs w:val="24"/>
        </w:rPr>
        <w:t xml:space="preserve"> </w:t>
      </w:r>
      <w:r w:rsidR="00B802DC" w:rsidRPr="00245443">
        <w:rPr>
          <w:rFonts w:ascii="Times New Roman" w:hAnsi="Times New Roman"/>
          <w:sz w:val="24"/>
          <w:szCs w:val="24"/>
        </w:rPr>
        <w:t>The system was piloted in late 2006 and formally launched in 2007.</w:t>
      </w:r>
    </w:p>
    <w:p w14:paraId="5C4DDDFF" w14:textId="6AEA4544" w:rsidR="00B647B9" w:rsidRPr="00245443" w:rsidRDefault="00B647B9" w:rsidP="005C37B0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1721341" w14:textId="7B32CA9D" w:rsidR="00AF3D6D" w:rsidRPr="00245443" w:rsidRDefault="00AF3D6D" w:rsidP="005C37B0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Participants</w:t>
      </w:r>
    </w:p>
    <w:p w14:paraId="1B13A8B9" w14:textId="09928D6F" w:rsidR="005C37B0" w:rsidRPr="00245443" w:rsidRDefault="00E75E18" w:rsidP="005C37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t>Road traffic crash victims</w:t>
      </w:r>
      <w:r w:rsidR="00A53945" w:rsidRPr="00245443">
        <w:rPr>
          <w:rFonts w:ascii="Times New Roman" w:hAnsi="Times New Roman" w:cs="Times New Roman"/>
          <w:sz w:val="24"/>
          <w:szCs w:val="24"/>
        </w:rPr>
        <w:t xml:space="preserve"> </w:t>
      </w:r>
      <w:r w:rsidR="008E0831">
        <w:rPr>
          <w:rFonts w:ascii="Times New Roman" w:hAnsi="Times New Roman" w:cs="Times New Roman"/>
          <w:sz w:val="24"/>
          <w:szCs w:val="24"/>
        </w:rPr>
        <w:t>of age 15-24</w:t>
      </w:r>
      <w:r w:rsidR="00A53945" w:rsidRPr="00245443">
        <w:rPr>
          <w:rFonts w:ascii="Times New Roman" w:hAnsi="Times New Roman" w:cs="Times New Roman"/>
          <w:sz w:val="24"/>
          <w:szCs w:val="24"/>
        </w:rPr>
        <w:t xml:space="preserve"> years</w:t>
      </w:r>
      <w:r w:rsidRPr="00245443">
        <w:rPr>
          <w:rFonts w:ascii="Times New Roman" w:hAnsi="Times New Roman" w:cs="Times New Roman"/>
          <w:sz w:val="24"/>
          <w:szCs w:val="24"/>
        </w:rPr>
        <w:t xml:space="preserve"> who are </w:t>
      </w:r>
      <w:r w:rsidR="00680F76" w:rsidRPr="00245443">
        <w:rPr>
          <w:rFonts w:ascii="Times New Roman" w:hAnsi="Times New Roman" w:cs="Times New Roman"/>
          <w:sz w:val="24"/>
          <w:szCs w:val="24"/>
        </w:rPr>
        <w:t xml:space="preserve">drivers </w:t>
      </w:r>
      <w:r w:rsidR="00A53945" w:rsidRPr="00245443">
        <w:rPr>
          <w:rFonts w:ascii="Times New Roman" w:hAnsi="Times New Roman" w:cs="Times New Roman"/>
          <w:sz w:val="24"/>
          <w:szCs w:val="24"/>
        </w:rPr>
        <w:t>of motorcycles</w:t>
      </w:r>
      <w:r w:rsidR="008E0831">
        <w:rPr>
          <w:rFonts w:ascii="Times New Roman" w:hAnsi="Times New Roman" w:cs="Times New Roman"/>
          <w:sz w:val="24"/>
          <w:szCs w:val="24"/>
        </w:rPr>
        <w:t xml:space="preserve"> or any other vehicle</w:t>
      </w:r>
      <w:r w:rsidR="0009781A">
        <w:rPr>
          <w:rFonts w:ascii="Times New Roman" w:hAnsi="Times New Roman" w:cs="Times New Roman"/>
          <w:sz w:val="24"/>
          <w:szCs w:val="24"/>
        </w:rPr>
        <w:t xml:space="preserve"> reporting to </w:t>
      </w:r>
      <w:r w:rsidRPr="00245443">
        <w:rPr>
          <w:rFonts w:ascii="Times New Roman" w:hAnsi="Times New Roman" w:cs="Times New Roman"/>
          <w:sz w:val="24"/>
          <w:szCs w:val="24"/>
        </w:rPr>
        <w:t>emergency departments</w:t>
      </w:r>
      <w:r w:rsidR="00477242" w:rsidRPr="00245443">
        <w:rPr>
          <w:rFonts w:ascii="Times New Roman" w:hAnsi="Times New Roman" w:cs="Times New Roman"/>
          <w:sz w:val="24"/>
          <w:szCs w:val="24"/>
        </w:rPr>
        <w:t xml:space="preserve"> of participating hospitals</w:t>
      </w:r>
      <w:r w:rsidRPr="00245443">
        <w:rPr>
          <w:rFonts w:ascii="Times New Roman" w:hAnsi="Times New Roman" w:cs="Times New Roman"/>
          <w:sz w:val="24"/>
          <w:szCs w:val="24"/>
        </w:rPr>
        <w:t xml:space="preserve"> with injuries.</w:t>
      </w:r>
    </w:p>
    <w:p w14:paraId="0D62DF25" w14:textId="77777777" w:rsidR="009925A3" w:rsidRDefault="009925A3" w:rsidP="00AF4688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1AB15D1" w14:textId="59E19322" w:rsidR="00BB3E25" w:rsidRPr="00245443" w:rsidRDefault="005159BA" w:rsidP="00AF4688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Outcome</w:t>
      </w:r>
      <w:ins w:id="66" w:author="Martin Gerdin Wärnberg(5ml3) [3]" w:date="2021-03-10T13:12:00Z">
        <w:r w:rsidR="00B647B9">
          <w:rPr>
            <w:rFonts w:ascii="Times New Roman" w:hAnsi="Times New Roman"/>
            <w:sz w:val="24"/>
            <w:szCs w:val="24"/>
          </w:rPr>
          <w:t>s</w:t>
        </w:r>
      </w:ins>
    </w:p>
    <w:p w14:paraId="5B0FDE61" w14:textId="7E9B94DE" w:rsidR="00BE2E66" w:rsidRPr="00245443" w:rsidRDefault="00AF7E85" w:rsidP="00AF4688">
      <w:pPr>
        <w:spacing w:line="480" w:lineRule="auto"/>
        <w:rPr>
          <w:rFonts w:ascii="Times New Roman" w:hAnsi="Times New Roman"/>
          <w:sz w:val="24"/>
          <w:szCs w:val="24"/>
        </w:rPr>
      </w:pPr>
      <w:commentRangeStart w:id="67"/>
      <w:r w:rsidRPr="00245443">
        <w:rPr>
          <w:rFonts w:ascii="Times New Roman" w:hAnsi="Times New Roman"/>
          <w:sz w:val="24"/>
          <w:szCs w:val="24"/>
        </w:rPr>
        <w:t>Injury severity score</w:t>
      </w:r>
      <w:r w:rsidR="00BE2E66" w:rsidRPr="00245443">
        <w:rPr>
          <w:rFonts w:ascii="Times New Roman" w:hAnsi="Times New Roman"/>
          <w:sz w:val="24"/>
          <w:szCs w:val="24"/>
        </w:rPr>
        <w:t xml:space="preserve"> </w:t>
      </w:r>
      <w:commentRangeEnd w:id="67"/>
      <w:r w:rsidR="00435765">
        <w:rPr>
          <w:rStyle w:val="Kommentarsreferens"/>
        </w:rPr>
        <w:commentReference w:id="67"/>
      </w:r>
      <w:r w:rsidR="00BE2E66" w:rsidRPr="00245443">
        <w:rPr>
          <w:rFonts w:ascii="Times New Roman" w:hAnsi="Times New Roman"/>
          <w:sz w:val="24"/>
          <w:szCs w:val="24"/>
        </w:rPr>
        <w:t>and death</w:t>
      </w:r>
      <w:del w:id="68" w:author="Martin Gerdin Wärnberg(5ml3) [3]" w:date="2021-03-10T13:12:00Z">
        <w:r w:rsidR="00BE2E66" w:rsidRPr="00245443" w:rsidDel="00B647B9">
          <w:rPr>
            <w:rFonts w:ascii="Times New Roman" w:hAnsi="Times New Roman"/>
            <w:sz w:val="24"/>
            <w:szCs w:val="24"/>
          </w:rPr>
          <w:delText>s</w:delText>
        </w:r>
      </w:del>
    </w:p>
    <w:p w14:paraId="5EAE8C62" w14:textId="77777777" w:rsidR="009925A3" w:rsidRDefault="009925A3" w:rsidP="00AF3D6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9E5FE4A" w14:textId="1C82BD8D" w:rsidR="00AF3D6D" w:rsidRPr="00245443" w:rsidRDefault="00BE6C40" w:rsidP="00AF3D6D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>Exposure</w:t>
      </w:r>
      <w:r w:rsidR="00BE2E66" w:rsidRPr="00245443">
        <w:rPr>
          <w:rFonts w:ascii="Times New Roman" w:hAnsi="Times New Roman"/>
          <w:sz w:val="24"/>
          <w:szCs w:val="24"/>
        </w:rPr>
        <w:t xml:space="preserve"> </w:t>
      </w:r>
    </w:p>
    <w:p w14:paraId="67FB5E6E" w14:textId="7D6ADF5F" w:rsidR="004235AC" w:rsidRPr="00245443" w:rsidRDefault="00BE6C40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t>Age</w:t>
      </w:r>
      <w:r w:rsidR="0009781A">
        <w:rPr>
          <w:rFonts w:ascii="Times New Roman" w:hAnsi="Times New Roman" w:cs="Times New Roman"/>
          <w:sz w:val="24"/>
          <w:szCs w:val="24"/>
        </w:rPr>
        <w:t xml:space="preserve"> groups </w:t>
      </w:r>
      <w:commentRangeStart w:id="69"/>
      <w:r w:rsidR="0009781A">
        <w:rPr>
          <w:rFonts w:ascii="Times New Roman" w:hAnsi="Times New Roman" w:cs="Times New Roman"/>
          <w:sz w:val="24"/>
          <w:szCs w:val="24"/>
        </w:rPr>
        <w:t>13-18 years and 19-24</w:t>
      </w:r>
      <w:r w:rsidR="004235AC" w:rsidRPr="00245443">
        <w:rPr>
          <w:rFonts w:ascii="Times New Roman" w:hAnsi="Times New Roman" w:cs="Times New Roman"/>
          <w:sz w:val="24"/>
          <w:szCs w:val="24"/>
        </w:rPr>
        <w:t xml:space="preserve"> years</w:t>
      </w:r>
      <w:commentRangeEnd w:id="69"/>
      <w:r w:rsidR="00B647B9">
        <w:rPr>
          <w:rStyle w:val="Kommentarsreferens"/>
        </w:rPr>
        <w:commentReference w:id="69"/>
      </w:r>
    </w:p>
    <w:p w14:paraId="2272FC11" w14:textId="77777777" w:rsidR="009925A3" w:rsidRDefault="009925A3" w:rsidP="00AF3D6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408900E4" w14:textId="63FE00D6" w:rsidR="004235AC" w:rsidRPr="00245443" w:rsidRDefault="00475EE9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Study </w:t>
      </w:r>
      <w:r w:rsidR="004235AC" w:rsidRPr="00245443">
        <w:rPr>
          <w:rFonts w:ascii="Times New Roman" w:hAnsi="Times New Roman"/>
          <w:sz w:val="24"/>
          <w:szCs w:val="24"/>
        </w:rPr>
        <w:t>variables</w:t>
      </w:r>
      <w:r w:rsidR="004235AC" w:rsidRPr="002454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924A9" w14:textId="13759A44" w:rsidR="00AF3D6D" w:rsidRDefault="00475EE9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t>G</w:t>
      </w:r>
      <w:r w:rsidR="00BE6C40" w:rsidRPr="00245443">
        <w:rPr>
          <w:rFonts w:ascii="Times New Roman" w:hAnsi="Times New Roman" w:cs="Times New Roman"/>
          <w:sz w:val="24"/>
          <w:szCs w:val="24"/>
        </w:rPr>
        <w:t xml:space="preserve">ender, vehicle of </w:t>
      </w:r>
      <w:ins w:id="70" w:author="Martin Gerdin Wärnberg(5ml3) [4]" w:date="2021-03-10T13:22:00Z">
        <w:r w:rsidR="00B647B9">
          <w:rPr>
            <w:rFonts w:ascii="Times New Roman" w:hAnsi="Times New Roman" w:cs="Times New Roman"/>
            <w:sz w:val="24"/>
            <w:szCs w:val="24"/>
          </w:rPr>
          <w:t xml:space="preserve">the injured </w:t>
        </w:r>
      </w:ins>
      <w:r w:rsidR="00BE6C40" w:rsidRPr="00245443">
        <w:rPr>
          <w:rFonts w:ascii="Times New Roman" w:hAnsi="Times New Roman" w:cs="Times New Roman"/>
          <w:sz w:val="24"/>
          <w:szCs w:val="24"/>
        </w:rPr>
        <w:t>driver</w:t>
      </w:r>
      <w:del w:id="71" w:author="Martin Gerdin Wärnberg(5ml3) [4]" w:date="2021-03-10T13:22:00Z">
        <w:r w:rsidR="00BE6C40" w:rsidRPr="00245443" w:rsidDel="00B647B9">
          <w:rPr>
            <w:rFonts w:ascii="Times New Roman" w:hAnsi="Times New Roman" w:cs="Times New Roman"/>
            <w:sz w:val="24"/>
            <w:szCs w:val="24"/>
          </w:rPr>
          <w:delText xml:space="preserve"> injured</w:delText>
        </w:r>
      </w:del>
      <w:r w:rsidR="00AF3D6D" w:rsidRPr="00245443">
        <w:rPr>
          <w:rFonts w:ascii="Times New Roman" w:hAnsi="Times New Roman" w:cs="Times New Roman"/>
          <w:sz w:val="24"/>
          <w:szCs w:val="24"/>
        </w:rPr>
        <w:t xml:space="preserve">, time and location of the crash, </w:t>
      </w:r>
      <w:r w:rsidR="00BB3E25" w:rsidRPr="00245443">
        <w:rPr>
          <w:rFonts w:ascii="Times New Roman" w:hAnsi="Times New Roman" w:cs="Times New Roman"/>
          <w:sz w:val="24"/>
          <w:szCs w:val="24"/>
        </w:rPr>
        <w:t xml:space="preserve">days of the week, </w:t>
      </w:r>
      <w:r w:rsidR="00AF3D6D" w:rsidRPr="00245443">
        <w:rPr>
          <w:rFonts w:ascii="Times New Roman" w:hAnsi="Times New Roman" w:cs="Times New Roman"/>
          <w:sz w:val="24"/>
          <w:szCs w:val="24"/>
        </w:rPr>
        <w:t>type of vehicle involved</w:t>
      </w:r>
      <w:r w:rsidR="00BE6C40" w:rsidRPr="00245443">
        <w:rPr>
          <w:rFonts w:ascii="Times New Roman" w:hAnsi="Times New Roman" w:cs="Times New Roman"/>
          <w:sz w:val="24"/>
          <w:szCs w:val="24"/>
        </w:rPr>
        <w:t xml:space="preserve"> in crash</w:t>
      </w:r>
      <w:r w:rsidRPr="00245443">
        <w:rPr>
          <w:rFonts w:ascii="Times New Roman" w:hAnsi="Times New Roman" w:cs="Times New Roman"/>
          <w:sz w:val="24"/>
          <w:szCs w:val="24"/>
        </w:rPr>
        <w:t>, helmet use and</w:t>
      </w:r>
      <w:r w:rsidR="00AF3D6D" w:rsidRPr="00245443">
        <w:rPr>
          <w:rFonts w:ascii="Times New Roman" w:hAnsi="Times New Roman" w:cs="Times New Roman"/>
          <w:sz w:val="24"/>
          <w:szCs w:val="24"/>
        </w:rPr>
        <w:t xml:space="preserve"> type of locat</w:t>
      </w:r>
      <w:r w:rsidRPr="00245443">
        <w:rPr>
          <w:rFonts w:ascii="Times New Roman" w:hAnsi="Times New Roman" w:cs="Times New Roman"/>
          <w:sz w:val="24"/>
          <w:szCs w:val="24"/>
        </w:rPr>
        <w:t>ion (intersection or midblock)</w:t>
      </w:r>
      <w:r w:rsidR="00C0526A" w:rsidRPr="00245443">
        <w:rPr>
          <w:rFonts w:ascii="Times New Roman" w:hAnsi="Times New Roman" w:cs="Times New Roman"/>
          <w:sz w:val="24"/>
          <w:szCs w:val="24"/>
        </w:rPr>
        <w:t>.</w:t>
      </w:r>
    </w:p>
    <w:p w14:paraId="621AE4F0" w14:textId="77777777" w:rsidR="009925A3" w:rsidRDefault="009925A3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513A17" w14:textId="467A6FAC" w:rsidR="008E0831" w:rsidRDefault="008E0831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Ethics approval</w:t>
      </w:r>
    </w:p>
    <w:p w14:paraId="05952E3D" w14:textId="77777777" w:rsidR="008E0831" w:rsidRPr="00245443" w:rsidRDefault="008E0831" w:rsidP="008E0831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Ethics </w:t>
      </w:r>
      <w:r w:rsidRPr="00245443">
        <w:rPr>
          <w:rFonts w:ascii="Times New Roman" w:hAnsi="Times New Roman"/>
          <w:sz w:val="24"/>
          <w:szCs w:val="24"/>
        </w:rPr>
        <w:t xml:space="preserve">of study methods were approved from the Institutional Review Board of the Jinnah Post Graduate Medical Center, which is </w:t>
      </w:r>
      <w:r>
        <w:rPr>
          <w:rFonts w:ascii="Times New Roman" w:hAnsi="Times New Roman"/>
          <w:sz w:val="24"/>
          <w:szCs w:val="24"/>
        </w:rPr>
        <w:t>coordinating site</w:t>
      </w:r>
      <w:r w:rsidRPr="00245443">
        <w:rPr>
          <w:rFonts w:ascii="Times New Roman" w:hAnsi="Times New Roman"/>
          <w:sz w:val="24"/>
          <w:szCs w:val="24"/>
        </w:rPr>
        <w:t xml:space="preserve"> of this road surveillance project.</w:t>
      </w:r>
    </w:p>
    <w:p w14:paraId="77E3BC68" w14:textId="77777777" w:rsidR="008E0831" w:rsidRPr="00245443" w:rsidRDefault="008E0831" w:rsidP="00AF3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E78C47" w14:textId="3294FAD4" w:rsidR="007E47F3" w:rsidRPr="00245443" w:rsidRDefault="007E47F3" w:rsidP="007E47F3">
      <w:pPr>
        <w:spacing w:line="480" w:lineRule="auto"/>
        <w:rPr>
          <w:rFonts w:ascii="Times New Roman" w:hAnsi="Times New Roman"/>
          <w:sz w:val="24"/>
          <w:szCs w:val="24"/>
        </w:rPr>
      </w:pPr>
      <w:r w:rsidRPr="00245443">
        <w:rPr>
          <w:rFonts w:ascii="Times New Roman" w:hAnsi="Times New Roman"/>
          <w:sz w:val="24"/>
          <w:szCs w:val="24"/>
        </w:rPr>
        <w:t xml:space="preserve">Data </w:t>
      </w:r>
      <w:r w:rsidR="00477242" w:rsidRPr="00245443">
        <w:rPr>
          <w:rFonts w:ascii="Times New Roman" w:hAnsi="Times New Roman"/>
          <w:sz w:val="24"/>
          <w:szCs w:val="24"/>
        </w:rPr>
        <w:t>analysis</w:t>
      </w:r>
    </w:p>
    <w:p w14:paraId="34C7CCA1" w14:textId="3731F8CA" w:rsidR="00C61896" w:rsidRPr="00245443" w:rsidRDefault="00C61896" w:rsidP="004429A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t>We performed the analysis using R.</w:t>
      </w:r>
      <w:r w:rsidR="00910EAC" w:rsidRPr="00245443">
        <w:rPr>
          <w:rFonts w:ascii="Times New Roman" w:hAnsi="Times New Roman" w:cs="Times New Roman"/>
          <w:sz w:val="24"/>
          <w:szCs w:val="24"/>
        </w:rPr>
        <w:fldChar w:fldCharType="begin"/>
      </w:r>
      <w:r w:rsidR="005351B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 R Core&lt;/Author&gt;&lt;Year&gt;2017&lt;/Year&gt;&lt;RecNum&gt;11&lt;/RecNum&gt;&lt;DisplayText&gt;[19]&lt;/DisplayText&gt;&lt;record&gt;&lt;rec-number&gt;11&lt;/rec-number&gt;&lt;foreign-keys&gt;&lt;key app="EN" db-id="9pexzrwd6vtz2wepzzqxz9p7adx2etvt9rfx" timestamp="1613159898"&gt;11&lt;/key&gt;&lt;/foreign-keys&gt;&lt;ref-type name="Generic"&gt;13&lt;/ref-type&gt;&lt;contributors&gt;&lt;authors&gt;&lt;author&gt;Team R Core,&lt;/author&gt;&lt;/authors&gt;&lt;/contributors&gt;&lt;titles&gt;&lt;title&gt;R: a language and environment for statistical computing [Internet]. Vienna, Austria: R Foundation for Statistical Computing; 2020&lt;/title&gt;&lt;/titles&gt;&lt;dates&gt;&lt;year&gt;2017&lt;/year&gt;&lt;/dates&gt;&lt;urls&gt;&lt;/urls&gt;&lt;/record&gt;&lt;/Cite&gt;&lt;/EndNote&gt;</w:instrText>
      </w:r>
      <w:r w:rsidR="00910EAC" w:rsidRPr="00245443">
        <w:rPr>
          <w:rFonts w:ascii="Times New Roman" w:hAnsi="Times New Roman" w:cs="Times New Roman"/>
          <w:sz w:val="24"/>
          <w:szCs w:val="24"/>
        </w:rPr>
        <w:fldChar w:fldCharType="separate"/>
      </w:r>
      <w:r w:rsidR="005351B3">
        <w:rPr>
          <w:rFonts w:ascii="Times New Roman" w:hAnsi="Times New Roman" w:cs="Times New Roman"/>
          <w:noProof/>
          <w:sz w:val="24"/>
          <w:szCs w:val="24"/>
        </w:rPr>
        <w:t>[19]</w:t>
      </w:r>
      <w:r w:rsidR="00910EAC" w:rsidRPr="00245443">
        <w:rPr>
          <w:rFonts w:ascii="Times New Roman" w:hAnsi="Times New Roman" w:cs="Times New Roman"/>
          <w:sz w:val="24"/>
          <w:szCs w:val="24"/>
        </w:rPr>
        <w:fldChar w:fldCharType="end"/>
      </w:r>
      <w:r w:rsidRPr="00245443">
        <w:rPr>
          <w:rFonts w:ascii="Times New Roman" w:hAnsi="Times New Roman" w:cs="Times New Roman"/>
          <w:sz w:val="24"/>
          <w:szCs w:val="24"/>
        </w:rPr>
        <w:t xml:space="preserve"> The categorical variables are described using frequencies and percentages (age, gender, injury patterns, vehicle type etc). Chi-square tests were used to assess crash characteristics associated with </w:t>
      </w:r>
      <w:r w:rsidR="00AF3D6D" w:rsidRPr="00245443">
        <w:rPr>
          <w:rFonts w:ascii="Times New Roman" w:hAnsi="Times New Roman" w:cs="Times New Roman"/>
          <w:sz w:val="24"/>
          <w:szCs w:val="24"/>
        </w:rPr>
        <w:t xml:space="preserve">drivers of motorcycles versus </w:t>
      </w:r>
      <w:r w:rsidR="00BE6C40" w:rsidRPr="00245443">
        <w:rPr>
          <w:rFonts w:ascii="Times New Roman" w:hAnsi="Times New Roman" w:cs="Times New Roman"/>
          <w:sz w:val="24"/>
          <w:szCs w:val="24"/>
        </w:rPr>
        <w:t xml:space="preserve">other </w:t>
      </w:r>
      <w:r w:rsidR="00AF3D6D" w:rsidRPr="00245443">
        <w:rPr>
          <w:rFonts w:ascii="Times New Roman" w:hAnsi="Times New Roman" w:cs="Times New Roman"/>
          <w:sz w:val="24"/>
          <w:szCs w:val="24"/>
        </w:rPr>
        <w:t>drivers.</w:t>
      </w:r>
      <w:r w:rsidR="00BE2E66" w:rsidRPr="00245443">
        <w:rPr>
          <w:rFonts w:ascii="Times New Roman" w:hAnsi="Times New Roman" w:cs="Times New Roman"/>
          <w:sz w:val="24"/>
          <w:szCs w:val="24"/>
        </w:rPr>
        <w:t xml:space="preserve"> </w:t>
      </w:r>
      <w:ins w:id="72" w:author="Martin Gerdin Wärnberg(5ml3) [4]" w:date="2021-03-10T13:22:00Z">
        <w:r w:rsidR="00435765">
          <w:rPr>
            <w:rFonts w:ascii="Times New Roman" w:hAnsi="Times New Roman" w:cs="Times New Roman"/>
            <w:sz w:val="24"/>
            <w:szCs w:val="24"/>
          </w:rPr>
          <w:t xml:space="preserve">We used </w:t>
        </w:r>
      </w:ins>
      <w:del w:id="73" w:author="Martin Gerdin Wärnberg(5ml3) [4]" w:date="2021-03-10T13:22:00Z">
        <w:r w:rsidR="004429A0" w:rsidRPr="00245443" w:rsidDel="00435765">
          <w:rPr>
            <w:rFonts w:ascii="Times New Roman" w:hAnsi="Times New Roman" w:cs="Times New Roman"/>
            <w:sz w:val="24"/>
            <w:szCs w:val="24"/>
          </w:rPr>
          <w:delText>L</w:delText>
        </w:r>
      </w:del>
      <w:ins w:id="74" w:author="Martin Gerdin Wärnberg(5ml3) [4]" w:date="2021-03-10T13:22:00Z">
        <w:r w:rsidR="00435765">
          <w:rPr>
            <w:rFonts w:ascii="Times New Roman" w:hAnsi="Times New Roman" w:cs="Times New Roman"/>
            <w:sz w:val="24"/>
            <w:szCs w:val="24"/>
          </w:rPr>
          <w:t>l</w:t>
        </w:r>
      </w:ins>
      <w:r w:rsidR="00475EE9" w:rsidRPr="00245443">
        <w:rPr>
          <w:rFonts w:ascii="Times New Roman" w:hAnsi="Times New Roman" w:cs="Times New Roman"/>
          <w:sz w:val="24"/>
          <w:szCs w:val="24"/>
        </w:rPr>
        <w:t xml:space="preserve">ogistic regression </w:t>
      </w:r>
      <w:del w:id="75" w:author="Martin Gerdin Wärnberg(5ml3) [4]" w:date="2021-03-10T13:22:00Z">
        <w:r w:rsidR="00475EE9" w:rsidRPr="00245443" w:rsidDel="00435765">
          <w:rPr>
            <w:rFonts w:ascii="Times New Roman" w:hAnsi="Times New Roman" w:cs="Times New Roman"/>
            <w:sz w:val="24"/>
            <w:szCs w:val="24"/>
          </w:rPr>
          <w:delText>models</w:delText>
        </w:r>
        <w:r w:rsidR="004429A0" w:rsidRPr="00245443" w:rsidDel="0043576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4429A0" w:rsidRPr="00245443">
        <w:rPr>
          <w:rFonts w:ascii="Times New Roman" w:hAnsi="Times New Roman" w:cs="Times New Roman"/>
          <w:sz w:val="24"/>
          <w:szCs w:val="24"/>
        </w:rPr>
        <w:t xml:space="preserve">to </w:t>
      </w:r>
      <w:r w:rsidR="0009781A">
        <w:rPr>
          <w:rFonts w:ascii="Times New Roman" w:hAnsi="Times New Roman" w:cs="Times New Roman"/>
          <w:sz w:val="24"/>
          <w:szCs w:val="24"/>
        </w:rPr>
        <w:t xml:space="preserve">assess </w:t>
      </w:r>
      <w:del w:id="76" w:author="Martin Gerdin Wärnberg" w:date="2021-03-10T13:24:00Z">
        <w:r w:rsidR="0009781A" w:rsidDel="00435765">
          <w:rPr>
            <w:rFonts w:ascii="Times New Roman" w:hAnsi="Times New Roman" w:cs="Times New Roman"/>
            <w:sz w:val="24"/>
            <w:szCs w:val="24"/>
          </w:rPr>
          <w:delText xml:space="preserve">whether </w:delText>
        </w:r>
      </w:del>
      <w:ins w:id="77" w:author="Martin Gerdin Wärnberg" w:date="2021-03-10T13:24:00Z">
        <w:r w:rsidR="00435765">
          <w:rPr>
            <w:rFonts w:ascii="Times New Roman" w:hAnsi="Times New Roman" w:cs="Times New Roman"/>
            <w:sz w:val="24"/>
            <w:szCs w:val="24"/>
          </w:rPr>
          <w:t>the association of age group (15-18 years compared with 19-24 years)</w:t>
        </w:r>
        <w:r w:rsidR="0043576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78" w:author="Martin Gerdin Wärnberg" w:date="2021-03-10T13:25:00Z">
        <w:r w:rsidR="0009781A" w:rsidDel="00435765">
          <w:rPr>
            <w:rFonts w:ascii="Times New Roman" w:hAnsi="Times New Roman" w:cs="Times New Roman"/>
            <w:sz w:val="24"/>
            <w:szCs w:val="24"/>
          </w:rPr>
          <w:delText>drivers of age 15-18 years or 19-24</w:delText>
        </w:r>
        <w:r w:rsidR="004429A0" w:rsidRPr="00245443" w:rsidDel="00435765">
          <w:rPr>
            <w:rFonts w:ascii="Times New Roman" w:hAnsi="Times New Roman" w:cs="Times New Roman"/>
            <w:sz w:val="24"/>
            <w:szCs w:val="24"/>
          </w:rPr>
          <w:delText xml:space="preserve"> years are likely to suffer</w:delText>
        </w:r>
      </w:del>
      <w:ins w:id="79" w:author="Martin Gerdin Wärnberg" w:date="2021-03-10T13:25:00Z">
        <w:r w:rsidR="00435765">
          <w:rPr>
            <w:rFonts w:ascii="Times New Roman" w:hAnsi="Times New Roman" w:cs="Times New Roman"/>
            <w:sz w:val="24"/>
            <w:szCs w:val="24"/>
          </w:rPr>
          <w:t xml:space="preserve"> and the outcomes</w:t>
        </w:r>
      </w:ins>
      <w:r w:rsidR="004429A0" w:rsidRPr="00245443">
        <w:rPr>
          <w:rFonts w:ascii="Times New Roman" w:hAnsi="Times New Roman" w:cs="Times New Roman"/>
          <w:sz w:val="24"/>
          <w:szCs w:val="24"/>
        </w:rPr>
        <w:t xml:space="preserve"> </w:t>
      </w:r>
      <w:r w:rsidR="00475EE9" w:rsidRPr="00245443">
        <w:rPr>
          <w:rFonts w:ascii="Times New Roman" w:hAnsi="Times New Roman" w:cs="Times New Roman"/>
          <w:sz w:val="24"/>
          <w:szCs w:val="24"/>
        </w:rPr>
        <w:t>severe injury (AIS ≥ 3) to a specific body region</w:t>
      </w:r>
      <w:ins w:id="80" w:author="Martin Gerdin Wärnberg" w:date="2021-03-10T13:24:00Z">
        <w:r w:rsidR="0043576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1" w:author="Martin Gerdin Wärnberg" w:date="2021-03-10T13:25:00Z">
        <w:r w:rsidR="00435765">
          <w:rPr>
            <w:rFonts w:ascii="Times New Roman" w:hAnsi="Times New Roman" w:cs="Times New Roman"/>
            <w:sz w:val="24"/>
            <w:szCs w:val="24"/>
          </w:rPr>
          <w:t>and</w:t>
        </w:r>
      </w:ins>
      <w:bookmarkStart w:id="82" w:name="_GoBack"/>
      <w:bookmarkEnd w:id="82"/>
      <w:ins w:id="83" w:author="Martin Gerdin Wärnberg" w:date="2021-03-10T13:24:00Z">
        <w:r w:rsidR="00435765">
          <w:rPr>
            <w:rFonts w:ascii="Times New Roman" w:hAnsi="Times New Roman" w:cs="Times New Roman"/>
            <w:sz w:val="24"/>
            <w:szCs w:val="24"/>
          </w:rPr>
          <w:t xml:space="preserve"> death</w:t>
        </w:r>
      </w:ins>
      <w:r w:rsidR="004429A0" w:rsidRPr="00245443">
        <w:rPr>
          <w:rFonts w:ascii="Times New Roman" w:hAnsi="Times New Roman" w:cs="Times New Roman"/>
          <w:sz w:val="24"/>
          <w:szCs w:val="24"/>
        </w:rPr>
        <w:t>.</w:t>
      </w:r>
    </w:p>
    <w:p w14:paraId="7B503ADA" w14:textId="77777777" w:rsidR="004429A0" w:rsidRPr="00245443" w:rsidRDefault="004429A0" w:rsidP="00442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AF8CA" w14:textId="77777777" w:rsidR="00245443" w:rsidRPr="00245443" w:rsidRDefault="0024544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A232AD0" w14:textId="77777777" w:rsidR="00245443" w:rsidRPr="00245443" w:rsidRDefault="0024544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476C0" w14:textId="77777777" w:rsidR="00245443" w:rsidRDefault="0024544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05AE682" w14:textId="77777777" w:rsidR="00245443" w:rsidRDefault="0024544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5AF134E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12EE12E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0B92A48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9AAA6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7210C34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557080B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7725A9E" w14:textId="77777777" w:rsidR="009925A3" w:rsidRDefault="009925A3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1A336B" w14:textId="2A115EE6" w:rsidR="007E47F3" w:rsidRPr="00245443" w:rsidRDefault="007C736C" w:rsidP="007E47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5443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5F17D35C" w14:textId="77777777" w:rsidR="007E47F3" w:rsidRPr="00245443" w:rsidRDefault="007E47F3" w:rsidP="007D5146">
      <w:pPr>
        <w:spacing w:line="480" w:lineRule="auto"/>
        <w:rPr>
          <w:rFonts w:ascii="Times New Roman" w:hAnsi="Times New Roman" w:cs="Times New Roman"/>
          <w:color w:val="505050"/>
          <w:sz w:val="24"/>
          <w:szCs w:val="24"/>
        </w:rPr>
      </w:pPr>
    </w:p>
    <w:p w14:paraId="7BCCB0A7" w14:textId="77777777" w:rsidR="005351B3" w:rsidRPr="00C858E2" w:rsidRDefault="005875E6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245443">
        <w:rPr>
          <w:rFonts w:ascii="Times New Roman" w:hAnsi="Times New Roman" w:cs="Times New Roman"/>
          <w:sz w:val="24"/>
          <w:szCs w:val="24"/>
        </w:rPr>
        <w:fldChar w:fldCharType="begin"/>
      </w:r>
      <w:r w:rsidRPr="00245443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245443">
        <w:rPr>
          <w:rFonts w:ascii="Times New Roman" w:hAnsi="Times New Roman" w:cs="Times New Roman"/>
          <w:sz w:val="24"/>
          <w:szCs w:val="24"/>
        </w:rPr>
        <w:fldChar w:fldCharType="separate"/>
      </w:r>
      <w:r w:rsidR="005351B3" w:rsidRPr="005351B3">
        <w:t>1.</w:t>
      </w:r>
      <w:r w:rsidR="005351B3" w:rsidRPr="005351B3">
        <w:tab/>
      </w:r>
      <w:r w:rsidR="005351B3" w:rsidRPr="00C858E2">
        <w:rPr>
          <w:rFonts w:ascii="Times New Roman" w:hAnsi="Times New Roman" w:cs="Times New Roman"/>
        </w:rPr>
        <w:t xml:space="preserve">Li Q, Alonge O, Hyder AA. Children and road traffic injuries: can't the world do better? </w:t>
      </w:r>
      <w:r w:rsidR="005351B3" w:rsidRPr="00C858E2">
        <w:rPr>
          <w:rFonts w:ascii="Times New Roman" w:hAnsi="Times New Roman" w:cs="Times New Roman"/>
          <w:i/>
        </w:rPr>
        <w:t xml:space="preserve">Archives of disease in childhood. </w:t>
      </w:r>
      <w:r w:rsidR="005351B3" w:rsidRPr="00C858E2">
        <w:rPr>
          <w:rFonts w:ascii="Times New Roman" w:hAnsi="Times New Roman" w:cs="Times New Roman"/>
        </w:rPr>
        <w:t>2016;101(11):1063-70.</w:t>
      </w:r>
    </w:p>
    <w:p w14:paraId="7879D3F1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2.</w:t>
      </w:r>
      <w:r w:rsidRPr="00C858E2">
        <w:rPr>
          <w:rFonts w:ascii="Times New Roman" w:hAnsi="Times New Roman" w:cs="Times New Roman"/>
        </w:rPr>
        <w:tab/>
        <w:t xml:space="preserve">Walshe EA, Ward McIntosh C, Romer D, Winston FK. Executive function capacities, negative driving behavior and crashes in young drivers. </w:t>
      </w:r>
      <w:r w:rsidRPr="00C858E2">
        <w:rPr>
          <w:rFonts w:ascii="Times New Roman" w:hAnsi="Times New Roman" w:cs="Times New Roman"/>
          <w:i/>
        </w:rPr>
        <w:t xml:space="preserve">International journal of environmental research and public health. </w:t>
      </w:r>
      <w:r w:rsidRPr="00C858E2">
        <w:rPr>
          <w:rFonts w:ascii="Times New Roman" w:hAnsi="Times New Roman" w:cs="Times New Roman"/>
        </w:rPr>
        <w:t>2017;14(11):1314.</w:t>
      </w:r>
    </w:p>
    <w:p w14:paraId="3707FBE7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3.</w:t>
      </w:r>
      <w:r w:rsidRPr="00C858E2">
        <w:rPr>
          <w:rFonts w:ascii="Times New Roman" w:hAnsi="Times New Roman" w:cs="Times New Roman"/>
        </w:rPr>
        <w:tab/>
        <w:t xml:space="preserve">Banz BC, Fell JC, Vaca FE. Focus: Death: Complexities of Young Driver Injury and Fatal Motor Vehicle Crashes. </w:t>
      </w:r>
      <w:r w:rsidRPr="00C858E2">
        <w:rPr>
          <w:rFonts w:ascii="Times New Roman" w:hAnsi="Times New Roman" w:cs="Times New Roman"/>
          <w:i/>
        </w:rPr>
        <w:t xml:space="preserve">The Yale journal of biology and medicine. </w:t>
      </w:r>
      <w:r w:rsidRPr="00C858E2">
        <w:rPr>
          <w:rFonts w:ascii="Times New Roman" w:hAnsi="Times New Roman" w:cs="Times New Roman"/>
        </w:rPr>
        <w:t>2019;92(4):725.</w:t>
      </w:r>
    </w:p>
    <w:p w14:paraId="61B9FF48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4.</w:t>
      </w:r>
      <w:r w:rsidRPr="00C858E2">
        <w:rPr>
          <w:rFonts w:ascii="Times New Roman" w:hAnsi="Times New Roman" w:cs="Times New Roman"/>
        </w:rPr>
        <w:tab/>
        <w:t xml:space="preserve">Alderman EM, Johnston BD. The teen driver. </w:t>
      </w:r>
      <w:r w:rsidRPr="00C858E2">
        <w:rPr>
          <w:rFonts w:ascii="Times New Roman" w:hAnsi="Times New Roman" w:cs="Times New Roman"/>
          <w:i/>
        </w:rPr>
        <w:t xml:space="preserve">Pediatrics. </w:t>
      </w:r>
      <w:r w:rsidRPr="00C858E2">
        <w:rPr>
          <w:rFonts w:ascii="Times New Roman" w:hAnsi="Times New Roman" w:cs="Times New Roman"/>
        </w:rPr>
        <w:t>2018;142(4).</w:t>
      </w:r>
    </w:p>
    <w:p w14:paraId="53F5E54D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5.</w:t>
      </w:r>
      <w:r w:rsidRPr="00C858E2">
        <w:rPr>
          <w:rFonts w:ascii="Times New Roman" w:hAnsi="Times New Roman" w:cs="Times New Roman"/>
        </w:rPr>
        <w:tab/>
        <w:t xml:space="preserve">Hanna CL, Hasselberg M, Laflamme L, Möller J. Road traffic crash circumstances and consequences among young unlicensed drivers: a Swedish cohort study on socioeconomic disparities. </w:t>
      </w:r>
      <w:r w:rsidRPr="00C858E2">
        <w:rPr>
          <w:rFonts w:ascii="Times New Roman" w:hAnsi="Times New Roman" w:cs="Times New Roman"/>
          <w:i/>
        </w:rPr>
        <w:t xml:space="preserve">BMC Public Health. </w:t>
      </w:r>
      <w:r w:rsidRPr="00C858E2">
        <w:rPr>
          <w:rFonts w:ascii="Times New Roman" w:hAnsi="Times New Roman" w:cs="Times New Roman"/>
        </w:rPr>
        <w:t>2010;10(1):1-8.</w:t>
      </w:r>
    </w:p>
    <w:p w14:paraId="635FFB49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6.</w:t>
      </w:r>
      <w:r w:rsidRPr="00C858E2">
        <w:rPr>
          <w:rFonts w:ascii="Times New Roman" w:hAnsi="Times New Roman" w:cs="Times New Roman"/>
        </w:rPr>
        <w:tab/>
        <w:t xml:space="preserve">Bates LJ, Davey J, Watson B, King MJ, Armstrong K. Factors contributing to crashes among young drivers. </w:t>
      </w:r>
      <w:r w:rsidRPr="00C858E2">
        <w:rPr>
          <w:rFonts w:ascii="Times New Roman" w:hAnsi="Times New Roman" w:cs="Times New Roman"/>
          <w:i/>
        </w:rPr>
        <w:t xml:space="preserve">Sultan Qaboos university medical journal. </w:t>
      </w:r>
      <w:r w:rsidRPr="00C858E2">
        <w:rPr>
          <w:rFonts w:ascii="Times New Roman" w:hAnsi="Times New Roman" w:cs="Times New Roman"/>
        </w:rPr>
        <w:t>2014;14(3):e297.</w:t>
      </w:r>
    </w:p>
    <w:p w14:paraId="7C163F00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7.</w:t>
      </w:r>
      <w:r w:rsidRPr="00C858E2">
        <w:rPr>
          <w:rFonts w:ascii="Times New Roman" w:hAnsi="Times New Roman" w:cs="Times New Roman"/>
        </w:rPr>
        <w:tab/>
        <w:t xml:space="preserve">Boulagouas W, García-Herrero S, Chaib R, Febres JD, Mariscal MÁ, Djebabra M. An investigation into unsafe behaviors and traffic accidents involving unlicensed drivers: a perspective for alignment measurement. </w:t>
      </w:r>
      <w:r w:rsidRPr="00C858E2">
        <w:rPr>
          <w:rFonts w:ascii="Times New Roman" w:hAnsi="Times New Roman" w:cs="Times New Roman"/>
          <w:i/>
        </w:rPr>
        <w:t xml:space="preserve">International Journal of Environmental Research and Public Health. </w:t>
      </w:r>
      <w:r w:rsidRPr="00C858E2">
        <w:rPr>
          <w:rFonts w:ascii="Times New Roman" w:hAnsi="Times New Roman" w:cs="Times New Roman"/>
        </w:rPr>
        <w:t>2020;17(18):6743.</w:t>
      </w:r>
    </w:p>
    <w:p w14:paraId="3904456A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8.</w:t>
      </w:r>
      <w:r w:rsidRPr="00C858E2">
        <w:rPr>
          <w:rFonts w:ascii="Times New Roman" w:hAnsi="Times New Roman" w:cs="Times New Roman"/>
        </w:rPr>
        <w:tab/>
        <w:t xml:space="preserve">Jewett A, Shults RA, Bhat G. Parental perceptions of teen driving: Restrictions, worry and influence. </w:t>
      </w:r>
      <w:r w:rsidRPr="00C858E2">
        <w:rPr>
          <w:rFonts w:ascii="Times New Roman" w:hAnsi="Times New Roman" w:cs="Times New Roman"/>
          <w:i/>
        </w:rPr>
        <w:t xml:space="preserve">Journal of safety research. </w:t>
      </w:r>
      <w:r w:rsidRPr="00C858E2">
        <w:rPr>
          <w:rFonts w:ascii="Times New Roman" w:hAnsi="Times New Roman" w:cs="Times New Roman"/>
        </w:rPr>
        <w:t>2016;59:119-23.</w:t>
      </w:r>
    </w:p>
    <w:p w14:paraId="4511FCD5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9.</w:t>
      </w:r>
      <w:r w:rsidRPr="00C858E2">
        <w:rPr>
          <w:rFonts w:ascii="Times New Roman" w:hAnsi="Times New Roman" w:cs="Times New Roman"/>
        </w:rPr>
        <w:tab/>
        <w:t xml:space="preserve">Tefft BC, Williams AF, Grabowski JG. Driver licensing and reasons for delaying licensure among young adults ages 18-20, United States, 2012. </w:t>
      </w:r>
      <w:r w:rsidRPr="00C858E2">
        <w:rPr>
          <w:rFonts w:ascii="Times New Roman" w:hAnsi="Times New Roman" w:cs="Times New Roman"/>
          <w:i/>
        </w:rPr>
        <w:t xml:space="preserve">Injury epidemiology. </w:t>
      </w:r>
      <w:r w:rsidRPr="00C858E2">
        <w:rPr>
          <w:rFonts w:ascii="Times New Roman" w:hAnsi="Times New Roman" w:cs="Times New Roman"/>
        </w:rPr>
        <w:t>2014;1(1):1-8.</w:t>
      </w:r>
    </w:p>
    <w:p w14:paraId="3D6E2D46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10.</w:t>
      </w:r>
      <w:r w:rsidRPr="00C858E2">
        <w:rPr>
          <w:rFonts w:ascii="Times New Roman" w:hAnsi="Times New Roman" w:cs="Times New Roman"/>
        </w:rPr>
        <w:tab/>
        <w:t xml:space="preserve">Gershon P, Ehsani JP, Zhu C, et al. Crash risk and risky driving behavior among adolescents during learner and independent driving periods. </w:t>
      </w:r>
      <w:r w:rsidRPr="00C858E2">
        <w:rPr>
          <w:rFonts w:ascii="Times New Roman" w:hAnsi="Times New Roman" w:cs="Times New Roman"/>
          <w:i/>
        </w:rPr>
        <w:t xml:space="preserve">Journal of Adolescent Health. </w:t>
      </w:r>
      <w:r w:rsidRPr="00C858E2">
        <w:rPr>
          <w:rFonts w:ascii="Times New Roman" w:hAnsi="Times New Roman" w:cs="Times New Roman"/>
        </w:rPr>
        <w:t>2018;63(5):568-74.</w:t>
      </w:r>
    </w:p>
    <w:p w14:paraId="0F9D9416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11.</w:t>
      </w:r>
      <w:r w:rsidRPr="00C858E2">
        <w:rPr>
          <w:rFonts w:ascii="Times New Roman" w:hAnsi="Times New Roman" w:cs="Times New Roman"/>
        </w:rPr>
        <w:tab/>
        <w:t xml:space="preserve">Ehsani JP, Bingham CR, Shope JT. The effect of the learner license Graduated Driver Licensing components on teen drivers’ crashes. </w:t>
      </w:r>
      <w:r w:rsidRPr="00C858E2">
        <w:rPr>
          <w:rFonts w:ascii="Times New Roman" w:hAnsi="Times New Roman" w:cs="Times New Roman"/>
          <w:i/>
        </w:rPr>
        <w:t xml:space="preserve">Accident Analysis &amp; Prevention. </w:t>
      </w:r>
      <w:r w:rsidRPr="00C858E2">
        <w:rPr>
          <w:rFonts w:ascii="Times New Roman" w:hAnsi="Times New Roman" w:cs="Times New Roman"/>
        </w:rPr>
        <w:t>2013;59:327-36.</w:t>
      </w:r>
    </w:p>
    <w:p w14:paraId="72494350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12.</w:t>
      </w:r>
      <w:r w:rsidRPr="00C858E2">
        <w:rPr>
          <w:rFonts w:ascii="Times New Roman" w:hAnsi="Times New Roman" w:cs="Times New Roman"/>
        </w:rPr>
        <w:tab/>
        <w:t xml:space="preserve">Masten SV, Foss RD, Marshall SW. Graduated driver licensing and fatal crashes involving 16-to 19-year-old drivers. </w:t>
      </w:r>
      <w:r w:rsidRPr="00C858E2">
        <w:rPr>
          <w:rFonts w:ascii="Times New Roman" w:hAnsi="Times New Roman" w:cs="Times New Roman"/>
          <w:i/>
        </w:rPr>
        <w:t xml:space="preserve">Jama. </w:t>
      </w:r>
      <w:r w:rsidRPr="00C858E2">
        <w:rPr>
          <w:rFonts w:ascii="Times New Roman" w:hAnsi="Times New Roman" w:cs="Times New Roman"/>
        </w:rPr>
        <w:t>2011;306(10):1098-103.</w:t>
      </w:r>
    </w:p>
    <w:p w14:paraId="41C4FF1D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13.</w:t>
      </w:r>
      <w:r w:rsidRPr="00C858E2">
        <w:rPr>
          <w:rFonts w:ascii="Times New Roman" w:hAnsi="Times New Roman" w:cs="Times New Roman"/>
        </w:rPr>
        <w:tab/>
        <w:t xml:space="preserve">Mayhew DR, Simpson HM, Pak A. Changes in collision rates among novice drivers during the first months of driving. </w:t>
      </w:r>
      <w:r w:rsidRPr="00C858E2">
        <w:rPr>
          <w:rFonts w:ascii="Times New Roman" w:hAnsi="Times New Roman" w:cs="Times New Roman"/>
          <w:i/>
        </w:rPr>
        <w:t xml:space="preserve">Accident Analysis &amp; Prevention. </w:t>
      </w:r>
      <w:r w:rsidRPr="00C858E2">
        <w:rPr>
          <w:rFonts w:ascii="Times New Roman" w:hAnsi="Times New Roman" w:cs="Times New Roman"/>
        </w:rPr>
        <w:t>2003;35(5):683-91.</w:t>
      </w:r>
    </w:p>
    <w:p w14:paraId="53BE09A6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14.</w:t>
      </w:r>
      <w:r w:rsidRPr="00C858E2">
        <w:rPr>
          <w:rFonts w:ascii="Times New Roman" w:hAnsi="Times New Roman" w:cs="Times New Roman"/>
        </w:rPr>
        <w:tab/>
        <w:t xml:space="preserve">Lewis-Evans B. Crash involvement during the different phases of the New Zealand Graduated Driver Licensing System (GDLS). </w:t>
      </w:r>
      <w:r w:rsidRPr="00C858E2">
        <w:rPr>
          <w:rFonts w:ascii="Times New Roman" w:hAnsi="Times New Roman" w:cs="Times New Roman"/>
          <w:i/>
        </w:rPr>
        <w:t xml:space="preserve">Journal of safety research. </w:t>
      </w:r>
      <w:r w:rsidRPr="00C858E2">
        <w:rPr>
          <w:rFonts w:ascii="Times New Roman" w:hAnsi="Times New Roman" w:cs="Times New Roman"/>
        </w:rPr>
        <w:t>2010;41(4):359-65.</w:t>
      </w:r>
    </w:p>
    <w:p w14:paraId="63148805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15.</w:t>
      </w:r>
      <w:r w:rsidRPr="00C858E2">
        <w:rPr>
          <w:rFonts w:ascii="Times New Roman" w:hAnsi="Times New Roman" w:cs="Times New Roman"/>
        </w:rPr>
        <w:tab/>
        <w:t xml:space="preserve">McCartt AT, Shabanova VI, Leaf WA. Driving experience, crashes and traffic citations of teenage beginning drivers. </w:t>
      </w:r>
      <w:r w:rsidRPr="00C858E2">
        <w:rPr>
          <w:rFonts w:ascii="Times New Roman" w:hAnsi="Times New Roman" w:cs="Times New Roman"/>
          <w:i/>
        </w:rPr>
        <w:t xml:space="preserve">Accident Analysis &amp; Prevention. </w:t>
      </w:r>
      <w:r w:rsidRPr="00C858E2">
        <w:rPr>
          <w:rFonts w:ascii="Times New Roman" w:hAnsi="Times New Roman" w:cs="Times New Roman"/>
        </w:rPr>
        <w:t>2003;35(3):311-20.</w:t>
      </w:r>
    </w:p>
    <w:p w14:paraId="25937335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16.</w:t>
      </w:r>
      <w:r w:rsidRPr="00C858E2">
        <w:rPr>
          <w:rFonts w:ascii="Times New Roman" w:hAnsi="Times New Roman" w:cs="Times New Roman"/>
        </w:rPr>
        <w:tab/>
        <w:t xml:space="preserve">Simons-Morton BG, Ouimet MC, Zhang Z, et al. Crash and risky driving involvement among novice adolescent drivers and their parents. </w:t>
      </w:r>
      <w:r w:rsidRPr="00C858E2">
        <w:rPr>
          <w:rFonts w:ascii="Times New Roman" w:hAnsi="Times New Roman" w:cs="Times New Roman"/>
          <w:i/>
        </w:rPr>
        <w:t xml:space="preserve">American journal of public health. </w:t>
      </w:r>
      <w:r w:rsidRPr="00C858E2">
        <w:rPr>
          <w:rFonts w:ascii="Times New Roman" w:hAnsi="Times New Roman" w:cs="Times New Roman"/>
        </w:rPr>
        <w:t>2011;101(12):2362-7.</w:t>
      </w:r>
    </w:p>
    <w:p w14:paraId="076BEBC8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17.</w:t>
      </w:r>
      <w:r w:rsidRPr="00C858E2">
        <w:rPr>
          <w:rFonts w:ascii="Times New Roman" w:hAnsi="Times New Roman" w:cs="Times New Roman"/>
        </w:rPr>
        <w:tab/>
        <w:t xml:space="preserve">Curry AE, Metzger KB, Williams AF, Tefft BC. Comparison of older and younger novice driver crash rates: Informing the need for extended Graduated Driver Licensing restrictions. </w:t>
      </w:r>
      <w:r w:rsidRPr="00C858E2">
        <w:rPr>
          <w:rFonts w:ascii="Times New Roman" w:hAnsi="Times New Roman" w:cs="Times New Roman"/>
          <w:i/>
        </w:rPr>
        <w:t xml:space="preserve">Accident Analysis &amp; Prevention. </w:t>
      </w:r>
      <w:r w:rsidRPr="00C858E2">
        <w:rPr>
          <w:rFonts w:ascii="Times New Roman" w:hAnsi="Times New Roman" w:cs="Times New Roman"/>
        </w:rPr>
        <w:t>2017;108:66-73.</w:t>
      </w:r>
    </w:p>
    <w:p w14:paraId="232CD659" w14:textId="77777777" w:rsidR="005351B3" w:rsidRPr="00C858E2" w:rsidRDefault="005351B3" w:rsidP="005351B3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lastRenderedPageBreak/>
        <w:t>18.</w:t>
      </w:r>
      <w:r w:rsidRPr="00C858E2">
        <w:rPr>
          <w:rFonts w:ascii="Times New Roman" w:hAnsi="Times New Roman" w:cs="Times New Roman"/>
        </w:rPr>
        <w:tab/>
        <w:t xml:space="preserve">Razzak JA, Shamim MS, Mehmood A, Hussain SA, Ali MS, Jooma R. A successful model of road traffic injury surveillance in a developing country: process and lessons learnt. </w:t>
      </w:r>
      <w:r w:rsidRPr="00C858E2">
        <w:rPr>
          <w:rFonts w:ascii="Times New Roman" w:hAnsi="Times New Roman" w:cs="Times New Roman"/>
          <w:i/>
        </w:rPr>
        <w:t xml:space="preserve">BMC public health. </w:t>
      </w:r>
      <w:r w:rsidRPr="00C858E2">
        <w:rPr>
          <w:rFonts w:ascii="Times New Roman" w:hAnsi="Times New Roman" w:cs="Times New Roman"/>
        </w:rPr>
        <w:t>2012;12(1):1-5.</w:t>
      </w:r>
    </w:p>
    <w:p w14:paraId="6D726C72" w14:textId="77777777" w:rsidR="005351B3" w:rsidRPr="00C858E2" w:rsidRDefault="005351B3" w:rsidP="005351B3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C858E2">
        <w:rPr>
          <w:rFonts w:ascii="Times New Roman" w:hAnsi="Times New Roman" w:cs="Times New Roman"/>
        </w:rPr>
        <w:t>19.</w:t>
      </w:r>
      <w:r w:rsidRPr="00C858E2">
        <w:rPr>
          <w:rFonts w:ascii="Times New Roman" w:hAnsi="Times New Roman" w:cs="Times New Roman"/>
        </w:rPr>
        <w:tab/>
        <w:t>Team R Core. R: a language and environment for statistical computing [Internet]. Vienna, Austria: R Foundation for Statistical Computing; 2020. In:2017.</w:t>
      </w:r>
    </w:p>
    <w:p w14:paraId="0014BD3A" w14:textId="5B6CF5AB" w:rsidR="00EA3422" w:rsidRPr="00245443" w:rsidRDefault="005875E6" w:rsidP="00EE30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544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A3422" w:rsidRPr="0024544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Martin Gerdin Wärnberg(5ml3)" w:date="2021-03-10T11:32:00Z" w:initials="MGW">
    <w:p w14:paraId="6AEBBD23" w14:textId="15189A08" w:rsidR="007579F0" w:rsidRDefault="007579F0">
      <w:pPr>
        <w:pStyle w:val="Kommentarer"/>
      </w:pPr>
      <w:r>
        <w:rPr>
          <w:rStyle w:val="Kommentarsreferens"/>
        </w:rPr>
        <w:annotationRef/>
      </w:r>
      <w:r>
        <w:t>Is this still correct given the reference?</w:t>
      </w:r>
    </w:p>
  </w:comment>
  <w:comment w:id="61" w:author="Martin Gerdin Wärnberg(5ml3) [2]" w:date="2021-03-10T11:35:00Z" w:initials="MGW">
    <w:p w14:paraId="4087A28F" w14:textId="1D478AE6" w:rsidR="00102DB0" w:rsidRDefault="00102DB0">
      <w:pPr>
        <w:pStyle w:val="Kommentarer"/>
      </w:pPr>
      <w:r>
        <w:rPr>
          <w:rStyle w:val="Kommentarsreferens"/>
        </w:rPr>
        <w:annotationRef/>
      </w:r>
      <w:r>
        <w:t>Why is it cross-sectional rather than a cohort?</w:t>
      </w:r>
    </w:p>
  </w:comment>
  <w:comment w:id="67" w:author="Martin Gerdin Wärnberg(5ml3) [4]" w:date="2021-03-10T13:23:00Z" w:initials="MGW">
    <w:p w14:paraId="5479AA0A" w14:textId="25AB5FCC" w:rsidR="00435765" w:rsidRDefault="00435765">
      <w:pPr>
        <w:pStyle w:val="Kommentarer"/>
      </w:pPr>
      <w:r>
        <w:rPr>
          <w:rStyle w:val="Kommentarsreferens"/>
        </w:rPr>
        <w:annotationRef/>
      </w:r>
      <w:r>
        <w:t>Will you dichotomize this as AIS &gt;= 3 in any body region?</w:t>
      </w:r>
    </w:p>
  </w:comment>
  <w:comment w:id="69" w:author="Martin Gerdin Wärnberg(5ml3) [3]" w:date="2021-03-10T13:13:00Z" w:initials="MGW">
    <w:p w14:paraId="2C311364" w14:textId="71EA72C8" w:rsidR="00B647B9" w:rsidRDefault="00B647B9">
      <w:pPr>
        <w:pStyle w:val="Kommentarer"/>
      </w:pPr>
      <w:r>
        <w:rPr>
          <w:rStyle w:val="Kommentarsreferens"/>
        </w:rPr>
        <w:annotationRef/>
      </w:r>
      <w:r>
        <w:t>According to the eligibility criteria above participants are 15 to 24 years.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EBBD23" w15:done="0"/>
  <w15:commentEx w15:paraId="4087A28F" w15:done="0"/>
  <w15:commentEx w15:paraId="5479AA0A" w15:done="0"/>
  <w15:commentEx w15:paraId="2C31136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B5228" w14:textId="77777777" w:rsidR="00D0486D" w:rsidRDefault="00D0486D" w:rsidP="00AF1767">
      <w:pPr>
        <w:spacing w:after="0" w:line="240" w:lineRule="auto"/>
      </w:pPr>
      <w:r>
        <w:separator/>
      </w:r>
    </w:p>
  </w:endnote>
  <w:endnote w:type="continuationSeparator" w:id="0">
    <w:p w14:paraId="6B314E01" w14:textId="77777777" w:rsidR="00D0486D" w:rsidRDefault="00D0486D" w:rsidP="00AF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908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BFE6E" w14:textId="0E5E070B" w:rsidR="00AF1767" w:rsidRDefault="00AF1767">
        <w:pPr>
          <w:pStyle w:val="Sidfo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7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6CB55B" w14:textId="77777777" w:rsidR="00AF1767" w:rsidRDefault="00AF176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48B7B" w14:textId="77777777" w:rsidR="00D0486D" w:rsidRDefault="00D0486D" w:rsidP="00AF1767">
      <w:pPr>
        <w:spacing w:after="0" w:line="240" w:lineRule="auto"/>
      </w:pPr>
      <w:r>
        <w:separator/>
      </w:r>
    </w:p>
  </w:footnote>
  <w:footnote w:type="continuationSeparator" w:id="0">
    <w:p w14:paraId="70169B0C" w14:textId="77777777" w:rsidR="00D0486D" w:rsidRDefault="00D0486D" w:rsidP="00AF176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Gerdin Wärnberg(5ml3)">
    <w15:presenceInfo w15:providerId="AD" w15:userId="S-1-5-21-613775786-3661600701-2283250920-83595"/>
  </w15:person>
  <w15:person w15:author="Martin Gerdin Wärnberg(5ml3) [2]">
    <w15:presenceInfo w15:providerId="AD" w15:userId="S-1-5-21-613775786-3661600701-2283250920-83595"/>
  </w15:person>
  <w15:person w15:author="Martin Gerdin Wärnberg(5ml3) [3]">
    <w15:presenceInfo w15:providerId="AD" w15:userId="S-1-5-21-613775786-3661600701-2283250920-83595"/>
  </w15:person>
  <w15:person w15:author="Martin Gerdin Wärnberg(5ml3) [4]">
    <w15:presenceInfo w15:providerId="AD" w15:userId="S-1-5-21-613775786-3661600701-2283250920-83595"/>
  </w15:person>
  <w15:person w15:author="Martin Gerdin Wärnberg">
    <w15:presenceInfo w15:providerId="AD" w15:userId="S-1-5-21-613775786-3661600701-2283250920-83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 for JA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pexzrwd6vtz2wepzzqxz9p7adx2etvt9rfx&quot;&gt;Teen driving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7&lt;/item&gt;&lt;item&gt;18&lt;/item&gt;&lt;item&gt;19&lt;/item&gt;&lt;item&gt;20&lt;/item&gt;&lt;item&gt;21&lt;/item&gt;&lt;item&gt;22&lt;/item&gt;&lt;item&gt;23&lt;/item&gt;&lt;item&gt;24&lt;/item&gt;&lt;item&gt;26&lt;/item&gt;&lt;/record-ids&gt;&lt;/item&gt;&lt;/Libraries&gt;"/>
  </w:docVars>
  <w:rsids>
    <w:rsidRoot w:val="00CD7DBA"/>
    <w:rsid w:val="00033B36"/>
    <w:rsid w:val="00050265"/>
    <w:rsid w:val="00084F2C"/>
    <w:rsid w:val="0009781A"/>
    <w:rsid w:val="000D1268"/>
    <w:rsid w:val="00102DB0"/>
    <w:rsid w:val="00140884"/>
    <w:rsid w:val="0015683A"/>
    <w:rsid w:val="0015683D"/>
    <w:rsid w:val="00175A9C"/>
    <w:rsid w:val="00183E41"/>
    <w:rsid w:val="001C504D"/>
    <w:rsid w:val="001D6F5B"/>
    <w:rsid w:val="001E2C93"/>
    <w:rsid w:val="00200241"/>
    <w:rsid w:val="00221BA2"/>
    <w:rsid w:val="00245443"/>
    <w:rsid w:val="002D402F"/>
    <w:rsid w:val="002F7736"/>
    <w:rsid w:val="003225B8"/>
    <w:rsid w:val="00327C42"/>
    <w:rsid w:val="003D0541"/>
    <w:rsid w:val="004235AC"/>
    <w:rsid w:val="00435765"/>
    <w:rsid w:val="004429A0"/>
    <w:rsid w:val="00460DDA"/>
    <w:rsid w:val="00475EE9"/>
    <w:rsid w:val="004762FC"/>
    <w:rsid w:val="00477242"/>
    <w:rsid w:val="004A49F1"/>
    <w:rsid w:val="00504089"/>
    <w:rsid w:val="005070CC"/>
    <w:rsid w:val="005159BA"/>
    <w:rsid w:val="0051752C"/>
    <w:rsid w:val="005351B3"/>
    <w:rsid w:val="00562A03"/>
    <w:rsid w:val="005875E6"/>
    <w:rsid w:val="005C37B0"/>
    <w:rsid w:val="005F77BF"/>
    <w:rsid w:val="00630449"/>
    <w:rsid w:val="00630BDF"/>
    <w:rsid w:val="00635C9E"/>
    <w:rsid w:val="00642A8E"/>
    <w:rsid w:val="00655A54"/>
    <w:rsid w:val="00677625"/>
    <w:rsid w:val="00680F76"/>
    <w:rsid w:val="0071289F"/>
    <w:rsid w:val="007128F9"/>
    <w:rsid w:val="00713662"/>
    <w:rsid w:val="00717150"/>
    <w:rsid w:val="007579F0"/>
    <w:rsid w:val="007C736C"/>
    <w:rsid w:val="007D5146"/>
    <w:rsid w:val="007E47F3"/>
    <w:rsid w:val="0080547C"/>
    <w:rsid w:val="00882DF3"/>
    <w:rsid w:val="00884761"/>
    <w:rsid w:val="00894F07"/>
    <w:rsid w:val="008E0831"/>
    <w:rsid w:val="008F2B91"/>
    <w:rsid w:val="0090732A"/>
    <w:rsid w:val="00910EAC"/>
    <w:rsid w:val="009925A3"/>
    <w:rsid w:val="009B5524"/>
    <w:rsid w:val="009E6081"/>
    <w:rsid w:val="009E7EAD"/>
    <w:rsid w:val="00A264B4"/>
    <w:rsid w:val="00A53945"/>
    <w:rsid w:val="00A64314"/>
    <w:rsid w:val="00AA4070"/>
    <w:rsid w:val="00AE4111"/>
    <w:rsid w:val="00AF1767"/>
    <w:rsid w:val="00AF3D6D"/>
    <w:rsid w:val="00AF4688"/>
    <w:rsid w:val="00AF7E85"/>
    <w:rsid w:val="00B647B9"/>
    <w:rsid w:val="00B802DC"/>
    <w:rsid w:val="00B81966"/>
    <w:rsid w:val="00B87D99"/>
    <w:rsid w:val="00BA2BAA"/>
    <w:rsid w:val="00BB3E25"/>
    <w:rsid w:val="00BE2E66"/>
    <w:rsid w:val="00BE6C40"/>
    <w:rsid w:val="00C0526A"/>
    <w:rsid w:val="00C201C0"/>
    <w:rsid w:val="00C21125"/>
    <w:rsid w:val="00C2242E"/>
    <w:rsid w:val="00C30DBF"/>
    <w:rsid w:val="00C61896"/>
    <w:rsid w:val="00C858E2"/>
    <w:rsid w:val="00CA264C"/>
    <w:rsid w:val="00CC4A7E"/>
    <w:rsid w:val="00CD15D2"/>
    <w:rsid w:val="00CD7DBA"/>
    <w:rsid w:val="00D0486D"/>
    <w:rsid w:val="00D34486"/>
    <w:rsid w:val="00D96811"/>
    <w:rsid w:val="00DA5044"/>
    <w:rsid w:val="00DE7377"/>
    <w:rsid w:val="00E33DED"/>
    <w:rsid w:val="00E75E18"/>
    <w:rsid w:val="00E828F6"/>
    <w:rsid w:val="00EA3422"/>
    <w:rsid w:val="00EA5BC5"/>
    <w:rsid w:val="00EE308D"/>
    <w:rsid w:val="00F27DCC"/>
    <w:rsid w:val="00F958F4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C5A919"/>
  <w15:chartTrackingRefBased/>
  <w15:docId w15:val="{0472446D-3301-47C3-9224-3065F8F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875E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Standardstycketeckensnitt"/>
    <w:link w:val="EndNoteBibliographyTitle"/>
    <w:rsid w:val="005875E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875E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Standardstycketeckensnitt"/>
    <w:link w:val="EndNoteBibliography"/>
    <w:rsid w:val="005875E6"/>
    <w:rPr>
      <w:rFonts w:ascii="Calibri" w:hAnsi="Calibri" w:cs="Calibri"/>
      <w:noProof/>
    </w:rPr>
  </w:style>
  <w:style w:type="paragraph" w:styleId="Sidhuvud">
    <w:name w:val="header"/>
    <w:basedOn w:val="Normal"/>
    <w:link w:val="Sidhuvud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F1767"/>
  </w:style>
  <w:style w:type="paragraph" w:styleId="Sidfot">
    <w:name w:val="footer"/>
    <w:basedOn w:val="Normal"/>
    <w:link w:val="SidfotChar"/>
    <w:uiPriority w:val="99"/>
    <w:unhideWhenUsed/>
    <w:rsid w:val="00AF1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F1767"/>
  </w:style>
  <w:style w:type="character" w:styleId="Kommentarsreferens">
    <w:name w:val="annotation reference"/>
    <w:basedOn w:val="Standardstycketeckensnitt"/>
    <w:uiPriority w:val="99"/>
    <w:semiHidden/>
    <w:unhideWhenUsed/>
    <w:rsid w:val="00562A03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62A03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62A03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62A03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62A03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6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2A03"/>
    <w:rPr>
      <w:rFonts w:ascii="Segoe UI" w:hAnsi="Segoe UI" w:cs="Segoe UI"/>
      <w:sz w:val="18"/>
      <w:szCs w:val="18"/>
    </w:rPr>
  </w:style>
  <w:style w:type="paragraph" w:styleId="Ingetavstnd">
    <w:name w:val="No Spacing"/>
    <w:uiPriority w:val="1"/>
    <w:qFormat/>
    <w:rsid w:val="00B80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2698</Words>
  <Characters>14301</Characters>
  <Application>Microsoft Office Word</Application>
  <DocSecurity>0</DocSecurity>
  <Lines>119</Lines>
  <Paragraphs>33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Khan</dc:creator>
  <cp:keywords/>
  <dc:description/>
  <cp:lastModifiedBy>Martin Gerdin Wärnberg</cp:lastModifiedBy>
  <cp:revision>2</cp:revision>
  <dcterms:created xsi:type="dcterms:W3CDTF">2021-03-10T12:26:00Z</dcterms:created>
  <dcterms:modified xsi:type="dcterms:W3CDTF">2021-03-10T12:26:00Z</dcterms:modified>
</cp:coreProperties>
</file>