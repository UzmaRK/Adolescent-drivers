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8464C" w14:textId="77777777" w:rsidR="00C15F6E" w:rsidRPr="00146F2D" w:rsidRDefault="005C5719">
      <w:pPr>
        <w:spacing w:line="480" w:lineRule="auto"/>
        <w:jc w:val="center"/>
        <w:rPr>
          <w:rFonts w:ascii="Times New Roman" w:hAnsi="Times New Roman" w:cs="Times New Roman"/>
          <w:b/>
          <w:color w:val="212121"/>
          <w:sz w:val="24"/>
          <w:szCs w:val="24"/>
          <w:shd w:val="clear" w:color="auto" w:fill="FFFFFF"/>
        </w:rPr>
      </w:pPr>
      <w:r w:rsidRPr="00146F2D">
        <w:rPr>
          <w:rFonts w:ascii="Times New Roman" w:hAnsi="Times New Roman" w:cs="Times New Roman"/>
          <w:b/>
          <w:color w:val="212121"/>
          <w:sz w:val="24"/>
          <w:szCs w:val="24"/>
          <w:shd w:val="clear" w:color="auto" w:fill="FFFFFF"/>
        </w:rPr>
        <w:t>Road crashes among underage motorcyclists’ compared with motorcyclists of legal driving age: A Cross-Sectional Study from an Urban Setting in Low-Middle Income Country, Karachi, Pakistan</w:t>
      </w:r>
    </w:p>
    <w:p w14:paraId="086D8A55" w14:textId="77777777" w:rsidR="00C15F6E" w:rsidRPr="00146F2D" w:rsidRDefault="005C5719">
      <w:pPr>
        <w:spacing w:line="480" w:lineRule="auto"/>
        <w:jc w:val="center"/>
        <w:rPr>
          <w:rFonts w:ascii="Times New Roman" w:hAnsi="Times New Roman" w:cs="Times New Roman"/>
          <w:b/>
          <w:color w:val="212121"/>
          <w:sz w:val="24"/>
          <w:szCs w:val="24"/>
          <w:shd w:val="clear" w:color="auto" w:fill="FFFFFF"/>
        </w:rPr>
      </w:pPr>
      <w:r w:rsidRPr="00146F2D">
        <w:rPr>
          <w:rFonts w:ascii="Times New Roman" w:hAnsi="Times New Roman" w:cs="Times New Roman"/>
          <w:b/>
          <w:color w:val="212121"/>
          <w:sz w:val="24"/>
          <w:szCs w:val="24"/>
          <w:shd w:val="clear" w:color="auto" w:fill="FFFFFF"/>
        </w:rPr>
        <w:t>Add abstract</w:t>
      </w:r>
    </w:p>
    <w:p w14:paraId="6D60A59C" w14:textId="7777777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Adolescents bear the largest burden of road traffic deaths.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[1]</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Underage adolescents’ drivers are involved in fatal crashes three times more often compared with adults.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[2]</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w:t>
      </w:r>
      <w:r w:rsidRPr="00146F2D">
        <w:rPr>
          <w:rFonts w:ascii="Times New Roman" w:hAnsi="Times New Roman" w:cs="Times New Roman"/>
          <w:sz w:val="24"/>
          <w:szCs w:val="24"/>
        </w:rPr>
        <w:t xml:space="preserve">The number of road traffic crashes per million miles driven is six times higher in adolescents compared with adults. </w:t>
      </w:r>
      <w:r w:rsidRPr="00146F2D">
        <w:rPr>
          <w:rFonts w:ascii="Times New Roman" w:hAnsi="Times New Roman" w:cs="Times New Roman"/>
          <w:sz w:val="24"/>
          <w:szCs w:val="24"/>
        </w:rPr>
        <w:fldChar w:fldCharType="begin"/>
      </w:r>
      <w:r w:rsidRPr="00146F2D">
        <w:rPr>
          <w:rFonts w:ascii="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Pr="00146F2D">
        <w:rPr>
          <w:rFonts w:ascii="Times New Roman" w:hAnsi="Times New Roman" w:cs="Times New Roman"/>
          <w:sz w:val="24"/>
          <w:szCs w:val="24"/>
        </w:rPr>
        <w:fldChar w:fldCharType="separate"/>
      </w:r>
      <w:r w:rsidRPr="00146F2D">
        <w:rPr>
          <w:rFonts w:ascii="Times New Roman" w:hAnsi="Times New Roman" w:cs="Times New Roman"/>
          <w:sz w:val="24"/>
          <w:szCs w:val="24"/>
        </w:rPr>
        <w:t>[3]</w:t>
      </w:r>
      <w:r w:rsidRPr="00146F2D">
        <w:rPr>
          <w:rFonts w:ascii="Times New Roman" w:hAnsi="Times New Roman" w:cs="Times New Roman"/>
          <w:sz w:val="24"/>
          <w:szCs w:val="24"/>
        </w:rPr>
        <w:fldChar w:fldCharType="end"/>
      </w:r>
      <w:r w:rsidRPr="00146F2D">
        <w:rPr>
          <w:rFonts w:ascii="Times New Roman" w:hAnsi="Times New Roman" w:cs="Times New Roman"/>
          <w:sz w:val="24"/>
          <w:szCs w:val="24"/>
        </w:rPr>
        <w:t xml:space="preserve"> </w:t>
      </w:r>
      <w:r w:rsidRPr="00146F2D">
        <w:rPr>
          <w:rFonts w:ascii="Times New Roman" w:hAnsi="Times New Roman" w:cs="Times New Roman"/>
          <w:color w:val="212121"/>
          <w:sz w:val="24"/>
          <w:szCs w:val="24"/>
          <w:shd w:val="clear" w:color="auto" w:fill="FFFFFF"/>
        </w:rPr>
        <w:t>Adolescents are vulnerable to road traffic crashes due to limited experience and risky taking behaviors.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[4,5]</w:t>
      </w:r>
      <w:r w:rsidRPr="00146F2D">
        <w:rPr>
          <w:rFonts w:ascii="Times New Roman" w:hAnsi="Times New Roman" w:cs="Times New Roman"/>
          <w:color w:val="212121"/>
          <w:sz w:val="24"/>
          <w:szCs w:val="24"/>
          <w:shd w:val="clear" w:color="auto" w:fill="FFFFFF"/>
        </w:rPr>
        <w:fldChar w:fldCharType="end"/>
      </w:r>
    </w:p>
    <w:p w14:paraId="2FBE3D7F" w14:textId="7777777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In most countries the minimum driving age is 18 years but many adolescents start to drive earlier than the </w:t>
      </w:r>
      <w:r w:rsidRPr="00146F2D">
        <w:rPr>
          <w:rFonts w:ascii="Times New Roman" w:hAnsi="Times New Roman" w:cs="Times New Roman"/>
          <w:sz w:val="24"/>
          <w:szCs w:val="24"/>
        </w:rPr>
        <w:t>legal</w:t>
      </w:r>
      <w:r w:rsidRPr="00146F2D">
        <w:rPr>
          <w:rFonts w:ascii="Times New Roman" w:hAnsi="Times New Roman" w:cs="Times New Roman"/>
          <w:color w:val="212121"/>
          <w:sz w:val="24"/>
          <w:szCs w:val="24"/>
          <w:shd w:val="clear" w:color="auto" w:fill="FFFFFF"/>
        </w:rPr>
        <w:t xml:space="preserve"> age if they have access to vehicle in the household </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&lt;EndNote&gt;&lt;Cite&gt;&lt;Author&gt;Shults&lt;/Author&gt;&lt;Year&gt;2016&lt;/Year&gt;&lt;RecNum&gt;30&lt;/RecNum&gt;&lt;DisplayText&gt;&lt;style face="superscript"&gt;1&lt;/style&gt;&lt;/DisplayText&gt;&lt;record&gt;&lt;rec-number&gt;30&lt;/rec-number&gt;&lt;foreign-keys&gt;&lt;key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vertAlign w:val="superscript"/>
        </w:rPr>
        <w:t>1</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Underage driving is linked to adolescents’ aspiration of becoming independent and experience adventure, augmented with peer pressure.</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[6]</w:t>
      </w:r>
      <w:r w:rsidRPr="00146F2D">
        <w:rPr>
          <w:rFonts w:ascii="Times New Roman" w:hAnsi="Times New Roman" w:cs="Times New Roman"/>
          <w:color w:val="212121"/>
          <w:sz w:val="24"/>
          <w:szCs w:val="24"/>
          <w:shd w:val="clear" w:color="auto" w:fill="FFFFFF"/>
        </w:rPr>
        <w:fldChar w:fldCharType="end"/>
      </w:r>
    </w:p>
    <w:p w14:paraId="3049F34D" w14:textId="7777777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Demographic and socioeconomic factors, behaviors and consequences related to road crashes by adolescent car drivers have been studied in high- income countries (HICs) </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[7,8]</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 </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w:instrTex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EN.CITE.DATA</w:instrTex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[8-10]</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[11]</w:t>
      </w:r>
      <w:r w:rsidRPr="00146F2D">
        <w:rPr>
          <w:rFonts w:ascii="Times New Roman" w:hAnsi="Times New Roman" w:cs="Times New Roman"/>
          <w:color w:val="212121"/>
          <w:sz w:val="24"/>
          <w:szCs w:val="24"/>
          <w:shd w:val="clear" w:color="auto" w:fill="FFFFFF"/>
        </w:rPr>
        <w:fldChar w:fldCharType="end"/>
      </w:r>
    </w:p>
    <w:p w14:paraId="2007935D" w14:textId="7777777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It is unclear how underage drivers are contributing to the crash burden in low and middle income settings. </w:t>
      </w:r>
      <w:commentRangeStart w:id="0"/>
      <w:r w:rsidRPr="00146F2D">
        <w:rPr>
          <w:rFonts w:ascii="Times New Roman" w:hAnsi="Times New Roman" w:cs="Times New Roman"/>
          <w:color w:val="212121"/>
          <w:sz w:val="24"/>
          <w:szCs w:val="24"/>
          <w:shd w:val="clear" w:color="auto" w:fill="FFFFFF"/>
        </w:rPr>
        <w:t>Studies</w:t>
      </w:r>
      <w:commentRangeEnd w:id="0"/>
      <w:r w:rsidRPr="00146F2D">
        <w:rPr>
          <w:rFonts w:ascii="Times New Roman" w:hAnsi="Times New Roman" w:cs="Times New Roman"/>
          <w:sz w:val="24"/>
          <w:szCs w:val="24"/>
        </w:rPr>
        <w:commentReference w:id="0"/>
      </w:r>
      <w:r w:rsidRPr="00146F2D">
        <w:rPr>
          <w:rFonts w:ascii="Times New Roman" w:hAnsi="Times New Roman" w:cs="Times New Roman"/>
          <w:color w:val="212121"/>
          <w:sz w:val="24"/>
          <w:szCs w:val="24"/>
          <w:shd w:val="clear" w:color="auto" w:fill="FFFFFF"/>
        </w:rPr>
        <w:t xml:space="preserve"> from many Asian countries show that underage motorcycle driving exist and young boys as young as 8 years were reported to drive motorcycle</w:t>
      </w:r>
      <w:commentRangeStart w:id="1"/>
      <w:r w:rsidRPr="00146F2D">
        <w:rPr>
          <w:rFonts w:ascii="Times New Roman" w:hAnsi="Times New Roman" w:cs="Times New Roman"/>
          <w:color w:val="212121"/>
          <w:sz w:val="24"/>
          <w:szCs w:val="24"/>
          <w:shd w:val="clear" w:color="auto" w:fill="FFFFFF"/>
        </w:rPr>
        <w:t>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w:instrTex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EN.CITE.DATA</w:instrTex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vertAlign w:val="superscript"/>
        </w:rPr>
        <w:t>2-5</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w:t>
      </w:r>
      <w:commentRangeEnd w:id="1"/>
      <w:r w:rsidRPr="00146F2D">
        <w:rPr>
          <w:rFonts w:ascii="Times New Roman" w:hAnsi="Times New Roman" w:cs="Times New Roman"/>
          <w:sz w:val="24"/>
          <w:szCs w:val="24"/>
        </w:rPr>
        <w:commentReference w:id="1"/>
      </w:r>
      <w:r w:rsidRPr="00146F2D">
        <w:rPr>
          <w:rFonts w:ascii="Times New Roman" w:hAnsi="Times New Roman" w:cs="Times New Roman"/>
          <w:color w:val="212121"/>
          <w:sz w:val="24"/>
          <w:szCs w:val="24"/>
          <w:shd w:val="clear" w:color="auto" w:fill="FFFFFF"/>
        </w:rPr>
        <w:t>Underage drivers rarely use  helmets and are often involved in crashes.</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&lt;EndNote&gt;&lt;Cite&gt;&lt;Author&gt;Piyapromdee&lt;/Author&gt;&lt;Year&gt;2015&lt;/Year&gt;&lt;RecNum&gt;33&lt;/RecNum&gt;&lt;DisplayText&gt;&lt;style face="superscript"&gt;4&lt;/style&gt;&lt;/DisplayText&gt;&lt;record&gt;&lt;rec-number&gt;33&lt;/rec-number&gt;&lt;foreign-keys&gt;&lt;key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vertAlign w:val="superscript"/>
        </w:rPr>
        <w:t>4</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Understanding </w:t>
      </w:r>
      <w:r w:rsidRPr="00146F2D">
        <w:rPr>
          <w:rFonts w:ascii="Times New Roman" w:hAnsi="Times New Roman" w:cs="Times New Roman"/>
          <w:color w:val="212121"/>
          <w:sz w:val="24"/>
          <w:szCs w:val="24"/>
          <w:shd w:val="clear" w:color="auto" w:fill="FFFFFF"/>
        </w:rPr>
        <w:lastRenderedPageBreak/>
        <w:t>underage motorcycle driving can be critical in suggesting preventive measures in low-income settings, as these countries account for about 90% of road deaths in adolescents globally.</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[12]</w:t>
      </w:r>
      <w:r w:rsidRPr="00146F2D">
        <w:rPr>
          <w:rFonts w:ascii="Times New Roman" w:hAnsi="Times New Roman" w:cs="Times New Roman"/>
          <w:color w:val="212121"/>
          <w:sz w:val="24"/>
          <w:szCs w:val="24"/>
          <w:shd w:val="clear" w:color="auto" w:fill="FFFFFF"/>
        </w:rPr>
        <w:fldChar w:fldCharType="end"/>
      </w:r>
    </w:p>
    <w:p w14:paraId="5DAD07B6" w14:textId="77777777" w:rsidR="00C15F6E" w:rsidRPr="00146F2D" w:rsidRDefault="005C5719">
      <w:pPr>
        <w:spacing w:line="480" w:lineRule="auto"/>
        <w:ind w:firstLine="720"/>
        <w:jc w:val="both"/>
        <w:rPr>
          <w:rFonts w:ascii="Times New Roman" w:hAnsi="Times New Roman" w:cs="Times New Roman"/>
          <w:color w:val="212121"/>
          <w:sz w:val="24"/>
          <w:szCs w:val="24"/>
          <w:shd w:val="clear" w:color="auto" w:fill="FFFFFF"/>
        </w:rPr>
      </w:pPr>
      <w:r w:rsidRPr="00146F2D">
        <w:rPr>
          <w:rFonts w:ascii="Times New Roman" w:hAnsi="Times New Roman" w:cs="Times New Roman"/>
          <w:color w:val="212121"/>
          <w:sz w:val="24"/>
          <w:szCs w:val="24"/>
          <w:shd w:val="clear" w:color="auto" w:fill="FFFFFF"/>
        </w:rPr>
        <w:t xml:space="preserve">Unlike high-income </w:t>
      </w:r>
      <w:r w:rsidRPr="00146F2D">
        <w:rPr>
          <w:rFonts w:ascii="Times New Roman" w:hAnsi="Times New Roman" w:cs="Times New Roman"/>
          <w:sz w:val="24"/>
          <w:szCs w:val="24"/>
        </w:rPr>
        <w:t>countries</w:t>
      </w:r>
      <w:r w:rsidRPr="00146F2D">
        <w:rPr>
          <w:rFonts w:ascii="Times New Roman" w:hAnsi="Times New Roman" w:cs="Times New Roman"/>
          <w:color w:val="212121"/>
          <w:sz w:val="24"/>
          <w:szCs w:val="24"/>
          <w:shd w:val="clear" w:color="auto" w:fill="FFFFFF"/>
        </w:rPr>
        <w:t xml:space="preserve">, many low-income settings lack stringent rules for obtaining driving license. Previous studies report high crash rates in the early licensure period regardless of age of licensure compared to adults. </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w:instrTex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EN.CITE.DATA</w:instrTex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[5,13-18]</w:t>
      </w:r>
      <w:r w:rsidRPr="00146F2D">
        <w:rPr>
          <w:rFonts w:ascii="Times New Roman" w:hAnsi="Times New Roman" w:cs="Times New Roman"/>
          <w:color w:val="212121"/>
          <w:sz w:val="24"/>
          <w:szCs w:val="24"/>
          <w:shd w:val="clear" w:color="auto" w:fill="FFFFFF"/>
        </w:rPr>
        <w:fldChar w:fldCharType="end"/>
      </w:r>
      <w:r w:rsidRPr="00146F2D">
        <w:rPr>
          <w:rFonts w:ascii="Times New Roman" w:hAnsi="Times New Roman" w:cs="Times New Roman"/>
          <w:color w:val="212121"/>
          <w:sz w:val="24"/>
          <w:szCs w:val="24"/>
          <w:shd w:val="clear" w:color="auto" w:fill="FFFFFF"/>
        </w:rPr>
        <w:t xml:space="preserve"> The risk of crashes is particularly high in the first 12 to 18 months of independent driving after obtaining license. </w:t>
      </w:r>
      <w:r w:rsidRPr="00146F2D">
        <w:rPr>
          <w:rFonts w:ascii="Times New Roman" w:hAnsi="Times New Roman" w:cs="Times New Roman"/>
          <w:sz w:val="24"/>
          <w:szCs w:val="24"/>
        </w:rPr>
        <w:fldChar w:fldCharType="begin"/>
      </w:r>
      <w:r w:rsidRPr="00146F2D">
        <w:rPr>
          <w:rFonts w:ascii="Times New Roman" w:hAnsi="Times New Roman" w:cs="Times New Roman"/>
          <w:color w:val="212121"/>
          <w:sz w:val="24"/>
          <w:szCs w:val="24"/>
          <w:shd w:val="clear" w:color="auto" w:fill="FFFFFF"/>
        </w:rPr>
        <w:instrText>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Pr="00146F2D">
        <w:rPr>
          <w:rFonts w:ascii="Times New Roman" w:hAnsi="Times New Roman" w:cs="Times New Roman"/>
          <w:color w:val="212121"/>
          <w:sz w:val="24"/>
          <w:szCs w:val="24"/>
          <w:shd w:val="clear" w:color="auto" w:fill="FFFFFF"/>
        </w:rPr>
        <w:fldChar w:fldCharType="separate"/>
      </w:r>
      <w:r w:rsidRPr="00146F2D">
        <w:rPr>
          <w:rFonts w:ascii="Times New Roman" w:hAnsi="Times New Roman" w:cs="Times New Roman"/>
          <w:color w:val="212121"/>
          <w:sz w:val="24"/>
          <w:szCs w:val="24"/>
          <w:shd w:val="clear" w:color="auto" w:fill="FFFFFF"/>
        </w:rPr>
        <w:t>[19]</w:t>
      </w:r>
      <w:r w:rsidRPr="00146F2D">
        <w:rPr>
          <w:rFonts w:ascii="Times New Roman" w:hAnsi="Times New Roman" w:cs="Times New Roman"/>
          <w:color w:val="212121"/>
          <w:sz w:val="24"/>
          <w:szCs w:val="24"/>
          <w:shd w:val="clear" w:color="auto" w:fill="FFFFFF"/>
        </w:rPr>
        <w:fldChar w:fldCharType="end"/>
      </w:r>
    </w:p>
    <w:p w14:paraId="520DC268" w14:textId="77777777" w:rsidR="00C15F6E" w:rsidRPr="00146F2D" w:rsidRDefault="005C5719">
      <w:pPr>
        <w:spacing w:line="480" w:lineRule="auto"/>
        <w:jc w:val="both"/>
        <w:rPr>
          <w:rFonts w:ascii="Times New Roman" w:hAnsi="Times New Roman" w:cs="Times New Roman"/>
          <w:color w:val="212121"/>
          <w:sz w:val="24"/>
          <w:szCs w:val="24"/>
          <w:shd w:val="clear" w:color="auto" w:fill="FFFFFF"/>
        </w:rPr>
      </w:pPr>
      <w:r w:rsidRPr="00146F2D">
        <w:rPr>
          <w:rFonts w:ascii="Times New Roman" w:hAnsi="Times New Roman" w:cs="Times New Roman"/>
          <w:sz w:val="24"/>
          <w:szCs w:val="24"/>
          <w:shd w:val="clear" w:color="auto" w:fill="FFFFFF"/>
        </w:rPr>
        <w:t xml:space="preserve">Our aim is to </w:t>
      </w:r>
      <w:r w:rsidRPr="00146F2D">
        <w:rPr>
          <w:rFonts w:ascii="Times New Roman" w:hAnsi="Times New Roman" w:cs="Times New Roman"/>
          <w:sz w:val="24"/>
          <w:szCs w:val="24"/>
        </w:rPr>
        <w:t>determine association of age of young motorcyclists with injury severity and in-hospital death due to road crash in Karachi, Pakistan.</w:t>
      </w:r>
    </w:p>
    <w:p w14:paraId="74E80232" w14:textId="77777777" w:rsidR="00C15F6E" w:rsidRPr="00146F2D" w:rsidRDefault="005C5719">
      <w:pPr>
        <w:spacing w:line="480" w:lineRule="auto"/>
        <w:rPr>
          <w:rFonts w:ascii="Times New Roman" w:hAnsi="Times New Roman" w:cs="Times New Roman"/>
          <w:sz w:val="24"/>
          <w:szCs w:val="24"/>
          <w:shd w:val="clear" w:color="auto" w:fill="FFFFFF"/>
        </w:rPr>
      </w:pPr>
      <w:r w:rsidRPr="00146F2D">
        <w:rPr>
          <w:rFonts w:ascii="Times New Roman" w:hAnsi="Times New Roman" w:cs="Times New Roman"/>
          <w:b/>
          <w:sz w:val="24"/>
          <w:szCs w:val="24"/>
        </w:rPr>
        <w:t>Methods</w:t>
      </w:r>
    </w:p>
    <w:p w14:paraId="03A92005"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Design</w:t>
      </w:r>
    </w:p>
    <w:p w14:paraId="0A3E0A01" w14:textId="77777777" w:rsidR="00C15F6E" w:rsidRPr="00146F2D" w:rsidRDefault="005C5719">
      <w:pPr>
        <w:spacing w:line="480" w:lineRule="auto"/>
        <w:ind w:firstLine="720"/>
        <w:jc w:val="both"/>
        <w:rPr>
          <w:rFonts w:ascii="Times New Roman" w:hAnsi="Times New Roman" w:cs="Times New Roman"/>
          <w:b/>
          <w:sz w:val="24"/>
          <w:szCs w:val="24"/>
        </w:rPr>
      </w:pPr>
      <w:r w:rsidRPr="00146F2D">
        <w:rPr>
          <w:rFonts w:ascii="Times New Roman" w:hAnsi="Times New Roman" w:cs="Times New Roman"/>
          <w:sz w:val="24"/>
          <w:szCs w:val="24"/>
        </w:rPr>
        <w:t xml:space="preserve">The study is cross-sectional design during the period 2007-2014. </w:t>
      </w:r>
    </w:p>
    <w:p w14:paraId="091285F5"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Setting</w:t>
      </w:r>
    </w:p>
    <w:p w14:paraId="26A9C752"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The study setting is Karachi, a large urban area of Pakistan with an estimated population of 18 million and a total length of the road network of over 8,000 kilometers.</w:t>
      </w:r>
    </w:p>
    <w:p w14:paraId="5A505AEC"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Injury data were extracted from road traffic injury surveillance project based on emergency departments (ED) in all of the three government trauma centers in the city, and the two private tertiary care hospitals. The detailed methods have been described previously.</w:t>
      </w:r>
      <w:r w:rsidRPr="00146F2D">
        <w:rPr>
          <w:rFonts w:ascii="Times New Roman" w:hAnsi="Times New Roman" w:cs="Times New Roman"/>
          <w:sz w:val="24"/>
          <w:szCs w:val="24"/>
        </w:rPr>
        <w:fldChar w:fldCharType="begin"/>
      </w:r>
      <w:r w:rsidRPr="00146F2D">
        <w:rPr>
          <w:rFonts w:ascii="Times New Roman" w:hAnsi="Times New Roman" w:cs="Times New Roman"/>
          <w:sz w:val="24"/>
          <w:szCs w:val="24"/>
        </w:rPr>
        <w:instrText>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Pr="00146F2D">
        <w:rPr>
          <w:rFonts w:ascii="Times New Roman" w:hAnsi="Times New Roman" w:cs="Times New Roman"/>
          <w:sz w:val="24"/>
          <w:szCs w:val="24"/>
        </w:rPr>
        <w:fldChar w:fldCharType="separate"/>
      </w:r>
      <w:r w:rsidRPr="00146F2D">
        <w:rPr>
          <w:rFonts w:ascii="Times New Roman" w:hAnsi="Times New Roman" w:cs="Times New Roman"/>
          <w:sz w:val="24"/>
          <w:szCs w:val="24"/>
        </w:rPr>
        <w:t>[20]</w:t>
      </w:r>
      <w:r w:rsidRPr="00146F2D">
        <w:rPr>
          <w:rFonts w:ascii="Times New Roman" w:hAnsi="Times New Roman" w:cs="Times New Roman"/>
          <w:sz w:val="24"/>
          <w:szCs w:val="24"/>
        </w:rPr>
        <w:fldChar w:fldCharType="end"/>
      </w:r>
    </w:p>
    <w:p w14:paraId="57BCEA2C" w14:textId="77777777" w:rsidR="00C15F6E" w:rsidRPr="00146F2D" w:rsidRDefault="005C5719">
      <w:pPr>
        <w:spacing w:line="480" w:lineRule="auto"/>
        <w:ind w:firstLine="720"/>
        <w:jc w:val="both"/>
        <w:rPr>
          <w:del w:id="2" w:author="Martin Gerdin Wärnberg" w:date="2021-06-28T21:25:00Z"/>
          <w:rFonts w:ascii="Times New Roman" w:hAnsi="Times New Roman" w:cs="Times New Roman"/>
          <w:sz w:val="24"/>
          <w:szCs w:val="24"/>
        </w:rPr>
      </w:pPr>
      <w:r w:rsidRPr="00146F2D">
        <w:rPr>
          <w:rFonts w:ascii="Times New Roman" w:hAnsi="Times New Roman" w:cs="Times New Roman"/>
          <w:sz w:val="24"/>
          <w:szCs w:val="24"/>
        </w:rPr>
        <w:t>These hospitals receive nearly all major trauma cases from the city. The data collectors of the surveillance project gathered demographic information on the injured patients and details of the crash by asking victims, their relatives, ambulance drivers or any eyewitnesses. The system was piloted in late 2006 and formally launched in 2007.</w:t>
      </w:r>
    </w:p>
    <w:p w14:paraId="05707D0B" w14:textId="77777777" w:rsidR="00C15F6E" w:rsidRPr="00146F2D" w:rsidRDefault="00C15F6E">
      <w:pPr>
        <w:spacing w:line="480" w:lineRule="auto"/>
        <w:ind w:firstLine="720"/>
        <w:jc w:val="both"/>
        <w:rPr>
          <w:del w:id="3" w:author="Martin Gerdin Wärnberg" w:date="2021-06-28T21:25:00Z"/>
          <w:rFonts w:ascii="Times New Roman" w:hAnsi="Times New Roman" w:cs="Times New Roman"/>
          <w:sz w:val="24"/>
          <w:szCs w:val="24"/>
        </w:rPr>
      </w:pPr>
    </w:p>
    <w:p w14:paraId="4779C76B" w14:textId="77777777" w:rsidR="00C15F6E" w:rsidRPr="00146F2D" w:rsidRDefault="00C15F6E">
      <w:pPr>
        <w:spacing w:line="480" w:lineRule="auto"/>
        <w:ind w:firstLine="720"/>
        <w:jc w:val="both"/>
        <w:rPr>
          <w:del w:id="4" w:author="Martin Gerdin Wärnberg" w:date="2021-06-28T21:25:00Z"/>
          <w:rFonts w:ascii="Times New Roman" w:hAnsi="Times New Roman" w:cs="Times New Roman"/>
          <w:sz w:val="24"/>
          <w:szCs w:val="24"/>
        </w:rPr>
      </w:pPr>
    </w:p>
    <w:p w14:paraId="25E42518" w14:textId="77777777" w:rsidR="00C15F6E" w:rsidRPr="00146F2D" w:rsidRDefault="00C15F6E">
      <w:pPr>
        <w:spacing w:line="480" w:lineRule="auto"/>
        <w:ind w:firstLine="720"/>
        <w:jc w:val="both"/>
        <w:rPr>
          <w:rFonts w:ascii="Times New Roman" w:hAnsi="Times New Roman" w:cs="Times New Roman"/>
          <w:sz w:val="24"/>
          <w:szCs w:val="24"/>
        </w:rPr>
      </w:pPr>
    </w:p>
    <w:p w14:paraId="3C6FDFA9"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Participants</w:t>
      </w:r>
    </w:p>
    <w:p w14:paraId="2AE43D59"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Road traffic crash victims of age 13-24 years who were drivers of motorcycles or any other vehicle and reported to emergency departments of participating hospitals with injuries.</w:t>
      </w:r>
    </w:p>
    <w:p w14:paraId="111248D7"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Outcomes</w:t>
      </w:r>
    </w:p>
    <w:p w14:paraId="05811ADA"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 xml:space="preserve">Injury severity score </w:t>
      </w:r>
      <w:ins w:id="5" w:author="Uzma Khan" w:date="2021-07-05T13:13:00Z">
        <w:r w:rsidR="0061010F" w:rsidRPr="00146F2D">
          <w:rPr>
            <w:rFonts w:ascii="Times New Roman" w:hAnsi="Times New Roman" w:cs="Times New Roman"/>
            <w:sz w:val="24"/>
            <w:szCs w:val="24"/>
          </w:rPr>
          <w:t>(</w:t>
        </w:r>
      </w:ins>
      <w:commentRangeStart w:id="6"/>
      <w:r w:rsidRPr="00146F2D">
        <w:rPr>
          <w:rFonts w:ascii="Times New Roman" w:hAnsi="Times New Roman" w:cs="Times New Roman"/>
          <w:sz w:val="24"/>
          <w:szCs w:val="24"/>
        </w:rPr>
        <w:t>ISS</w:t>
      </w:r>
      <w:commentRangeEnd w:id="6"/>
      <w:r w:rsidRPr="00146F2D">
        <w:rPr>
          <w:rFonts w:ascii="Times New Roman" w:hAnsi="Times New Roman" w:cs="Times New Roman"/>
          <w:sz w:val="24"/>
          <w:szCs w:val="24"/>
        </w:rPr>
        <w:commentReference w:id="6"/>
      </w:r>
      <w:ins w:id="7" w:author="Uzma Khan" w:date="2021-07-05T13:13:00Z">
        <w:r w:rsidR="0061010F" w:rsidRPr="00146F2D">
          <w:rPr>
            <w:rFonts w:ascii="Times New Roman" w:hAnsi="Times New Roman" w:cs="Times New Roman"/>
            <w:sz w:val="24"/>
            <w:szCs w:val="24"/>
          </w:rPr>
          <w:t>)</w:t>
        </w:r>
      </w:ins>
      <w:r w:rsidRPr="00146F2D">
        <w:rPr>
          <w:rFonts w:ascii="Times New Roman" w:hAnsi="Times New Roman" w:cs="Times New Roman"/>
          <w:sz w:val="24"/>
          <w:szCs w:val="24"/>
        </w:rPr>
        <w:t xml:space="preserve"> &gt;= 16 </w:t>
      </w:r>
      <w:r w:rsidRPr="00146F2D">
        <w:rPr>
          <w:rFonts w:ascii="Times New Roman" w:hAnsi="Times New Roman" w:cs="Times New Roman"/>
          <w:sz w:val="24"/>
          <w:szCs w:val="24"/>
        </w:rPr>
        <w:fldChar w:fldCharType="begin"/>
      </w:r>
      <w:r w:rsidRPr="00146F2D">
        <w:rPr>
          <w:rFonts w:ascii="Times New Roman" w:hAnsi="Times New Roman" w:cs="Times New Roman"/>
          <w:sz w:val="24"/>
          <w:szCs w:val="24"/>
        </w:rPr>
        <w:instrText>ADDIN EN.CITE &lt;EndNote&gt;&lt;Cite&gt;&lt;Author&gt;Schröter&lt;/Author&gt;&lt;Year&gt;2019&lt;/Year&gt;&lt;RecNum&gt;29&lt;/RecNum&gt;&lt;DisplayText&gt;&lt;style face="superscript"&gt;6&lt;/style&gt;&lt;/DisplayText&gt;&lt;record&gt;&lt;rec-number&gt;29&lt;/rec-number&gt;&lt;foreign-keys&gt;&lt;key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r w:rsidRPr="00146F2D">
        <w:rPr>
          <w:rFonts w:ascii="Times New Roman" w:hAnsi="Times New Roman" w:cs="Times New Roman"/>
          <w:sz w:val="24"/>
          <w:szCs w:val="24"/>
        </w:rPr>
        <w:fldChar w:fldCharType="separate"/>
      </w:r>
      <w:r w:rsidRPr="00146F2D">
        <w:rPr>
          <w:rFonts w:ascii="Times New Roman" w:hAnsi="Times New Roman" w:cs="Times New Roman"/>
          <w:sz w:val="24"/>
          <w:szCs w:val="24"/>
          <w:vertAlign w:val="superscript"/>
        </w:rPr>
        <w:t>6</w:t>
      </w:r>
      <w:r w:rsidRPr="00146F2D">
        <w:rPr>
          <w:rFonts w:ascii="Times New Roman" w:hAnsi="Times New Roman" w:cs="Times New Roman"/>
          <w:sz w:val="24"/>
          <w:szCs w:val="24"/>
        </w:rPr>
        <w:fldChar w:fldCharType="end"/>
      </w:r>
      <w:r w:rsidRPr="00146F2D">
        <w:rPr>
          <w:rFonts w:ascii="Times New Roman" w:hAnsi="Times New Roman" w:cs="Times New Roman"/>
          <w:sz w:val="24"/>
          <w:szCs w:val="24"/>
        </w:rPr>
        <w:t xml:space="preserve"> and in hospital death due to road traffic crash.</w:t>
      </w:r>
    </w:p>
    <w:p w14:paraId="44EFE042"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 xml:space="preserve">Exposure </w:t>
      </w:r>
    </w:p>
    <w:p w14:paraId="417B0D42"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 xml:space="preserve">Age, </w:t>
      </w:r>
      <w:r w:rsidR="0061010F" w:rsidRPr="00146F2D">
        <w:rPr>
          <w:rFonts w:ascii="Times New Roman" w:hAnsi="Times New Roman" w:cs="Times New Roman"/>
          <w:sz w:val="24"/>
          <w:szCs w:val="24"/>
        </w:rPr>
        <w:t>categorized</w:t>
      </w:r>
      <w:r w:rsidRPr="00146F2D">
        <w:rPr>
          <w:rFonts w:ascii="Times New Roman" w:hAnsi="Times New Roman" w:cs="Times New Roman"/>
          <w:sz w:val="24"/>
          <w:szCs w:val="24"/>
        </w:rPr>
        <w:t xml:space="preserve"> as 13-17 years (underage), 18-19 years (early licensure age) and 20-24 years (post two years of licensure age).</w:t>
      </w:r>
    </w:p>
    <w:p w14:paraId="28B8692E"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 xml:space="preserve">Study variables </w:t>
      </w:r>
    </w:p>
    <w:p w14:paraId="45A7D923"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 xml:space="preserve">Gender, </w:t>
      </w:r>
      <w:r w:rsidR="00B35687" w:rsidRPr="00146F2D">
        <w:rPr>
          <w:rFonts w:ascii="Times New Roman" w:hAnsi="Times New Roman" w:cs="Times New Roman"/>
          <w:sz w:val="24"/>
          <w:szCs w:val="24"/>
        </w:rPr>
        <w:t xml:space="preserve">darkness or daylight during </w:t>
      </w:r>
      <w:r w:rsidRPr="00146F2D">
        <w:rPr>
          <w:rFonts w:ascii="Times New Roman" w:hAnsi="Times New Roman" w:cs="Times New Roman"/>
          <w:sz w:val="24"/>
          <w:szCs w:val="24"/>
        </w:rPr>
        <w:t xml:space="preserve">crash, weekday versus weekend, </w:t>
      </w:r>
      <w:r w:rsidR="00B35687" w:rsidRPr="00146F2D">
        <w:rPr>
          <w:rFonts w:ascii="Times New Roman" w:hAnsi="Times New Roman" w:cs="Times New Roman"/>
          <w:sz w:val="24"/>
          <w:szCs w:val="24"/>
        </w:rPr>
        <w:t xml:space="preserve">summer months </w:t>
      </w:r>
      <w:r w:rsidR="008325AB" w:rsidRPr="00146F2D">
        <w:rPr>
          <w:rFonts w:ascii="Times New Roman" w:hAnsi="Times New Roman" w:cs="Times New Roman"/>
          <w:sz w:val="24"/>
          <w:szCs w:val="24"/>
        </w:rPr>
        <w:t xml:space="preserve">versus </w:t>
      </w:r>
      <w:r w:rsidR="00B35687" w:rsidRPr="00146F2D">
        <w:rPr>
          <w:rFonts w:ascii="Times New Roman" w:hAnsi="Times New Roman" w:cs="Times New Roman"/>
          <w:sz w:val="24"/>
          <w:szCs w:val="24"/>
        </w:rPr>
        <w:t>winters</w:t>
      </w:r>
      <w:r w:rsidR="008325AB" w:rsidRPr="00146F2D">
        <w:rPr>
          <w:rFonts w:ascii="Times New Roman" w:hAnsi="Times New Roman" w:cs="Times New Roman"/>
          <w:sz w:val="24"/>
          <w:szCs w:val="24"/>
        </w:rPr>
        <w:t xml:space="preserve"> months</w:t>
      </w:r>
      <w:r w:rsidR="00B35687" w:rsidRPr="00146F2D">
        <w:rPr>
          <w:rFonts w:ascii="Times New Roman" w:hAnsi="Times New Roman" w:cs="Times New Roman"/>
          <w:sz w:val="24"/>
          <w:szCs w:val="24"/>
        </w:rPr>
        <w:t xml:space="preserve">, </w:t>
      </w:r>
      <w:r w:rsidR="008325AB" w:rsidRPr="00146F2D">
        <w:rPr>
          <w:rFonts w:ascii="Times New Roman" w:hAnsi="Times New Roman" w:cs="Times New Roman"/>
          <w:sz w:val="24"/>
          <w:szCs w:val="24"/>
        </w:rPr>
        <w:t xml:space="preserve">crash in intersection versus midblock, crash district, </w:t>
      </w:r>
      <w:r w:rsidR="00B35687" w:rsidRPr="00146F2D">
        <w:rPr>
          <w:rFonts w:ascii="Times New Roman" w:hAnsi="Times New Roman" w:cs="Times New Roman"/>
          <w:sz w:val="24"/>
          <w:szCs w:val="24"/>
        </w:rPr>
        <w:t xml:space="preserve">helmet use, </w:t>
      </w:r>
      <w:r w:rsidR="008325AB" w:rsidRPr="00146F2D">
        <w:rPr>
          <w:rFonts w:ascii="Times New Roman" w:hAnsi="Times New Roman" w:cs="Times New Roman"/>
          <w:sz w:val="24"/>
          <w:szCs w:val="24"/>
        </w:rPr>
        <w:t xml:space="preserve">transporting vehicle, hospital, </w:t>
      </w:r>
      <w:r w:rsidRPr="00146F2D">
        <w:rPr>
          <w:rFonts w:ascii="Times New Roman" w:hAnsi="Times New Roman" w:cs="Times New Roman"/>
          <w:sz w:val="24"/>
          <w:szCs w:val="24"/>
        </w:rPr>
        <w:t xml:space="preserve"> Glasgow Coma scale (GCS)</w:t>
      </w:r>
      <w:r w:rsidR="008325AB" w:rsidRPr="00146F2D">
        <w:rPr>
          <w:rFonts w:ascii="Times New Roman" w:hAnsi="Times New Roman" w:cs="Times New Roman"/>
          <w:sz w:val="24"/>
          <w:szCs w:val="24"/>
        </w:rPr>
        <w:t xml:space="preserve"> and injured body regions,</w:t>
      </w:r>
      <w:r w:rsidRPr="00146F2D">
        <w:rPr>
          <w:rFonts w:ascii="Times New Roman" w:hAnsi="Times New Roman" w:cs="Times New Roman"/>
          <w:sz w:val="24"/>
          <w:szCs w:val="24"/>
        </w:rPr>
        <w:t>.</w:t>
      </w:r>
    </w:p>
    <w:p w14:paraId="5341DBDF"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Ethics approval</w:t>
      </w:r>
    </w:p>
    <w:p w14:paraId="209CD0C8"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Ethics of study methods were approved from the Institutional Review Board of the Jinnah Post Graduate Medical Center, which is coordinating site of this road surveillance project.</w:t>
      </w:r>
    </w:p>
    <w:p w14:paraId="3B02492C"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Data analysis</w:t>
      </w:r>
    </w:p>
    <w:p w14:paraId="61BDDF85" w14:textId="77777777" w:rsidR="00C15F6E" w:rsidRPr="00146F2D" w:rsidRDefault="005C5719">
      <w:pPr>
        <w:spacing w:line="480" w:lineRule="auto"/>
        <w:ind w:firstLine="720"/>
        <w:jc w:val="both"/>
        <w:rPr>
          <w:rFonts w:ascii="Times New Roman" w:hAnsi="Times New Roman" w:cs="Times New Roman"/>
          <w:sz w:val="24"/>
          <w:szCs w:val="24"/>
        </w:rPr>
      </w:pPr>
      <w:r w:rsidRPr="00146F2D">
        <w:rPr>
          <w:rFonts w:ascii="Times New Roman" w:hAnsi="Times New Roman" w:cs="Times New Roman"/>
          <w:sz w:val="24"/>
          <w:szCs w:val="24"/>
        </w:rPr>
        <w:t>We performed the analysis using R.</w:t>
      </w:r>
      <w:r w:rsidRPr="00146F2D">
        <w:rPr>
          <w:rFonts w:ascii="Times New Roman" w:hAnsi="Times New Roman" w:cs="Times New Roman"/>
          <w:sz w:val="24"/>
          <w:szCs w:val="24"/>
        </w:rPr>
        <w:fldChar w:fldCharType="begin"/>
      </w:r>
      <w:r w:rsidRPr="00146F2D">
        <w:rPr>
          <w:rFonts w:ascii="Times New Roman" w:hAnsi="Times New Roman" w:cs="Times New Roman"/>
          <w:sz w:val="24"/>
          <w:szCs w:val="24"/>
        </w:rPr>
        <w:instrText>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Pr="00146F2D">
        <w:rPr>
          <w:rFonts w:ascii="Times New Roman" w:hAnsi="Times New Roman" w:cs="Times New Roman"/>
          <w:sz w:val="24"/>
          <w:szCs w:val="24"/>
        </w:rPr>
        <w:fldChar w:fldCharType="separate"/>
      </w:r>
      <w:r w:rsidRPr="00146F2D">
        <w:rPr>
          <w:rFonts w:ascii="Times New Roman" w:hAnsi="Times New Roman" w:cs="Times New Roman"/>
          <w:sz w:val="24"/>
          <w:szCs w:val="24"/>
        </w:rPr>
        <w:t>[21]</w:t>
      </w:r>
      <w:r w:rsidRPr="00146F2D">
        <w:rPr>
          <w:rFonts w:ascii="Times New Roman" w:hAnsi="Times New Roman" w:cs="Times New Roman"/>
          <w:sz w:val="24"/>
          <w:szCs w:val="24"/>
        </w:rPr>
        <w:fldChar w:fldCharType="end"/>
      </w:r>
      <w:r w:rsidRPr="00146F2D">
        <w:rPr>
          <w:rFonts w:ascii="Times New Roman" w:hAnsi="Times New Roman" w:cs="Times New Roman"/>
          <w:sz w:val="24"/>
          <w:szCs w:val="24"/>
        </w:rPr>
        <w:t xml:space="preserve"> The categorical variables are described using frequencies and percentages (age, gender, injury region, crash location, transport vehicle to hospital and GCS). We used logistic regression to assess the association of age group (13-17 </w:t>
      </w:r>
      <w:r w:rsidRPr="00146F2D">
        <w:rPr>
          <w:rFonts w:ascii="Times New Roman" w:hAnsi="Times New Roman" w:cs="Times New Roman"/>
          <w:sz w:val="24"/>
          <w:szCs w:val="24"/>
        </w:rPr>
        <w:lastRenderedPageBreak/>
        <w:t>years and 18-19 years compared with 20-24 years) and the outcomes severe injury (ISS ≥ 16) and in hospital death. We conducted a complete case analysis, estimated 95% confidence intervals, and interpreted confidence intervals of differences that excluded no difference as statistically significant.</w:t>
      </w:r>
    </w:p>
    <w:p w14:paraId="4C34D68B" w14:textId="77777777" w:rsidR="00C15F6E" w:rsidRPr="00146F2D" w:rsidRDefault="009E5C07">
      <w:pPr>
        <w:spacing w:after="0" w:line="480" w:lineRule="auto"/>
        <w:rPr>
          <w:rFonts w:ascii="Times New Roman" w:hAnsi="Times New Roman" w:cs="Times New Roman"/>
          <w:b/>
          <w:sz w:val="24"/>
          <w:szCs w:val="24"/>
        </w:rPr>
      </w:pPr>
      <w:r w:rsidRPr="00146F2D">
        <w:rPr>
          <w:rFonts w:ascii="Times New Roman" w:hAnsi="Times New Roman" w:cs="Times New Roman"/>
          <w:b/>
          <w:sz w:val="24"/>
          <w:szCs w:val="24"/>
        </w:rPr>
        <w:t>Results</w:t>
      </w:r>
    </w:p>
    <w:p w14:paraId="22177B8C" w14:textId="08A5A89E" w:rsidR="009E5C07" w:rsidRDefault="009E5C07">
      <w:pPr>
        <w:spacing w:after="0" w:line="480" w:lineRule="auto"/>
        <w:rPr>
          <w:rFonts w:ascii="Times New Roman" w:hAnsi="Times New Roman" w:cs="Times New Roman"/>
          <w:sz w:val="24"/>
          <w:szCs w:val="24"/>
        </w:rPr>
      </w:pPr>
      <w:r w:rsidRPr="00146F2D">
        <w:rPr>
          <w:rFonts w:ascii="Times New Roman" w:hAnsi="Times New Roman" w:cs="Times New Roman"/>
          <w:sz w:val="24"/>
          <w:szCs w:val="24"/>
        </w:rPr>
        <w:t>The total data points for our variable</w:t>
      </w:r>
      <w:r w:rsidR="00F6098D">
        <w:rPr>
          <w:rFonts w:ascii="Times New Roman" w:hAnsi="Times New Roman" w:cs="Times New Roman"/>
          <w:sz w:val="24"/>
          <w:szCs w:val="24"/>
        </w:rPr>
        <w:t>s</w:t>
      </w:r>
      <w:r w:rsidRPr="00146F2D">
        <w:rPr>
          <w:rFonts w:ascii="Times New Roman" w:hAnsi="Times New Roman" w:cs="Times New Roman"/>
          <w:sz w:val="24"/>
          <w:szCs w:val="24"/>
        </w:rPr>
        <w:t xml:space="preserve"> of interest drivers of motorcycles a</w:t>
      </w:r>
      <w:r w:rsidR="00F6098D">
        <w:rPr>
          <w:rFonts w:ascii="Times New Roman" w:hAnsi="Times New Roman" w:cs="Times New Roman"/>
          <w:sz w:val="24"/>
          <w:szCs w:val="24"/>
        </w:rPr>
        <w:t xml:space="preserve">ge 13-24 years were 46,155. After cleaning the missing values, the final dataset was of 31,221. The details of missing data is given in table </w:t>
      </w:r>
      <w:r w:rsidR="002D6D2A">
        <w:rPr>
          <w:rFonts w:ascii="Times New Roman" w:hAnsi="Times New Roman" w:cs="Times New Roman"/>
          <w:sz w:val="24"/>
          <w:szCs w:val="24"/>
        </w:rPr>
        <w:t>1</w:t>
      </w:r>
      <w:r w:rsidR="00F6098D">
        <w:rPr>
          <w:rFonts w:ascii="Times New Roman" w:hAnsi="Times New Roman" w:cs="Times New Roman"/>
          <w:sz w:val="24"/>
          <w:szCs w:val="24"/>
        </w:rPr>
        <w:t>.</w:t>
      </w:r>
      <w:r w:rsidR="002D6D2A">
        <w:rPr>
          <w:rFonts w:ascii="Times New Roman" w:hAnsi="Times New Roman" w:cs="Times New Roman"/>
          <w:sz w:val="24"/>
          <w:szCs w:val="24"/>
        </w:rPr>
        <w:t xml:space="preserve"> Few of the variables such as vehicles involved in crash and type of collision (head-on, rear-end </w:t>
      </w:r>
      <w:proofErr w:type="spellStart"/>
      <w:r w:rsidR="002D6D2A">
        <w:rPr>
          <w:rFonts w:ascii="Times New Roman" w:hAnsi="Times New Roman" w:cs="Times New Roman"/>
          <w:sz w:val="24"/>
          <w:szCs w:val="24"/>
        </w:rPr>
        <w:t>etc</w:t>
      </w:r>
      <w:proofErr w:type="spellEnd"/>
      <w:r w:rsidR="002D6D2A">
        <w:rPr>
          <w:rFonts w:ascii="Times New Roman" w:hAnsi="Times New Roman" w:cs="Times New Roman"/>
          <w:sz w:val="24"/>
          <w:szCs w:val="24"/>
        </w:rPr>
        <w:t>) were not included in analysis due to 50% percent missing data.</w:t>
      </w:r>
    </w:p>
    <w:p w14:paraId="56426919" w14:textId="097CCB70" w:rsidR="001C0CD6" w:rsidRPr="001C0CD6" w:rsidRDefault="001C0CD6" w:rsidP="001C0CD6">
      <w:pPr>
        <w:spacing w:after="0" w:line="240" w:lineRule="auto"/>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Table 1: Missi</w:t>
      </w:r>
      <w:r>
        <w:rPr>
          <w:rFonts w:ascii="Times New Roman" w:hAnsi="Times New Roman" w:cs="Times New Roman"/>
          <w:b/>
          <w:sz w:val="24"/>
          <w:szCs w:val="24"/>
        </w:rPr>
        <w:t>ng data in variables of interest</w:t>
      </w:r>
    </w:p>
    <w:tbl>
      <w:tblPr>
        <w:tblStyle w:val="PlainTable3"/>
        <w:tblW w:w="0" w:type="auto"/>
        <w:tblLook w:val="04A0" w:firstRow="1" w:lastRow="0" w:firstColumn="1" w:lastColumn="0" w:noHBand="0" w:noVBand="1"/>
      </w:tblPr>
      <w:tblGrid>
        <w:gridCol w:w="5850"/>
        <w:gridCol w:w="3176"/>
      </w:tblGrid>
      <w:tr w:rsidR="008325AB" w:rsidRPr="00146F2D" w14:paraId="3DAB2271" w14:textId="77777777" w:rsidTr="00195A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0" w:type="dxa"/>
          </w:tcPr>
          <w:p w14:paraId="739FB031" w14:textId="77777777" w:rsidR="001C0CD6" w:rsidRDefault="001C0CD6" w:rsidP="001C0CD6">
            <w:pPr>
              <w:spacing w:after="0" w:line="240" w:lineRule="auto"/>
              <w:rPr>
                <w:rFonts w:ascii="Times New Roman" w:hAnsi="Times New Roman" w:cs="Times New Roman"/>
                <w:caps w:val="0"/>
                <w:sz w:val="24"/>
                <w:szCs w:val="24"/>
              </w:rPr>
            </w:pPr>
          </w:p>
          <w:p w14:paraId="79EB76A8" w14:textId="67B05AFE" w:rsidR="00914DBB" w:rsidRPr="00146F2D" w:rsidRDefault="00146F2D" w:rsidP="001C0CD6">
            <w:pPr>
              <w:spacing w:after="0" w:line="240" w:lineRule="auto"/>
              <w:rPr>
                <w:rFonts w:ascii="Times New Roman" w:hAnsi="Times New Roman" w:cs="Times New Roman"/>
                <w:caps w:val="0"/>
                <w:sz w:val="24"/>
                <w:szCs w:val="24"/>
              </w:rPr>
            </w:pPr>
            <w:r w:rsidRPr="00146F2D">
              <w:rPr>
                <w:rFonts w:ascii="Times New Roman" w:hAnsi="Times New Roman" w:cs="Times New Roman"/>
                <w:caps w:val="0"/>
                <w:sz w:val="24"/>
                <w:szCs w:val="24"/>
              </w:rPr>
              <w:t>Missing Data n=46,155</w:t>
            </w:r>
          </w:p>
        </w:tc>
        <w:tc>
          <w:tcPr>
            <w:tcW w:w="3176" w:type="dxa"/>
          </w:tcPr>
          <w:p w14:paraId="05CF5AB8" w14:textId="77777777" w:rsidR="00914DBB" w:rsidRPr="00146F2D" w:rsidRDefault="008325AB" w:rsidP="001C0CD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sidRPr="00146F2D">
              <w:rPr>
                <w:rFonts w:ascii="Times New Roman" w:hAnsi="Times New Roman" w:cs="Times New Roman"/>
                <w:caps w:val="0"/>
                <w:sz w:val="24"/>
                <w:szCs w:val="24"/>
              </w:rPr>
              <w:t xml:space="preserve"> </w:t>
            </w:r>
          </w:p>
          <w:p w14:paraId="59341233" w14:textId="2B204F89" w:rsidR="00146F2D" w:rsidRPr="00146F2D" w:rsidRDefault="001B4B31" w:rsidP="001C0CD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caps w:val="0"/>
                <w:sz w:val="24"/>
                <w:szCs w:val="24"/>
              </w:rPr>
              <w:t>n</w:t>
            </w:r>
            <w:proofErr w:type="gramEnd"/>
            <w:r>
              <w:rPr>
                <w:rFonts w:ascii="Times New Roman" w:hAnsi="Times New Roman" w:cs="Times New Roman"/>
                <w:caps w:val="0"/>
                <w:sz w:val="24"/>
                <w:szCs w:val="24"/>
              </w:rPr>
              <w:t xml:space="preserve"> </w:t>
            </w:r>
            <w:r w:rsidR="00146F2D" w:rsidRPr="00146F2D">
              <w:rPr>
                <w:rFonts w:ascii="Times New Roman" w:hAnsi="Times New Roman" w:cs="Times New Roman"/>
                <w:caps w:val="0"/>
                <w:sz w:val="24"/>
                <w:szCs w:val="24"/>
              </w:rPr>
              <w:t>(%)</w:t>
            </w:r>
          </w:p>
        </w:tc>
      </w:tr>
      <w:tr w:rsidR="00195A83" w:rsidRPr="00146F2D" w14:paraId="19CF764D"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4CECCB" w14:textId="553033E1"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Gender</w:t>
            </w:r>
            <w:r w:rsidR="00146F2D" w:rsidRPr="00146F2D">
              <w:rPr>
                <w:rFonts w:ascii="Times New Roman" w:hAnsi="Times New Roman" w:cs="Times New Roman"/>
                <w:b w:val="0"/>
                <w:caps w:val="0"/>
                <w:sz w:val="24"/>
                <w:szCs w:val="24"/>
              </w:rPr>
              <w:t xml:space="preserve"> </w:t>
            </w:r>
          </w:p>
        </w:tc>
        <w:tc>
          <w:tcPr>
            <w:tcW w:w="3176" w:type="dxa"/>
          </w:tcPr>
          <w:p w14:paraId="6324E76F" w14:textId="6FF6274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15 (</w:t>
            </w:r>
            <w:r w:rsidRPr="00146F2D">
              <w:rPr>
                <w:rFonts w:ascii="Times New Roman" w:hAnsi="Times New Roman" w:cs="Times New Roman"/>
                <w:color w:val="000000"/>
                <w:sz w:val="24"/>
                <w:szCs w:val="24"/>
              </w:rPr>
              <w:t>0.03)</w:t>
            </w:r>
          </w:p>
        </w:tc>
      </w:tr>
      <w:tr w:rsidR="00195A83" w:rsidRPr="00146F2D" w14:paraId="79A85860"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6FA2DCE" w14:textId="44BCD0F4"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Profession</w:t>
            </w:r>
          </w:p>
        </w:tc>
        <w:tc>
          <w:tcPr>
            <w:tcW w:w="3176" w:type="dxa"/>
          </w:tcPr>
          <w:p w14:paraId="06BC1CC5" w14:textId="6C36E7F5"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2160 (</w:t>
            </w:r>
            <w:r w:rsidRPr="00146F2D">
              <w:rPr>
                <w:rFonts w:ascii="Times New Roman" w:hAnsi="Times New Roman" w:cs="Times New Roman"/>
                <w:color w:val="000000"/>
                <w:sz w:val="24"/>
                <w:szCs w:val="24"/>
              </w:rPr>
              <w:t>4.68)</w:t>
            </w:r>
          </w:p>
        </w:tc>
      </w:tr>
      <w:tr w:rsidR="00195A83" w:rsidRPr="00146F2D" w14:paraId="641ABA6B"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A535E86" w14:textId="5DB56857" w:rsidR="00195A83" w:rsidRPr="00146F2D" w:rsidRDefault="00195A83" w:rsidP="00195A83">
            <w:pPr>
              <w:spacing w:after="0" w:line="480" w:lineRule="auto"/>
              <w:rPr>
                <w:rFonts w:ascii="Times New Roman" w:hAnsi="Times New Roman" w:cs="Times New Roman"/>
                <w:sz w:val="24"/>
                <w:szCs w:val="24"/>
              </w:rPr>
            </w:pPr>
            <w:r w:rsidRPr="00146F2D">
              <w:rPr>
                <w:rFonts w:ascii="Times New Roman" w:hAnsi="Times New Roman" w:cs="Times New Roman"/>
                <w:b w:val="0"/>
                <w:caps w:val="0"/>
                <w:sz w:val="24"/>
                <w:szCs w:val="24"/>
              </w:rPr>
              <w:t>Daylight versus darkness</w:t>
            </w:r>
          </w:p>
        </w:tc>
        <w:tc>
          <w:tcPr>
            <w:tcW w:w="3176" w:type="dxa"/>
          </w:tcPr>
          <w:p w14:paraId="7B5E1A0F" w14:textId="042A21E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1178 (</w:t>
            </w:r>
            <w:r w:rsidRPr="00146F2D">
              <w:rPr>
                <w:rFonts w:ascii="Times New Roman" w:hAnsi="Times New Roman" w:cs="Times New Roman"/>
                <w:color w:val="000000"/>
                <w:sz w:val="24"/>
                <w:szCs w:val="24"/>
              </w:rPr>
              <w:t>2.55)</w:t>
            </w:r>
          </w:p>
        </w:tc>
      </w:tr>
      <w:tr w:rsidR="00195A83" w:rsidRPr="00146F2D" w14:paraId="6802D3BC"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06E7635" w14:textId="65DDF588"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Weekday versus weekend</w:t>
            </w:r>
          </w:p>
        </w:tc>
        <w:tc>
          <w:tcPr>
            <w:tcW w:w="3176" w:type="dxa"/>
          </w:tcPr>
          <w:p w14:paraId="58B9B934" w14:textId="4955C44E"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w:t>
            </w:r>
            <w:r w:rsidRPr="00146F2D">
              <w:rPr>
                <w:rFonts w:ascii="Times New Roman" w:hAnsi="Times New Roman" w:cs="Times New Roman"/>
                <w:color w:val="000000"/>
                <w:sz w:val="24"/>
                <w:szCs w:val="24"/>
              </w:rPr>
              <w:t>0.002)</w:t>
            </w:r>
          </w:p>
        </w:tc>
      </w:tr>
      <w:tr w:rsidR="00195A83" w:rsidRPr="00146F2D" w14:paraId="206DDACF"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CCE20C5" w14:textId="0A6FBEC9"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Season</w:t>
            </w:r>
          </w:p>
        </w:tc>
        <w:tc>
          <w:tcPr>
            <w:tcW w:w="3176" w:type="dxa"/>
          </w:tcPr>
          <w:p w14:paraId="1ACC0879" w14:textId="57476FB9"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0</w:t>
            </w:r>
          </w:p>
        </w:tc>
      </w:tr>
      <w:tr w:rsidR="00195A83" w:rsidRPr="00146F2D" w14:paraId="499D8408"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F81B6F3" w14:textId="472FD991"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Midblock versus intersection crashes</w:t>
            </w:r>
          </w:p>
        </w:tc>
        <w:tc>
          <w:tcPr>
            <w:tcW w:w="3176" w:type="dxa"/>
          </w:tcPr>
          <w:p w14:paraId="3E547872" w14:textId="3FCB90C1"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1798 (</w:t>
            </w:r>
            <w:r w:rsidRPr="00146F2D">
              <w:rPr>
                <w:rFonts w:ascii="Times New Roman" w:hAnsi="Times New Roman" w:cs="Times New Roman"/>
                <w:color w:val="000000"/>
                <w:sz w:val="24"/>
                <w:szCs w:val="24"/>
              </w:rPr>
              <w:t>3.90)</w:t>
            </w:r>
          </w:p>
        </w:tc>
      </w:tr>
      <w:tr w:rsidR="00195A83" w:rsidRPr="00146F2D" w14:paraId="50AD2F26"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ADEFFD9" w14:textId="3AC928B6"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District</w:t>
            </w:r>
            <w:r w:rsidR="00146F2D">
              <w:rPr>
                <w:rFonts w:ascii="Times New Roman" w:hAnsi="Times New Roman" w:cs="Times New Roman"/>
                <w:b w:val="0"/>
                <w:caps w:val="0"/>
                <w:sz w:val="24"/>
                <w:szCs w:val="24"/>
              </w:rPr>
              <w:t xml:space="preserve"> of crash</w:t>
            </w:r>
          </w:p>
        </w:tc>
        <w:tc>
          <w:tcPr>
            <w:tcW w:w="3176" w:type="dxa"/>
          </w:tcPr>
          <w:p w14:paraId="1809F29D" w14:textId="192CDE3B"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1540 (</w:t>
            </w:r>
            <w:r w:rsidRPr="00146F2D">
              <w:rPr>
                <w:rFonts w:ascii="Times New Roman" w:hAnsi="Times New Roman" w:cs="Times New Roman"/>
                <w:color w:val="000000"/>
                <w:sz w:val="24"/>
                <w:szCs w:val="24"/>
              </w:rPr>
              <w:t>3.34)</w:t>
            </w:r>
          </w:p>
        </w:tc>
      </w:tr>
      <w:tr w:rsidR="00195A83" w:rsidRPr="00146F2D" w14:paraId="2951F56E"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4E2441BB" w14:textId="5BD29899"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Helmet use</w:t>
            </w:r>
          </w:p>
        </w:tc>
        <w:tc>
          <w:tcPr>
            <w:tcW w:w="3176" w:type="dxa"/>
          </w:tcPr>
          <w:p w14:paraId="5FFA8876" w14:textId="7556D87E"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2194 (</w:t>
            </w:r>
            <w:r w:rsidRPr="00146F2D">
              <w:rPr>
                <w:rFonts w:ascii="Times New Roman" w:hAnsi="Times New Roman" w:cs="Times New Roman"/>
                <w:color w:val="000000"/>
                <w:sz w:val="24"/>
                <w:szCs w:val="24"/>
              </w:rPr>
              <w:t>4.75)</w:t>
            </w:r>
          </w:p>
        </w:tc>
      </w:tr>
      <w:tr w:rsidR="00195A83" w:rsidRPr="00146F2D" w14:paraId="60177FF1"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ED44B27" w14:textId="419F1F40" w:rsidR="00195A83" w:rsidRPr="00146F2D" w:rsidRDefault="00195A83" w:rsidP="00195A83">
            <w:pPr>
              <w:spacing w:after="0" w:line="480" w:lineRule="auto"/>
              <w:rPr>
                <w:rFonts w:ascii="Times New Roman" w:hAnsi="Times New Roman" w:cs="Times New Roman"/>
                <w:b w:val="0"/>
                <w:sz w:val="24"/>
                <w:szCs w:val="24"/>
              </w:rPr>
            </w:pPr>
            <w:r w:rsidRPr="00146F2D">
              <w:rPr>
                <w:rFonts w:ascii="Times New Roman" w:hAnsi="Times New Roman" w:cs="Times New Roman"/>
                <w:b w:val="0"/>
                <w:caps w:val="0"/>
                <w:sz w:val="24"/>
                <w:szCs w:val="24"/>
              </w:rPr>
              <w:t>Transporting vehicle</w:t>
            </w:r>
          </w:p>
        </w:tc>
        <w:tc>
          <w:tcPr>
            <w:tcW w:w="3176" w:type="dxa"/>
          </w:tcPr>
          <w:p w14:paraId="11540A30" w14:textId="4F5090F3" w:rsidR="00195A83" w:rsidRPr="00146F2D" w:rsidRDefault="00195A83" w:rsidP="00195A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941</w:t>
            </w:r>
            <w:r w:rsidR="00146F2D" w:rsidRPr="00146F2D">
              <w:rPr>
                <w:rFonts w:ascii="Times New Roman" w:hAnsi="Times New Roman" w:cs="Times New Roman"/>
                <w:sz w:val="24"/>
                <w:szCs w:val="24"/>
              </w:rPr>
              <w:t>(</w:t>
            </w:r>
            <w:r w:rsidR="00146F2D" w:rsidRPr="00146F2D">
              <w:rPr>
                <w:rFonts w:ascii="Times New Roman" w:hAnsi="Times New Roman" w:cs="Times New Roman"/>
                <w:color w:val="000000"/>
                <w:sz w:val="24"/>
                <w:szCs w:val="24"/>
              </w:rPr>
              <w:t>2.04)</w:t>
            </w:r>
          </w:p>
        </w:tc>
      </w:tr>
      <w:tr w:rsidR="00195A83" w:rsidRPr="00146F2D" w14:paraId="354DADF7"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74337B4" w14:textId="6881E002"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Hospital</w:t>
            </w:r>
          </w:p>
        </w:tc>
        <w:tc>
          <w:tcPr>
            <w:tcW w:w="3176" w:type="dxa"/>
          </w:tcPr>
          <w:p w14:paraId="68BCFD48" w14:textId="6653E3FA" w:rsidR="00195A83" w:rsidRPr="00146F2D" w:rsidRDefault="00195A83" w:rsidP="00195A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0</w:t>
            </w:r>
          </w:p>
        </w:tc>
      </w:tr>
      <w:tr w:rsidR="00195A83" w:rsidRPr="00146F2D" w14:paraId="5C8B1B4B" w14:textId="77777777" w:rsidTr="0019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E8CAA4D" w14:textId="0AE3D505"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GCS</w:t>
            </w:r>
          </w:p>
        </w:tc>
        <w:tc>
          <w:tcPr>
            <w:tcW w:w="3176" w:type="dxa"/>
          </w:tcPr>
          <w:p w14:paraId="356E1E3F" w14:textId="322BCCD2" w:rsidR="00195A83" w:rsidRPr="00146F2D" w:rsidRDefault="00195A83" w:rsidP="00146F2D">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8452</w:t>
            </w:r>
            <w:r w:rsidR="00146F2D" w:rsidRPr="00146F2D">
              <w:rPr>
                <w:rFonts w:ascii="Times New Roman" w:hAnsi="Times New Roman" w:cs="Times New Roman"/>
                <w:sz w:val="24"/>
                <w:szCs w:val="24"/>
              </w:rPr>
              <w:t xml:space="preserve"> (</w:t>
            </w:r>
            <w:r w:rsidR="00146F2D" w:rsidRPr="00146F2D">
              <w:rPr>
                <w:rFonts w:ascii="Times New Roman" w:hAnsi="Times New Roman" w:cs="Times New Roman"/>
                <w:color w:val="000000"/>
                <w:sz w:val="24"/>
                <w:szCs w:val="24"/>
              </w:rPr>
              <w:t>18.31</w:t>
            </w:r>
            <w:r w:rsidR="00146F2D" w:rsidRPr="00146F2D">
              <w:rPr>
                <w:rFonts w:ascii="Times New Roman" w:hAnsi="Times New Roman" w:cs="Times New Roman"/>
                <w:sz w:val="24"/>
                <w:szCs w:val="24"/>
              </w:rPr>
              <w:t>)</w:t>
            </w:r>
          </w:p>
        </w:tc>
      </w:tr>
      <w:tr w:rsidR="00195A83" w:rsidRPr="00146F2D" w14:paraId="234E1010" w14:textId="77777777" w:rsidTr="00195A83">
        <w:tc>
          <w:tcPr>
            <w:cnfStyle w:val="001000000000" w:firstRow="0" w:lastRow="0" w:firstColumn="1" w:lastColumn="0" w:oddVBand="0" w:evenVBand="0" w:oddHBand="0" w:evenHBand="0" w:firstRowFirstColumn="0" w:firstRowLastColumn="0" w:lastRowFirstColumn="0" w:lastRowLastColumn="0"/>
            <w:tcW w:w="5850" w:type="dxa"/>
          </w:tcPr>
          <w:p w14:paraId="72A36B3A" w14:textId="62FAE881" w:rsidR="00195A83" w:rsidRPr="00146F2D" w:rsidRDefault="00195A83" w:rsidP="00195A83">
            <w:pPr>
              <w:spacing w:after="0" w:line="480" w:lineRule="auto"/>
              <w:rPr>
                <w:rFonts w:ascii="Times New Roman" w:hAnsi="Times New Roman" w:cs="Times New Roman"/>
                <w:b w:val="0"/>
                <w:caps w:val="0"/>
                <w:sz w:val="24"/>
                <w:szCs w:val="24"/>
              </w:rPr>
            </w:pPr>
            <w:r w:rsidRPr="00146F2D">
              <w:rPr>
                <w:rFonts w:ascii="Times New Roman" w:hAnsi="Times New Roman" w:cs="Times New Roman"/>
                <w:b w:val="0"/>
                <w:caps w:val="0"/>
                <w:sz w:val="24"/>
                <w:szCs w:val="24"/>
              </w:rPr>
              <w:t>ISS</w:t>
            </w:r>
          </w:p>
        </w:tc>
        <w:tc>
          <w:tcPr>
            <w:tcW w:w="3176" w:type="dxa"/>
          </w:tcPr>
          <w:p w14:paraId="025573F4" w14:textId="591A84C2" w:rsidR="00195A83" w:rsidRPr="00146F2D" w:rsidRDefault="00195A83" w:rsidP="00146F2D">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F2D">
              <w:rPr>
                <w:rFonts w:ascii="Times New Roman" w:hAnsi="Times New Roman" w:cs="Times New Roman"/>
                <w:sz w:val="24"/>
                <w:szCs w:val="24"/>
              </w:rPr>
              <w:t>1617</w:t>
            </w:r>
            <w:r w:rsidR="00146F2D" w:rsidRPr="00146F2D">
              <w:rPr>
                <w:rFonts w:ascii="Times New Roman" w:hAnsi="Times New Roman" w:cs="Times New Roman"/>
                <w:sz w:val="24"/>
                <w:szCs w:val="24"/>
              </w:rPr>
              <w:t xml:space="preserve"> (</w:t>
            </w:r>
            <w:r w:rsidR="00146F2D" w:rsidRPr="00146F2D">
              <w:rPr>
                <w:rFonts w:ascii="Times New Roman" w:hAnsi="Times New Roman" w:cs="Times New Roman"/>
                <w:color w:val="000000"/>
                <w:sz w:val="24"/>
                <w:szCs w:val="24"/>
              </w:rPr>
              <w:t>3.50</w:t>
            </w:r>
            <w:r w:rsidR="00146F2D" w:rsidRPr="00146F2D">
              <w:rPr>
                <w:rFonts w:ascii="Times New Roman" w:hAnsi="Times New Roman" w:cs="Times New Roman"/>
                <w:sz w:val="24"/>
                <w:szCs w:val="24"/>
              </w:rPr>
              <w:t>)</w:t>
            </w:r>
          </w:p>
        </w:tc>
      </w:tr>
    </w:tbl>
    <w:p w14:paraId="1EF6B4E6" w14:textId="77777777" w:rsidR="008325AB" w:rsidRPr="00146F2D" w:rsidRDefault="008325AB">
      <w:pPr>
        <w:spacing w:after="0" w:line="480" w:lineRule="auto"/>
        <w:rPr>
          <w:rFonts w:ascii="Times New Roman" w:hAnsi="Times New Roman" w:cs="Times New Roman"/>
          <w:sz w:val="24"/>
          <w:szCs w:val="24"/>
        </w:rPr>
      </w:pPr>
    </w:p>
    <w:p w14:paraId="7986AB33" w14:textId="2DC4ACD8" w:rsidR="00C15F6E" w:rsidRDefault="005C5719">
      <w:pPr>
        <w:spacing w:line="480" w:lineRule="auto"/>
        <w:jc w:val="both"/>
        <w:rPr>
          <w:rFonts w:ascii="Times New Roman" w:hAnsi="Times New Roman" w:cs="Times New Roman"/>
          <w:sz w:val="24"/>
          <w:szCs w:val="24"/>
        </w:rPr>
      </w:pPr>
      <w:r w:rsidRPr="00146F2D">
        <w:rPr>
          <w:rFonts w:ascii="Times New Roman" w:hAnsi="Times New Roman" w:cs="Times New Roman"/>
          <w:sz w:val="24"/>
          <w:szCs w:val="24"/>
        </w:rPr>
        <w:lastRenderedPageBreak/>
        <w:t>Table</w:t>
      </w:r>
      <w:r w:rsidR="001C0CD6">
        <w:rPr>
          <w:rFonts w:ascii="Times New Roman" w:hAnsi="Times New Roman" w:cs="Times New Roman"/>
          <w:sz w:val="24"/>
          <w:szCs w:val="24"/>
        </w:rPr>
        <w:t xml:space="preserve"> 2</w:t>
      </w:r>
      <w:r w:rsidRPr="00146F2D">
        <w:rPr>
          <w:rFonts w:ascii="Times New Roman" w:hAnsi="Times New Roman" w:cs="Times New Roman"/>
          <w:sz w:val="24"/>
          <w:szCs w:val="24"/>
        </w:rPr>
        <w:t xml:space="preserve"> shows descriptive characteristics of </w:t>
      </w:r>
      <w:ins w:id="8" w:author="Martin Gerdin Wärnberg" w:date="2021-06-28T21:29:00Z">
        <w:r w:rsidRPr="00146F2D">
          <w:rPr>
            <w:rFonts w:ascii="Times New Roman" w:hAnsi="Times New Roman" w:cs="Times New Roman"/>
            <w:sz w:val="24"/>
            <w:szCs w:val="24"/>
          </w:rPr>
          <w:t xml:space="preserve">the </w:t>
        </w:r>
      </w:ins>
      <w:r w:rsidRPr="00146F2D">
        <w:rPr>
          <w:rFonts w:ascii="Times New Roman" w:hAnsi="Times New Roman" w:cs="Times New Roman"/>
          <w:sz w:val="24"/>
          <w:szCs w:val="24"/>
        </w:rPr>
        <w:t xml:space="preserve">young motorcyclists in the three age groups 13-17 years (underage driving age), 18-19 years (early licensure age) and age 20-24 years (post two years of licensure age). There were </w:t>
      </w:r>
      <w:r w:rsidR="00811536">
        <w:rPr>
          <w:rFonts w:ascii="Times New Roman" w:hAnsi="Times New Roman" w:cs="Times New Roman"/>
          <w:sz w:val="24"/>
          <w:szCs w:val="24"/>
        </w:rPr>
        <w:t>17,688 (56.5</w:t>
      </w:r>
      <w:r w:rsidRPr="00146F2D">
        <w:rPr>
          <w:rFonts w:ascii="Times New Roman" w:hAnsi="Times New Roman" w:cs="Times New Roman"/>
          <w:sz w:val="24"/>
          <w:szCs w:val="24"/>
        </w:rPr>
        <w:t>%)</w:t>
      </w:r>
      <w:r w:rsidR="009D37E3">
        <w:rPr>
          <w:rFonts w:ascii="Times New Roman" w:hAnsi="Times New Roman" w:cs="Times New Roman"/>
          <w:sz w:val="24"/>
          <w:szCs w:val="24"/>
        </w:rPr>
        <w:t xml:space="preserve"> drivers of </w:t>
      </w:r>
      <w:r w:rsidR="009D37E3" w:rsidRPr="00146F2D">
        <w:rPr>
          <w:rFonts w:ascii="Times New Roman" w:hAnsi="Times New Roman" w:cs="Times New Roman"/>
          <w:sz w:val="24"/>
          <w:szCs w:val="24"/>
        </w:rPr>
        <w:t>motorcycles</w:t>
      </w:r>
      <w:r w:rsidR="00811536">
        <w:rPr>
          <w:rFonts w:ascii="Times New Roman" w:hAnsi="Times New Roman" w:cs="Times New Roman"/>
          <w:sz w:val="24"/>
          <w:szCs w:val="24"/>
        </w:rPr>
        <w:t xml:space="preserve"> of age 20-24 years, 6757 (21.6%) of 18-19 years and 6776 (21.7%) of age 13-17</w:t>
      </w:r>
      <w:r w:rsidRPr="00146F2D">
        <w:rPr>
          <w:rFonts w:ascii="Times New Roman" w:hAnsi="Times New Roman" w:cs="Times New Roman"/>
          <w:sz w:val="24"/>
          <w:szCs w:val="24"/>
        </w:rPr>
        <w:t xml:space="preserve"> years. Almost all were males (99.8%)</w:t>
      </w:r>
      <w:r w:rsidR="009D37E3">
        <w:rPr>
          <w:rFonts w:ascii="Times New Roman" w:hAnsi="Times New Roman" w:cs="Times New Roman"/>
          <w:sz w:val="24"/>
          <w:szCs w:val="24"/>
        </w:rPr>
        <w:t xml:space="preserve"> in these age groups</w:t>
      </w:r>
      <w:r w:rsidRPr="00146F2D">
        <w:rPr>
          <w:rFonts w:ascii="Times New Roman" w:hAnsi="Times New Roman" w:cs="Times New Roman"/>
          <w:sz w:val="24"/>
          <w:szCs w:val="24"/>
        </w:rPr>
        <w:t xml:space="preserve">. </w:t>
      </w:r>
      <w:r w:rsidR="002E5D2F">
        <w:rPr>
          <w:rFonts w:ascii="Times New Roman" w:hAnsi="Times New Roman" w:cs="Times New Roman"/>
          <w:sz w:val="24"/>
          <w:szCs w:val="24"/>
        </w:rPr>
        <w:t>M</w:t>
      </w:r>
      <w:r w:rsidR="00637F2C">
        <w:rPr>
          <w:rFonts w:ascii="Times New Roman" w:hAnsi="Times New Roman" w:cs="Times New Roman"/>
          <w:sz w:val="24"/>
          <w:szCs w:val="24"/>
        </w:rPr>
        <w:t>ore than three-fourths</w:t>
      </w:r>
      <w:r w:rsidR="002E5D2F">
        <w:rPr>
          <w:rFonts w:ascii="Times New Roman" w:hAnsi="Times New Roman" w:cs="Times New Roman"/>
          <w:sz w:val="24"/>
          <w:szCs w:val="24"/>
        </w:rPr>
        <w:t xml:space="preserve"> were students in age 13-17 years</w:t>
      </w:r>
      <w:r w:rsidR="00637F2C">
        <w:rPr>
          <w:rFonts w:ascii="Times New Roman" w:hAnsi="Times New Roman" w:cs="Times New Roman"/>
          <w:sz w:val="24"/>
          <w:szCs w:val="24"/>
        </w:rPr>
        <w:t xml:space="preserve"> while a little less three-fourth were professionals in age 20-14 years. Almost 55% were students in 18-19 years. </w:t>
      </w:r>
      <w:r w:rsidRPr="00146F2D">
        <w:rPr>
          <w:rFonts w:ascii="Times New Roman" w:hAnsi="Times New Roman" w:cs="Times New Roman"/>
          <w:sz w:val="24"/>
          <w:szCs w:val="24"/>
        </w:rPr>
        <w:t xml:space="preserve">Helmet use was very low in all age groups but higher in 20-24 years of age (5%) as compared to </w:t>
      </w:r>
      <w:r w:rsidR="009D37E3">
        <w:rPr>
          <w:rFonts w:ascii="Times New Roman" w:hAnsi="Times New Roman" w:cs="Times New Roman"/>
          <w:sz w:val="24"/>
          <w:szCs w:val="24"/>
        </w:rPr>
        <w:t xml:space="preserve">and 18-19 years of age (2%) and </w:t>
      </w:r>
      <w:r w:rsidR="009D37E3" w:rsidRPr="00146F2D">
        <w:rPr>
          <w:rFonts w:ascii="Times New Roman" w:hAnsi="Times New Roman" w:cs="Times New Roman"/>
          <w:sz w:val="24"/>
          <w:szCs w:val="24"/>
        </w:rPr>
        <w:t>13</w:t>
      </w:r>
      <w:r w:rsidR="009D37E3">
        <w:rPr>
          <w:rFonts w:ascii="Times New Roman" w:hAnsi="Times New Roman" w:cs="Times New Roman"/>
          <w:sz w:val="24"/>
          <w:szCs w:val="24"/>
        </w:rPr>
        <w:t>-17 years of age (2</w:t>
      </w:r>
      <w:r w:rsidRPr="00146F2D">
        <w:rPr>
          <w:rFonts w:ascii="Times New Roman" w:hAnsi="Times New Roman" w:cs="Times New Roman"/>
          <w:sz w:val="24"/>
          <w:szCs w:val="24"/>
        </w:rPr>
        <w:t xml:space="preserve">%). </w:t>
      </w:r>
      <w:r w:rsidR="002E5D2F">
        <w:rPr>
          <w:rFonts w:ascii="Times New Roman" w:hAnsi="Times New Roman" w:cs="Times New Roman"/>
          <w:sz w:val="24"/>
          <w:szCs w:val="24"/>
        </w:rPr>
        <w:t xml:space="preserve"> </w:t>
      </w:r>
      <w:r w:rsidRPr="00146F2D">
        <w:rPr>
          <w:rFonts w:ascii="Times New Roman" w:hAnsi="Times New Roman" w:cs="Times New Roman"/>
          <w:sz w:val="24"/>
          <w:szCs w:val="24"/>
        </w:rPr>
        <w:t>The distributions of other variables of interest were similar across</w:t>
      </w:r>
      <w:r w:rsidR="009D37E3">
        <w:rPr>
          <w:rFonts w:ascii="Times New Roman" w:hAnsi="Times New Roman" w:cs="Times New Roman"/>
          <w:sz w:val="24"/>
          <w:szCs w:val="24"/>
        </w:rPr>
        <w:t xml:space="preserve"> age</w:t>
      </w:r>
      <w:r w:rsidRPr="00146F2D">
        <w:rPr>
          <w:rFonts w:ascii="Times New Roman" w:hAnsi="Times New Roman" w:cs="Times New Roman"/>
          <w:sz w:val="24"/>
          <w:szCs w:val="24"/>
        </w:rPr>
        <w:t xml:space="preserve"> groups. </w:t>
      </w:r>
      <w:commentRangeStart w:id="9"/>
      <w:r w:rsidRPr="00146F2D">
        <w:rPr>
          <w:rFonts w:ascii="Times New Roman" w:hAnsi="Times New Roman" w:cs="Times New Roman"/>
          <w:sz w:val="24"/>
          <w:szCs w:val="24"/>
        </w:rPr>
        <w:t>Midblock</w:t>
      </w:r>
      <w:commentRangeEnd w:id="9"/>
      <w:r w:rsidRPr="00146F2D">
        <w:rPr>
          <w:rFonts w:ascii="Times New Roman" w:hAnsi="Times New Roman" w:cs="Times New Roman"/>
          <w:sz w:val="24"/>
          <w:szCs w:val="24"/>
        </w:rPr>
        <w:commentReference w:id="9"/>
      </w:r>
      <w:r w:rsidRPr="00146F2D">
        <w:rPr>
          <w:rFonts w:ascii="Times New Roman" w:hAnsi="Times New Roman" w:cs="Times New Roman"/>
          <w:sz w:val="24"/>
          <w:szCs w:val="24"/>
        </w:rPr>
        <w:t xml:space="preserve"> was the location in almost 70% </w:t>
      </w:r>
      <w:r w:rsidR="009D37E3" w:rsidRPr="00146F2D">
        <w:rPr>
          <w:rFonts w:ascii="Times New Roman" w:hAnsi="Times New Roman" w:cs="Times New Roman"/>
          <w:sz w:val="24"/>
          <w:szCs w:val="24"/>
        </w:rPr>
        <w:t xml:space="preserve">of crashes </w:t>
      </w:r>
      <w:r w:rsidRPr="00146F2D">
        <w:rPr>
          <w:rFonts w:ascii="Times New Roman" w:hAnsi="Times New Roman" w:cs="Times New Roman"/>
          <w:sz w:val="24"/>
          <w:szCs w:val="24"/>
        </w:rPr>
        <w:t xml:space="preserve">among the three age groups. Overall, more than half of motorcyclists had external injuries, about 60% had extremity injuries, and 30% had head injuries. More </w:t>
      </w:r>
      <w:r w:rsidRPr="00146F2D">
        <w:rPr>
          <w:rFonts w:ascii="Times New Roman" w:hAnsi="Times New Roman" w:cs="Times New Roman"/>
          <w:sz w:val="24"/>
          <w:szCs w:val="24"/>
        </w:rPr>
        <w:t xml:space="preserve">than 2% had severe injuries </w:t>
      </w:r>
      <w:r w:rsidR="001C0CD6" w:rsidRPr="00146F2D">
        <w:rPr>
          <w:rFonts w:ascii="Times New Roman" w:hAnsi="Times New Roman" w:cs="Times New Roman"/>
          <w:sz w:val="24"/>
          <w:szCs w:val="24"/>
        </w:rPr>
        <w:t>whereas</w:t>
      </w:r>
      <w:r w:rsidR="001C0CD6">
        <w:rPr>
          <w:rFonts w:ascii="Times New Roman" w:hAnsi="Times New Roman" w:cs="Times New Roman"/>
          <w:sz w:val="24"/>
          <w:szCs w:val="24"/>
        </w:rPr>
        <w:t xml:space="preserve"> 1</w:t>
      </w:r>
      <w:r w:rsidRPr="00146F2D">
        <w:rPr>
          <w:rFonts w:ascii="Times New Roman" w:hAnsi="Times New Roman" w:cs="Times New Roman"/>
          <w:sz w:val="24"/>
          <w:szCs w:val="24"/>
        </w:rPr>
        <w:t>% died.</w:t>
      </w:r>
    </w:p>
    <w:p w14:paraId="49F1573C" w14:textId="5DA304D8" w:rsidR="001C0CD6" w:rsidRDefault="001C0CD6" w:rsidP="001C0CD6">
      <w:pPr>
        <w:spacing w:line="240" w:lineRule="auto"/>
        <w:jc w:val="both"/>
        <w:rPr>
          <w:rFonts w:ascii="Times New Roman" w:hAnsi="Times New Roman" w:cs="Times New Roman"/>
          <w:b/>
          <w:sz w:val="24"/>
          <w:szCs w:val="24"/>
        </w:rPr>
      </w:pPr>
      <w:r>
        <w:rPr>
          <w:rFonts w:ascii="Times New Roman" w:hAnsi="Times New Roman" w:cs="Times New Roman"/>
          <w:b/>
          <w:sz w:val="24"/>
          <w:szCs w:val="24"/>
        </w:rPr>
        <w:t>Table 2</w:t>
      </w:r>
      <w:r w:rsidRPr="001C0CD6">
        <w:rPr>
          <w:rFonts w:ascii="Times New Roman" w:hAnsi="Times New Roman" w:cs="Times New Roman"/>
          <w:b/>
          <w:sz w:val="24"/>
          <w:szCs w:val="24"/>
        </w:rPr>
        <w:t xml:space="preserve">: Characteristics of underage motorcyclists versus young </w:t>
      </w:r>
      <w:r>
        <w:rPr>
          <w:rFonts w:ascii="Times New Roman" w:hAnsi="Times New Roman" w:cs="Times New Roman"/>
          <w:b/>
          <w:sz w:val="24"/>
          <w:szCs w:val="24"/>
        </w:rPr>
        <w:t xml:space="preserve">motorcyclists of </w:t>
      </w:r>
    </w:p>
    <w:p w14:paraId="6D27A578" w14:textId="0D0312B5" w:rsidR="001C0CD6" w:rsidRPr="001C0CD6" w:rsidRDefault="001C0CD6" w:rsidP="001C0CD6">
      <w:pPr>
        <w:spacing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legal</w:t>
      </w:r>
      <w:proofErr w:type="gramEnd"/>
      <w:r>
        <w:rPr>
          <w:rFonts w:ascii="Times New Roman" w:hAnsi="Times New Roman" w:cs="Times New Roman"/>
          <w:b/>
          <w:sz w:val="24"/>
          <w:szCs w:val="24"/>
        </w:rPr>
        <w:t xml:space="preserve"> age (n=31,221</w:t>
      </w:r>
      <w:r w:rsidRPr="001C0CD6">
        <w:rPr>
          <w:rFonts w:ascii="Times New Roman" w:hAnsi="Times New Roman" w:cs="Times New Roman"/>
          <w:b/>
          <w:sz w:val="24"/>
          <w:szCs w:val="24"/>
        </w:rPr>
        <w:t>)</w:t>
      </w:r>
    </w:p>
    <w:tbl>
      <w:tblPr>
        <w:tblStyle w:val="GridTable1Light"/>
        <w:tblW w:w="8711" w:type="dxa"/>
        <w:tblInd w:w="-5" w:type="dxa"/>
        <w:tblLayout w:type="fixed"/>
        <w:tblLook w:val="04A0" w:firstRow="1" w:lastRow="0" w:firstColumn="1" w:lastColumn="0" w:noHBand="0" w:noVBand="1"/>
      </w:tblPr>
      <w:tblGrid>
        <w:gridCol w:w="3190"/>
        <w:gridCol w:w="1978"/>
        <w:gridCol w:w="1842"/>
        <w:gridCol w:w="1701"/>
      </w:tblGrid>
      <w:tr w:rsidR="002A0C33" w:rsidRPr="00146F2D" w14:paraId="7577F55D" w14:textId="0C93C595" w:rsidTr="001C0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Borders>
              <w:top w:val="single" w:sz="4" w:space="0" w:color="000000"/>
              <w:left w:val="single" w:sz="4" w:space="0" w:color="000000"/>
            </w:tcBorders>
          </w:tcPr>
          <w:p w14:paraId="713FD2BC" w14:textId="77777777" w:rsidR="002A0C33" w:rsidRPr="00EF3468" w:rsidRDefault="002A0C33" w:rsidP="002A0C33">
            <w:pPr>
              <w:spacing w:after="0" w:line="240" w:lineRule="auto"/>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Variables </w:t>
            </w:r>
          </w:p>
        </w:tc>
        <w:tc>
          <w:tcPr>
            <w:tcW w:w="1978" w:type="dxa"/>
            <w:tcBorders>
              <w:top w:val="single" w:sz="4" w:space="0" w:color="000000"/>
            </w:tcBorders>
          </w:tcPr>
          <w:p w14:paraId="388472E7"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20-24 years n=17688</w:t>
            </w:r>
          </w:p>
        </w:tc>
        <w:tc>
          <w:tcPr>
            <w:tcW w:w="1842" w:type="dxa"/>
            <w:tcBorders>
              <w:top w:val="single" w:sz="4" w:space="0" w:color="000000"/>
              <w:right w:val="single" w:sz="4" w:space="0" w:color="000000"/>
            </w:tcBorders>
          </w:tcPr>
          <w:p w14:paraId="4C38E474"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18-19 years</w:t>
            </w:r>
          </w:p>
          <w:p w14:paraId="3DA11C7E"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n=6757</w:t>
            </w:r>
          </w:p>
        </w:tc>
        <w:tc>
          <w:tcPr>
            <w:tcW w:w="1701" w:type="dxa"/>
            <w:tcBorders>
              <w:top w:val="single" w:sz="4" w:space="0" w:color="000000"/>
              <w:right w:val="single" w:sz="4" w:space="0" w:color="000000"/>
            </w:tcBorders>
          </w:tcPr>
          <w:p w14:paraId="68CEEC41"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13-17 years</w:t>
            </w:r>
          </w:p>
          <w:p w14:paraId="654A7BB0" w14:textId="77777777" w:rsidR="002A0C33" w:rsidRPr="00EF3468" w:rsidRDefault="002A0C33" w:rsidP="00E351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n=6776</w:t>
            </w:r>
          </w:p>
        </w:tc>
      </w:tr>
      <w:tr w:rsidR="002A0C33" w:rsidRPr="00146F2D" w14:paraId="64DE2AD3" w14:textId="4E0F29E6"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160CD63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Gender</w:t>
            </w:r>
          </w:p>
          <w:p w14:paraId="0583B9E8"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Male</w:t>
            </w:r>
          </w:p>
          <w:p w14:paraId="297FA14B"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Female</w:t>
            </w:r>
          </w:p>
        </w:tc>
        <w:tc>
          <w:tcPr>
            <w:tcW w:w="1978" w:type="dxa"/>
          </w:tcPr>
          <w:p w14:paraId="43A5F4A8"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4501847" w14:textId="540AF6AC" w:rsidR="002A0C33" w:rsidRPr="00EF3468" w:rsidRDefault="00CE746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17649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99.8)</w:t>
            </w:r>
          </w:p>
          <w:p w14:paraId="67ED3C5D" w14:textId="3DE0DA1A" w:rsidR="00CE7461" w:rsidRPr="00EF3468" w:rsidRDefault="00AC38A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842" w:type="dxa"/>
            <w:tcBorders>
              <w:right w:val="single" w:sz="4" w:space="0" w:color="000000"/>
            </w:tcBorders>
          </w:tcPr>
          <w:p w14:paraId="593E4C9A"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D242D85" w14:textId="4E7E2AD7" w:rsidR="00AC38AA"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6743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99.8)</w:t>
            </w:r>
          </w:p>
          <w:p w14:paraId="2D521973" w14:textId="44D6B854"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701" w:type="dxa"/>
            <w:tcBorders>
              <w:right w:val="single" w:sz="4" w:space="0" w:color="000000"/>
            </w:tcBorders>
          </w:tcPr>
          <w:p w14:paraId="2A523229" w14:textId="7777777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63176AE" w14:textId="475F33C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6761 (99.8)</w:t>
            </w:r>
          </w:p>
          <w:p w14:paraId="382E5776" w14:textId="647601A7" w:rsidR="002A0C33" w:rsidRP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15 (0.2)</w:t>
            </w:r>
          </w:p>
        </w:tc>
      </w:tr>
      <w:tr w:rsidR="002A0C33" w:rsidRPr="00146F2D" w14:paraId="1C9034EA" w14:textId="1D9E275A"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3A1DBC24"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Profession</w:t>
            </w:r>
          </w:p>
          <w:p w14:paraId="21C7829A"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Student</w:t>
            </w:r>
          </w:p>
          <w:p w14:paraId="72AE4E87" w14:textId="5BF5AB84" w:rsidR="002A0C33" w:rsidRPr="00EF3468" w:rsidRDefault="00524855" w:rsidP="00EF3468">
            <w:pPr>
              <w:spacing w:after="0" w:line="240" w:lineRule="auto"/>
              <w:rPr>
                <w:rFonts w:ascii="Times New Roman" w:eastAsia="Times New Roman" w:hAnsi="Times New Roman" w:cs="Times New Roman"/>
                <w:bCs w:val="0"/>
                <w:sz w:val="24"/>
                <w:szCs w:val="24"/>
              </w:rPr>
            </w:pPr>
            <w:r>
              <w:rPr>
                <w:rFonts w:ascii="Times New Roman" w:eastAsia="Times New Roman" w:hAnsi="Times New Roman" w:cs="Times New Roman"/>
                <w:b w:val="0"/>
                <w:sz w:val="24"/>
                <w:szCs w:val="24"/>
              </w:rPr>
              <w:t xml:space="preserve">      Professional</w:t>
            </w:r>
          </w:p>
        </w:tc>
        <w:tc>
          <w:tcPr>
            <w:tcW w:w="1978" w:type="dxa"/>
          </w:tcPr>
          <w:p w14:paraId="336AC848" w14:textId="7777777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3DAD3C0" w14:textId="05309257" w:rsid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4810 (27.2)</w:t>
            </w:r>
          </w:p>
          <w:p w14:paraId="7849A355" w14:textId="4AD0BA2A" w:rsidR="002A0C33" w:rsidRPr="00EF3468" w:rsidRDefault="00EF3468" w:rsidP="00EF34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12878 (72.8)</w:t>
            </w:r>
          </w:p>
        </w:tc>
        <w:tc>
          <w:tcPr>
            <w:tcW w:w="1842" w:type="dxa"/>
            <w:tcBorders>
              <w:right w:val="single" w:sz="4" w:space="0" w:color="000000"/>
            </w:tcBorders>
          </w:tcPr>
          <w:p w14:paraId="0EF730DD"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12C2204" w14:textId="5AABE182"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3696 (54.7)</w:t>
            </w:r>
          </w:p>
          <w:p w14:paraId="29B27F9C" w14:textId="447E17A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3061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45.3)</w:t>
            </w:r>
          </w:p>
        </w:tc>
        <w:tc>
          <w:tcPr>
            <w:tcW w:w="1701" w:type="dxa"/>
            <w:tcBorders>
              <w:right w:val="single" w:sz="4" w:space="0" w:color="000000"/>
            </w:tcBorders>
          </w:tcPr>
          <w:p w14:paraId="66D7D84C"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297592" w14:textId="1B21481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5196 (76.7)   1580 (23.3)</w:t>
            </w:r>
          </w:p>
        </w:tc>
      </w:tr>
      <w:tr w:rsidR="002A0C33" w:rsidRPr="00146F2D" w14:paraId="69BE0B5F" w14:textId="00A6BB9A"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34AA470" w14:textId="6FFCFDB3" w:rsidR="002A0C33" w:rsidRPr="00EF3468" w:rsidRDefault="002E5D2F"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Time of the day</w:t>
            </w:r>
          </w:p>
          <w:p w14:paraId="419335B4"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Daylight</w:t>
            </w:r>
          </w:p>
          <w:p w14:paraId="47800C23" w14:textId="51763A44"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Dark</w:t>
            </w:r>
            <w:r w:rsidR="002E5D2F">
              <w:rPr>
                <w:rFonts w:ascii="Times New Roman" w:eastAsia="Times New Roman" w:hAnsi="Times New Roman" w:cs="Times New Roman"/>
                <w:b w:val="0"/>
                <w:sz w:val="24"/>
                <w:szCs w:val="24"/>
              </w:rPr>
              <w:t>ness (after sunset)</w:t>
            </w:r>
          </w:p>
        </w:tc>
        <w:tc>
          <w:tcPr>
            <w:tcW w:w="1978" w:type="dxa"/>
          </w:tcPr>
          <w:p w14:paraId="344F9372"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C6E6203" w14:textId="728A0786"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9671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54.7)</w:t>
            </w:r>
          </w:p>
          <w:p w14:paraId="57EAE2DA" w14:textId="20E97F0C"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8017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45.3)</w:t>
            </w:r>
          </w:p>
        </w:tc>
        <w:tc>
          <w:tcPr>
            <w:tcW w:w="1842" w:type="dxa"/>
            <w:tcBorders>
              <w:right w:val="single" w:sz="4" w:space="0" w:color="000000"/>
            </w:tcBorders>
          </w:tcPr>
          <w:p w14:paraId="4C8A161E"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1AAE153" w14:textId="10CABB8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3361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49.7)       3396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50.3)</w:t>
            </w:r>
          </w:p>
        </w:tc>
        <w:tc>
          <w:tcPr>
            <w:tcW w:w="1701" w:type="dxa"/>
            <w:tcBorders>
              <w:right w:val="single" w:sz="4" w:space="0" w:color="000000"/>
            </w:tcBorders>
          </w:tcPr>
          <w:p w14:paraId="3777EFD0" w14:textId="77777777" w:rsidR="00EF3468" w:rsidRDefault="00EF346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63FC411" w14:textId="0EF065A4" w:rsidR="00C80CA1"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3892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57.4)</w:t>
            </w:r>
          </w:p>
          <w:p w14:paraId="30B9FA24" w14:textId="2A1F887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2884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42.6)</w:t>
            </w:r>
          </w:p>
        </w:tc>
      </w:tr>
      <w:tr w:rsidR="002A0C33" w:rsidRPr="00146F2D" w14:paraId="52574B93" w14:textId="7643E5D8"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3AC7229D" w14:textId="09D32E30"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Days of the week</w:t>
            </w:r>
          </w:p>
          <w:p w14:paraId="0487B87B"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Weekday</w:t>
            </w:r>
          </w:p>
          <w:p w14:paraId="65BCF92F"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Weekend</w:t>
            </w:r>
          </w:p>
        </w:tc>
        <w:tc>
          <w:tcPr>
            <w:tcW w:w="1978" w:type="dxa"/>
          </w:tcPr>
          <w:p w14:paraId="022BB011"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73913C3" w14:textId="53161A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11843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67.0)    5845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33.0)</w:t>
            </w:r>
          </w:p>
        </w:tc>
        <w:tc>
          <w:tcPr>
            <w:tcW w:w="1842" w:type="dxa"/>
            <w:tcBorders>
              <w:right w:val="single" w:sz="4" w:space="0" w:color="000000"/>
            </w:tcBorders>
          </w:tcPr>
          <w:p w14:paraId="49FEAA77"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816D18A" w14:textId="40F65CC3"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4353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64.4)</w:t>
            </w:r>
          </w:p>
          <w:p w14:paraId="09C8043F" w14:textId="465186F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2404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35.6)</w:t>
            </w:r>
          </w:p>
        </w:tc>
        <w:tc>
          <w:tcPr>
            <w:tcW w:w="1701" w:type="dxa"/>
            <w:tcBorders>
              <w:right w:val="single" w:sz="4" w:space="0" w:color="000000"/>
            </w:tcBorders>
          </w:tcPr>
          <w:p w14:paraId="1A16A752"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D467084" w14:textId="45ACEF56"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4368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64.5) 2408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35.5)</w:t>
            </w:r>
          </w:p>
        </w:tc>
      </w:tr>
      <w:tr w:rsidR="002A0C33" w:rsidRPr="00146F2D" w14:paraId="2A0CE53F" w14:textId="75883BC9"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9FB1526"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Season</w:t>
            </w:r>
          </w:p>
          <w:p w14:paraId="30674F56" w14:textId="65750820"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Winter</w:t>
            </w:r>
          </w:p>
          <w:p w14:paraId="065B6BE4" w14:textId="21351F2E" w:rsidR="002A0C33" w:rsidRPr="00EF3468" w:rsidRDefault="00EF3468" w:rsidP="002A0C3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Summer </w:t>
            </w:r>
          </w:p>
        </w:tc>
        <w:tc>
          <w:tcPr>
            <w:tcW w:w="1978" w:type="dxa"/>
          </w:tcPr>
          <w:p w14:paraId="110B21AF"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318016D" w14:textId="40B4BC8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5289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29.9)</w:t>
            </w:r>
          </w:p>
          <w:p w14:paraId="0A2448BC" w14:textId="1DA00C5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12399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70.1)</w:t>
            </w:r>
          </w:p>
        </w:tc>
        <w:tc>
          <w:tcPr>
            <w:tcW w:w="1842" w:type="dxa"/>
            <w:tcBorders>
              <w:right w:val="single" w:sz="4" w:space="0" w:color="000000"/>
            </w:tcBorders>
          </w:tcPr>
          <w:p w14:paraId="4E3D74EF"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37D51DA" w14:textId="4CF0EC92"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2073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30.7) 4684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69.3)</w:t>
            </w:r>
          </w:p>
        </w:tc>
        <w:tc>
          <w:tcPr>
            <w:tcW w:w="1701" w:type="dxa"/>
            <w:tcBorders>
              <w:right w:val="single" w:sz="4" w:space="0" w:color="000000"/>
            </w:tcBorders>
          </w:tcPr>
          <w:p w14:paraId="5DECA2A5"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5B0C89C" w14:textId="7B518925"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2037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30.1) 4739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69.9)</w:t>
            </w:r>
          </w:p>
        </w:tc>
      </w:tr>
      <w:tr w:rsidR="002A0C33" w:rsidRPr="00146F2D" w14:paraId="23F14174" w14:textId="066CC1DC"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BC37881"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Crash Location</w:t>
            </w:r>
          </w:p>
          <w:p w14:paraId="24F2C5C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Intersection</w:t>
            </w:r>
          </w:p>
          <w:p w14:paraId="109B3A9E"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Midblock</w:t>
            </w:r>
          </w:p>
        </w:tc>
        <w:tc>
          <w:tcPr>
            <w:tcW w:w="1978" w:type="dxa"/>
          </w:tcPr>
          <w:p w14:paraId="5627A35A"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B2939A" w14:textId="70B1635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5058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28.6)</w:t>
            </w:r>
          </w:p>
          <w:p w14:paraId="3970DB39" w14:textId="77A65E74"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12630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71.4)</w:t>
            </w:r>
          </w:p>
        </w:tc>
        <w:tc>
          <w:tcPr>
            <w:tcW w:w="1842" w:type="dxa"/>
            <w:tcBorders>
              <w:right w:val="single" w:sz="4" w:space="0" w:color="000000"/>
            </w:tcBorders>
          </w:tcPr>
          <w:p w14:paraId="644D67B3"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FFFDE74" w14:textId="603D6B81" w:rsidR="00980147"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1847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27.3)</w:t>
            </w:r>
          </w:p>
          <w:p w14:paraId="766FEB17" w14:textId="6E74E20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4910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72.7)</w:t>
            </w:r>
          </w:p>
        </w:tc>
        <w:tc>
          <w:tcPr>
            <w:tcW w:w="1701" w:type="dxa"/>
            <w:tcBorders>
              <w:right w:val="single" w:sz="4" w:space="0" w:color="000000"/>
            </w:tcBorders>
          </w:tcPr>
          <w:p w14:paraId="1D148DC2" w14:textId="77777777" w:rsidR="00747A6D" w:rsidRPr="00EF3468" w:rsidRDefault="00747A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4E5A76" w14:textId="5DF1B75F"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 xml:space="preserve">25.6)      5041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74.4)</w:t>
            </w:r>
          </w:p>
        </w:tc>
      </w:tr>
      <w:tr w:rsidR="002A0C33" w:rsidRPr="00146F2D" w14:paraId="2ED3EB14" w14:textId="365C5DDF"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968B7C9"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District</w:t>
            </w:r>
          </w:p>
          <w:p w14:paraId="415F8026"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Central</w:t>
            </w:r>
          </w:p>
          <w:p w14:paraId="07C3FB77"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lastRenderedPageBreak/>
              <w:t xml:space="preserve">     East</w:t>
            </w:r>
          </w:p>
          <w:p w14:paraId="0492A68D"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Kemari</w:t>
            </w:r>
          </w:p>
          <w:p w14:paraId="090C2A0C"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Korangi</w:t>
            </w:r>
          </w:p>
          <w:p w14:paraId="32B5B207"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Malir</w:t>
            </w:r>
          </w:p>
          <w:p w14:paraId="7F7B7BB3"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South</w:t>
            </w:r>
          </w:p>
          <w:p w14:paraId="3F4574F8"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West</w:t>
            </w:r>
          </w:p>
          <w:p w14:paraId="66A51A25"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Out of city</w:t>
            </w:r>
          </w:p>
        </w:tc>
        <w:tc>
          <w:tcPr>
            <w:tcW w:w="1978" w:type="dxa"/>
          </w:tcPr>
          <w:p w14:paraId="27B23500" w14:textId="77777777" w:rsidR="001C0CD6" w:rsidRDefault="001C0CD6" w:rsidP="001C0CD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210E09" w14:textId="7799858E" w:rsidR="001C0CD6" w:rsidRDefault="001C0CD6" w:rsidP="001C0C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4193 (23.7)       </w:t>
            </w:r>
            <w:r>
              <w:rPr>
                <w:rFonts w:ascii="Times New Roman" w:eastAsia="Times New Roman" w:hAnsi="Times New Roman" w:cs="Times New Roman"/>
                <w:sz w:val="24"/>
                <w:szCs w:val="24"/>
              </w:rPr>
              <w:t xml:space="preserve">   </w:t>
            </w:r>
          </w:p>
          <w:p w14:paraId="3BD19E9B" w14:textId="2768F238" w:rsidR="004338D9" w:rsidRDefault="002A0C33" w:rsidP="001C0C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2961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16.7)</w:t>
            </w:r>
          </w:p>
          <w:p w14:paraId="6F0C77BF" w14:textId="2643F54E"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905 (5.1)           </w:t>
            </w:r>
            <w:r>
              <w:rPr>
                <w:rFonts w:ascii="Times New Roman" w:eastAsia="Times New Roman" w:hAnsi="Times New Roman" w:cs="Times New Roman"/>
                <w:sz w:val="24"/>
                <w:szCs w:val="24"/>
              </w:rPr>
              <w:t xml:space="preserve">   </w:t>
            </w:r>
          </w:p>
          <w:p w14:paraId="6FC71535" w14:textId="20D571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1719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9.7)</w:t>
            </w:r>
          </w:p>
          <w:p w14:paraId="43857B14" w14:textId="0E268885"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950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5.4)</w:t>
            </w:r>
          </w:p>
          <w:p w14:paraId="72CF8C99" w14:textId="558037D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5354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30.3)</w:t>
            </w:r>
          </w:p>
          <w:p w14:paraId="1F51BDB9" w14:textId="5726B531"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1062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6.0)</w:t>
            </w:r>
          </w:p>
          <w:p w14:paraId="6CE1CF31" w14:textId="7D61884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544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w:t>
            </w:r>
          </w:p>
        </w:tc>
        <w:tc>
          <w:tcPr>
            <w:tcW w:w="1842" w:type="dxa"/>
            <w:tcBorders>
              <w:right w:val="single" w:sz="4" w:space="0" w:color="000000"/>
            </w:tcBorders>
          </w:tcPr>
          <w:p w14:paraId="6EB98808"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EA497A9" w14:textId="4A0C1AC1"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1551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23.0)</w:t>
            </w:r>
          </w:p>
          <w:p w14:paraId="6B5B18DE" w14:textId="27D5203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1001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14.8)</w:t>
            </w:r>
          </w:p>
          <w:p w14:paraId="20D5DAC3" w14:textId="112A70F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334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4.9)</w:t>
            </w:r>
          </w:p>
          <w:p w14:paraId="473623B6" w14:textId="646EBFD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755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11.2)</w:t>
            </w:r>
          </w:p>
          <w:p w14:paraId="0304D1CA" w14:textId="50C70C1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5.9)</w:t>
            </w:r>
          </w:p>
          <w:p w14:paraId="6AF0EF99" w14:textId="5B5C3DC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2128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31.5)</w:t>
            </w:r>
          </w:p>
          <w:p w14:paraId="71924F78" w14:textId="30095DE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5.9)</w:t>
            </w:r>
          </w:p>
          <w:p w14:paraId="3243D035" w14:textId="7F8059AC" w:rsidR="002A0C33" w:rsidRPr="00EF3468" w:rsidRDefault="002A0C33" w:rsidP="00DD7E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192 </w:t>
            </w:r>
            <w:r w:rsidR="0016391F" w:rsidRPr="00EF3468">
              <w:rPr>
                <w:rFonts w:ascii="Times New Roman" w:eastAsia="Times New Roman" w:hAnsi="Times New Roman" w:cs="Times New Roman"/>
                <w:sz w:val="24"/>
                <w:szCs w:val="24"/>
              </w:rPr>
              <w:t>(</w:t>
            </w:r>
            <w:r w:rsidR="00DD7E8E">
              <w:rPr>
                <w:rFonts w:ascii="Times New Roman" w:eastAsia="Times New Roman" w:hAnsi="Times New Roman" w:cs="Times New Roman"/>
                <w:sz w:val="24"/>
                <w:szCs w:val="24"/>
              </w:rPr>
              <w:t>2.8)</w:t>
            </w:r>
          </w:p>
        </w:tc>
        <w:tc>
          <w:tcPr>
            <w:tcW w:w="1701" w:type="dxa"/>
            <w:tcBorders>
              <w:right w:val="single" w:sz="4" w:space="0" w:color="000000"/>
            </w:tcBorders>
          </w:tcPr>
          <w:p w14:paraId="1A7A89B6" w14:textId="77777777"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A01C03D" w14:textId="41B732AA"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1990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29.4)</w:t>
            </w:r>
          </w:p>
          <w:p w14:paraId="6038DC0B" w14:textId="4F1C6883"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lastRenderedPageBreak/>
              <w:t xml:space="preserve">961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14.2)</w:t>
            </w:r>
          </w:p>
          <w:p w14:paraId="005E83D1" w14:textId="776C972E"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264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3.9)</w:t>
            </w:r>
          </w:p>
          <w:p w14:paraId="44F39908" w14:textId="7CF111E8"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795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11.7)</w:t>
            </w:r>
          </w:p>
          <w:p w14:paraId="504292E9" w14:textId="55EEC200"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w:t>
            </w:r>
          </w:p>
          <w:p w14:paraId="250AD60E" w14:textId="544DBECD"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1854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27.4)</w:t>
            </w:r>
          </w:p>
          <w:p w14:paraId="2BC28FA9" w14:textId="4A3C62FC" w:rsidR="002A0C33" w:rsidRPr="00EF3468" w:rsidRDefault="002A0C3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5.2)</w:t>
            </w:r>
          </w:p>
          <w:p w14:paraId="2871BFB2" w14:textId="082872B3" w:rsidR="002A0C33" w:rsidRPr="00EF3468" w:rsidRDefault="002A0C33" w:rsidP="00DD7E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174 </w:t>
            </w:r>
            <w:r w:rsidR="0016391F" w:rsidRPr="00EF3468">
              <w:rPr>
                <w:rFonts w:ascii="Times New Roman" w:eastAsia="Times New Roman" w:hAnsi="Times New Roman" w:cs="Times New Roman"/>
                <w:sz w:val="24"/>
                <w:szCs w:val="24"/>
              </w:rPr>
              <w:t>(</w:t>
            </w:r>
            <w:r w:rsidR="00DD7E8E">
              <w:rPr>
                <w:rFonts w:ascii="Times New Roman" w:eastAsia="Times New Roman" w:hAnsi="Times New Roman" w:cs="Times New Roman"/>
                <w:sz w:val="24"/>
                <w:szCs w:val="24"/>
              </w:rPr>
              <w:t>2.6)</w:t>
            </w:r>
          </w:p>
        </w:tc>
      </w:tr>
      <w:tr w:rsidR="002A0C33" w:rsidRPr="00146F2D" w14:paraId="63F448DB" w14:textId="42BC19C1"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12EE28D3"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lastRenderedPageBreak/>
              <w:t>Helmet use</w:t>
            </w:r>
          </w:p>
          <w:p w14:paraId="55A0CFDD"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p w14:paraId="15532761" w14:textId="77777777" w:rsidR="002A0C33" w:rsidRPr="00EF3468" w:rsidRDefault="002A0C33" w:rsidP="002A0C3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tc>
        <w:tc>
          <w:tcPr>
            <w:tcW w:w="1978" w:type="dxa"/>
          </w:tcPr>
          <w:p w14:paraId="4C8D9BD7" w14:textId="77777777" w:rsidR="00980147" w:rsidRPr="00EF3468"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DC51E82" w14:textId="16124B5B" w:rsidR="005F1E55" w:rsidRPr="00EF3468" w:rsidRDefault="005F1E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848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4.8)</w:t>
            </w:r>
          </w:p>
          <w:p w14:paraId="20F66917" w14:textId="2AA4F2BD" w:rsidR="002A0C33" w:rsidRPr="00EF3468" w:rsidRDefault="004B474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16840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95.2)</w:t>
            </w:r>
          </w:p>
        </w:tc>
        <w:tc>
          <w:tcPr>
            <w:tcW w:w="1842" w:type="dxa"/>
            <w:tcBorders>
              <w:right w:val="single" w:sz="4" w:space="0" w:color="000000"/>
            </w:tcBorders>
          </w:tcPr>
          <w:p w14:paraId="79FB4FD2" w14:textId="77777777" w:rsidR="00980147" w:rsidRPr="00EF3468"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651911" w14:textId="65D75D86" w:rsidR="004C1432" w:rsidRPr="00EF3468" w:rsidRDefault="004C143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2.4)</w:t>
            </w:r>
          </w:p>
          <w:p w14:paraId="318EB6A6" w14:textId="34C43D1D" w:rsidR="002A0C33" w:rsidRPr="00EF3468" w:rsidRDefault="00DB03E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6597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97.6)</w:t>
            </w:r>
          </w:p>
        </w:tc>
        <w:tc>
          <w:tcPr>
            <w:tcW w:w="1701" w:type="dxa"/>
            <w:tcBorders>
              <w:right w:val="single" w:sz="4" w:space="0" w:color="000000"/>
            </w:tcBorders>
          </w:tcPr>
          <w:p w14:paraId="27D57A73" w14:textId="77777777" w:rsidR="00D364C4" w:rsidRPr="00EF3468" w:rsidRDefault="00D364C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A39785A" w14:textId="50E31809" w:rsidR="002A0C33" w:rsidRPr="00EF3468" w:rsidRDefault="00F859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1.7)</w:t>
            </w:r>
          </w:p>
          <w:p w14:paraId="390DDD6C" w14:textId="2046E686" w:rsidR="00593DA6" w:rsidRPr="00EF3468" w:rsidRDefault="00593DA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6658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98.3)</w:t>
            </w:r>
          </w:p>
        </w:tc>
      </w:tr>
      <w:tr w:rsidR="00BF3955" w:rsidRPr="00146F2D" w14:paraId="21D6F229" w14:textId="5B909912"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2D9BE47C" w14:textId="699482A0"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Patient transfer</w:t>
            </w:r>
            <w:r w:rsidR="00524855">
              <w:rPr>
                <w:rFonts w:ascii="Times New Roman" w:eastAsia="Times New Roman" w:hAnsi="Times New Roman" w:cs="Times New Roman"/>
                <w:b w:val="0"/>
                <w:sz w:val="24"/>
                <w:szCs w:val="24"/>
              </w:rPr>
              <w:t xml:space="preserve"> vehicle</w:t>
            </w:r>
          </w:p>
          <w:p w14:paraId="5099243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Ambulance</w:t>
            </w:r>
          </w:p>
          <w:p w14:paraId="1E10250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Police</w:t>
            </w:r>
          </w:p>
          <w:p w14:paraId="6C697AD2"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Private</w:t>
            </w:r>
          </w:p>
          <w:p w14:paraId="2599BF1B"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Public</w:t>
            </w:r>
          </w:p>
          <w:p w14:paraId="1645292E"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Others</w:t>
            </w:r>
          </w:p>
        </w:tc>
        <w:tc>
          <w:tcPr>
            <w:tcW w:w="1978" w:type="dxa"/>
          </w:tcPr>
          <w:p w14:paraId="621BC236" w14:textId="77777777" w:rsidR="004921C6" w:rsidRPr="00EF3468" w:rsidRDefault="004921C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7851932" w14:textId="1FCD4F8E"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4637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26.2)</w:t>
            </w:r>
          </w:p>
          <w:p w14:paraId="110A3734" w14:textId="013A6A71" w:rsidR="00BF3955" w:rsidRPr="00EF3468" w:rsidRDefault="004921C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519EA97E" w14:textId="075B08DE" w:rsidR="0031114F" w:rsidRPr="00EF3468" w:rsidRDefault="00F7547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12738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72.0)</w:t>
            </w:r>
          </w:p>
          <w:p w14:paraId="3EC8B7A8" w14:textId="414679AD" w:rsidR="00E31873" w:rsidRPr="00EF3468" w:rsidRDefault="00E3187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256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w:t>
            </w:r>
          </w:p>
          <w:p w14:paraId="2D6379AE" w14:textId="544330EB" w:rsidR="0031114F" w:rsidRPr="00EF3468" w:rsidRDefault="009A241B" w:rsidP="00433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29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0.2)</w:t>
            </w:r>
          </w:p>
        </w:tc>
        <w:tc>
          <w:tcPr>
            <w:tcW w:w="1842" w:type="dxa"/>
            <w:tcBorders>
              <w:right w:val="single" w:sz="4" w:space="0" w:color="000000"/>
            </w:tcBorders>
          </w:tcPr>
          <w:p w14:paraId="5C3FD0E4"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0909DCE" w14:textId="50754402" w:rsidR="00BF3955" w:rsidRPr="00EF3468" w:rsidRDefault="002403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22.9)</w:t>
            </w:r>
          </w:p>
          <w:p w14:paraId="608B8FFB" w14:textId="60FE59E0" w:rsidR="00240355" w:rsidRPr="00EF3468" w:rsidRDefault="005F28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0.3)</w:t>
            </w:r>
          </w:p>
          <w:p w14:paraId="28B31729" w14:textId="393C219D" w:rsidR="008453FE" w:rsidRPr="00EF3468" w:rsidRDefault="008453F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5089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75.3)</w:t>
            </w:r>
          </w:p>
          <w:p w14:paraId="5220321B" w14:textId="431D3927" w:rsidR="00BD2EBF" w:rsidRPr="00EF3468"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r w:rsidR="00BD2EBF" w:rsidRPr="00EF3468">
              <w:rPr>
                <w:rFonts w:ascii="Times New Roman" w:eastAsia="Times New Roman" w:hAnsi="Times New Roman" w:cs="Times New Roman"/>
                <w:sz w:val="24"/>
                <w:szCs w:val="24"/>
              </w:rPr>
              <w:t xml:space="preserve"> </w:t>
            </w:r>
            <w:r w:rsidR="0016391F" w:rsidRPr="00EF3468">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BD2EBF" w:rsidRPr="00EF3468">
              <w:rPr>
                <w:rFonts w:ascii="Times New Roman" w:eastAsia="Times New Roman" w:hAnsi="Times New Roman" w:cs="Times New Roman"/>
                <w:sz w:val="24"/>
                <w:szCs w:val="24"/>
              </w:rPr>
              <w:t>.3)</w:t>
            </w:r>
          </w:p>
          <w:p w14:paraId="5CDDED77" w14:textId="00CF569F" w:rsidR="000E1B39" w:rsidRPr="00EF3468" w:rsidRDefault="000E1B3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tc>
        <w:tc>
          <w:tcPr>
            <w:tcW w:w="1701" w:type="dxa"/>
            <w:tcBorders>
              <w:right w:val="single" w:sz="4" w:space="0" w:color="000000"/>
            </w:tcBorders>
          </w:tcPr>
          <w:p w14:paraId="492103AC"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CE6D5EA" w14:textId="40352349" w:rsidR="0008047B" w:rsidRPr="00EF3468" w:rsidRDefault="0008047B"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22.7)</w:t>
            </w:r>
          </w:p>
          <w:p w14:paraId="2ECD7F7E" w14:textId="3BD60D5F" w:rsidR="00CF2101" w:rsidRPr="00EF3468" w:rsidRDefault="00CF210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2C60F827" w14:textId="2B972722" w:rsidR="00CF2101" w:rsidRPr="00EF3468" w:rsidRDefault="00B10D7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5149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76.0)</w:t>
            </w:r>
          </w:p>
          <w:p w14:paraId="204E5BEA" w14:textId="01491D28" w:rsidR="003E1576" w:rsidRPr="00EF3468" w:rsidRDefault="003E157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p w14:paraId="5D33A893" w14:textId="7BBEB837" w:rsidR="00D26D1E" w:rsidRPr="00EF3468"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26D1E" w:rsidRPr="00EF3468">
              <w:rPr>
                <w:rFonts w:ascii="Times New Roman" w:eastAsia="Times New Roman" w:hAnsi="Times New Roman" w:cs="Times New Roman"/>
                <w:sz w:val="24"/>
                <w:szCs w:val="24"/>
              </w:rPr>
              <w:t xml:space="preserve"> </w:t>
            </w:r>
            <w:r w:rsidR="0016391F" w:rsidRPr="00EF3468">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D26D1E" w:rsidRPr="00EF3468">
              <w:rPr>
                <w:rFonts w:ascii="Times New Roman" w:eastAsia="Times New Roman" w:hAnsi="Times New Roman" w:cs="Times New Roman"/>
                <w:sz w:val="24"/>
                <w:szCs w:val="24"/>
              </w:rPr>
              <w:t>.1)</w:t>
            </w:r>
          </w:p>
        </w:tc>
      </w:tr>
      <w:tr w:rsidR="00BF3955" w:rsidRPr="00146F2D" w14:paraId="7E5FEE9E" w14:textId="2337DDAE" w:rsidTr="001C0CD6">
        <w:trPr>
          <w:trHeight w:val="1673"/>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E14D1CE" w14:textId="47912CF6"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Hospital </w:t>
            </w:r>
          </w:p>
          <w:p w14:paraId="6E37235B" w14:textId="69267825" w:rsidR="00DD7E8E"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w:t>
            </w:r>
            <w:r w:rsidR="00524855">
              <w:rPr>
                <w:rFonts w:ascii="Times New Roman" w:eastAsia="Times New Roman" w:hAnsi="Times New Roman" w:cs="Times New Roman"/>
                <w:b w:val="0"/>
                <w:sz w:val="24"/>
                <w:szCs w:val="24"/>
              </w:rPr>
              <w:t>1</w:t>
            </w:r>
          </w:p>
          <w:p w14:paraId="142B81F1" w14:textId="0C742C49"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2</w:t>
            </w:r>
          </w:p>
          <w:p w14:paraId="6424C939" w14:textId="382BCF7A" w:rsidR="00BF3955" w:rsidRPr="00EF3468" w:rsidRDefault="00524855" w:rsidP="00BF39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3</w:t>
            </w:r>
          </w:p>
          <w:p w14:paraId="5A1D2688" w14:textId="0571E04F" w:rsidR="00524855" w:rsidRDefault="00524855" w:rsidP="005248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4</w:t>
            </w:r>
          </w:p>
          <w:p w14:paraId="63D4D357" w14:textId="7DF1E6AF" w:rsidR="00BF3955" w:rsidRPr="00EF3468" w:rsidRDefault="004338D9" w:rsidP="00524855">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r w:rsidR="00524855">
              <w:rPr>
                <w:rFonts w:ascii="Times New Roman" w:eastAsia="Times New Roman" w:hAnsi="Times New Roman" w:cs="Times New Roman"/>
                <w:b w:val="0"/>
                <w:sz w:val="24"/>
                <w:szCs w:val="24"/>
              </w:rPr>
              <w:t>5</w:t>
            </w:r>
          </w:p>
        </w:tc>
        <w:tc>
          <w:tcPr>
            <w:tcW w:w="1978" w:type="dxa"/>
          </w:tcPr>
          <w:p w14:paraId="76BC965B"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C81B788" w14:textId="77777777" w:rsidR="00DD7E8E" w:rsidRPr="00EF3468" w:rsidRDefault="00DD7E8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6687 (37.8)</w:t>
            </w:r>
          </w:p>
          <w:p w14:paraId="73124999" w14:textId="2B7E6454" w:rsidR="00BF3955" w:rsidRPr="00EF3468" w:rsidRDefault="00221C8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4894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27.7)</w:t>
            </w:r>
          </w:p>
          <w:p w14:paraId="402C98C2" w14:textId="5ABC584F" w:rsidR="00193E09" w:rsidRPr="00EF3468" w:rsidRDefault="00193E09"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427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2.4)</w:t>
            </w:r>
          </w:p>
          <w:p w14:paraId="7E333E7F" w14:textId="0F3251E5" w:rsidR="00D04A7E" w:rsidRPr="00EF3468" w:rsidRDefault="00D04A7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327A3D2E" w14:textId="7B3DE67A" w:rsidR="005F7FFE" w:rsidRPr="00EF3468" w:rsidRDefault="005F7FF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5665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32.0)</w:t>
            </w:r>
          </w:p>
        </w:tc>
        <w:tc>
          <w:tcPr>
            <w:tcW w:w="1842" w:type="dxa"/>
            <w:tcBorders>
              <w:right w:val="single" w:sz="4" w:space="0" w:color="000000"/>
            </w:tcBorders>
          </w:tcPr>
          <w:p w14:paraId="1FA74414"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0783597" w14:textId="77777777" w:rsidR="00DD7E8E" w:rsidRPr="00EF3468" w:rsidRDefault="00DD7E8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2585 (38.3)</w:t>
            </w:r>
          </w:p>
          <w:p w14:paraId="30A9132F" w14:textId="2964F223" w:rsidR="00852D5B" w:rsidRPr="00EF3468" w:rsidRDefault="00852D5B"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28.8)</w:t>
            </w:r>
          </w:p>
          <w:p w14:paraId="375B91D0" w14:textId="21DD1A59" w:rsidR="001B2F15" w:rsidRPr="00EF3468" w:rsidRDefault="001B2F1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155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2.3)</w:t>
            </w:r>
          </w:p>
          <w:p w14:paraId="27A543B1" w14:textId="0C7746B5" w:rsidR="00F90476" w:rsidRPr="00EF3468" w:rsidRDefault="00F90476"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641EF11A" w14:textId="74C5DF82" w:rsidR="0050680E" w:rsidRPr="00EF3468" w:rsidRDefault="0050680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30.6)</w:t>
            </w:r>
          </w:p>
        </w:tc>
        <w:tc>
          <w:tcPr>
            <w:tcW w:w="1701" w:type="dxa"/>
            <w:tcBorders>
              <w:right w:val="single" w:sz="4" w:space="0" w:color="000000"/>
            </w:tcBorders>
          </w:tcPr>
          <w:p w14:paraId="1A274AD6" w14:textId="77777777" w:rsidR="00BF3955" w:rsidRPr="00EF3468" w:rsidRDefault="00BF39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8777075" w14:textId="77777777" w:rsidR="00524855" w:rsidRPr="00EF3468" w:rsidRDefault="00524855"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2405 (35.5)</w:t>
            </w:r>
          </w:p>
          <w:p w14:paraId="7CF82DFF" w14:textId="6B599417" w:rsidR="0050680E" w:rsidRPr="00EF3468" w:rsidRDefault="0013784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1692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25.0)</w:t>
            </w:r>
          </w:p>
          <w:p w14:paraId="1CC8A0BC" w14:textId="0FA3031C" w:rsidR="006C27AE" w:rsidRPr="00EF3468" w:rsidRDefault="006C27A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w:t>
            </w:r>
          </w:p>
          <w:p w14:paraId="266E76AE" w14:textId="4F2DA178" w:rsidR="00F5392E" w:rsidRPr="00EF3468" w:rsidRDefault="00F5392E"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0EB63019" w14:textId="01FE453E" w:rsidR="00DB41F1" w:rsidRPr="00EF3468" w:rsidRDefault="00DB41F1" w:rsidP="00E351F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2469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36.4)</w:t>
            </w:r>
          </w:p>
        </w:tc>
      </w:tr>
      <w:tr w:rsidR="00BF3955" w:rsidRPr="00146F2D" w14:paraId="1332290D" w14:textId="5899E752" w:rsidTr="001C0CD6">
        <w:trPr>
          <w:trHeight w:val="1610"/>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15224C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GCS Score (%)</w:t>
            </w:r>
          </w:p>
          <w:p w14:paraId="075A9AA0"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13 to 15</w:t>
            </w:r>
          </w:p>
          <w:p w14:paraId="39EAB0E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9 to 12</w:t>
            </w:r>
          </w:p>
          <w:p w14:paraId="7B91AABD"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6 to 8</w:t>
            </w:r>
          </w:p>
          <w:p w14:paraId="1E501B89"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4 to 5</w:t>
            </w:r>
          </w:p>
          <w:p w14:paraId="023D0873" w14:textId="77777777" w:rsidR="00BF3955" w:rsidRPr="00EF3468" w:rsidRDefault="00BF3955" w:rsidP="00BF3955">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3</w:t>
            </w:r>
          </w:p>
        </w:tc>
        <w:tc>
          <w:tcPr>
            <w:tcW w:w="1978" w:type="dxa"/>
          </w:tcPr>
          <w:p w14:paraId="7A79E7A9"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1C29A44" w14:textId="7A59046A" w:rsidR="00BF3955" w:rsidRPr="00EF3468" w:rsidRDefault="0079720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16616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93.9)</w:t>
            </w:r>
          </w:p>
          <w:p w14:paraId="233E435C" w14:textId="7E6F9F73" w:rsidR="00C66A5A" w:rsidRPr="00EF3468" w:rsidRDefault="00C66A5A"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731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4.1)</w:t>
            </w:r>
          </w:p>
          <w:p w14:paraId="520A59C4" w14:textId="40026000" w:rsidR="00C66A5A" w:rsidRPr="00EF3468" w:rsidRDefault="00033C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0.7)</w:t>
            </w:r>
          </w:p>
          <w:p w14:paraId="1EC07DF7" w14:textId="76D1810C" w:rsidR="00610B40" w:rsidRPr="00EF3468" w:rsidRDefault="00610B4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0.2)</w:t>
            </w:r>
          </w:p>
          <w:p w14:paraId="6D6962F0" w14:textId="5463CF11" w:rsidR="00432F98" w:rsidRPr="00EF3468" w:rsidRDefault="00432F9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196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c>
          <w:tcPr>
            <w:tcW w:w="1842" w:type="dxa"/>
            <w:tcBorders>
              <w:right w:val="single" w:sz="4" w:space="0" w:color="000000"/>
            </w:tcBorders>
          </w:tcPr>
          <w:p w14:paraId="7F0585B3"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B1BD1A1" w14:textId="1BBDA2D8" w:rsidR="00BF3955" w:rsidRPr="00EF3468" w:rsidRDefault="0092372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6365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94.2)</w:t>
            </w:r>
          </w:p>
          <w:p w14:paraId="77892996" w14:textId="52FBC46B" w:rsidR="00B73EC7" w:rsidRPr="00EF3468" w:rsidRDefault="00B73EC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270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4.0)</w:t>
            </w:r>
          </w:p>
          <w:p w14:paraId="3BA2297B" w14:textId="04CC10AD" w:rsidR="003A1CF9" w:rsidRPr="00EF3468" w:rsidRDefault="003A1CF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0.6)</w:t>
            </w:r>
          </w:p>
          <w:p w14:paraId="64CC1FAD" w14:textId="10D2C75A" w:rsidR="00295DC9" w:rsidRPr="00EF3468" w:rsidRDefault="00295DC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2DDD60C0" w14:textId="23C6A5A6" w:rsidR="007F3FE2" w:rsidRPr="00EF3468" w:rsidRDefault="007F3FE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c>
          <w:tcPr>
            <w:tcW w:w="1701" w:type="dxa"/>
            <w:tcBorders>
              <w:right w:val="single" w:sz="4" w:space="0" w:color="000000"/>
            </w:tcBorders>
          </w:tcPr>
          <w:p w14:paraId="0DCA4980" w14:textId="77777777" w:rsidR="00BF3955" w:rsidRPr="00EF3468" w:rsidRDefault="00BF395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D101115" w14:textId="668E1CC4" w:rsidR="007F3FE2" w:rsidRPr="00EF3468" w:rsidRDefault="00E320E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6409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94.6)</w:t>
            </w:r>
          </w:p>
          <w:p w14:paraId="5A636969" w14:textId="1519362B" w:rsidR="00F57D6D" w:rsidRPr="00EF3468" w:rsidRDefault="00F57D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3.6)</w:t>
            </w:r>
          </w:p>
          <w:p w14:paraId="4AEDFEF2" w14:textId="41BED5A6" w:rsidR="00710A51" w:rsidRPr="00EF3468" w:rsidRDefault="00710A5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0.7)</w:t>
            </w:r>
          </w:p>
          <w:p w14:paraId="53C4D8A8" w14:textId="7E2E867A" w:rsidR="006D713E" w:rsidRPr="00EF3468" w:rsidRDefault="006D71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0.1)</w:t>
            </w:r>
          </w:p>
          <w:p w14:paraId="0F8F9ACB" w14:textId="7D0582A2" w:rsidR="005704D7" w:rsidRPr="00EF3468" w:rsidRDefault="005704D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1.0)</w:t>
            </w:r>
          </w:p>
        </w:tc>
      </w:tr>
      <w:tr w:rsidR="00E968F7" w:rsidRPr="00146F2D" w14:paraId="27634516" w14:textId="5DD6B2CF" w:rsidTr="001C0CD6">
        <w:trPr>
          <w:trHeight w:val="845"/>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065DA042"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Head Injury</w:t>
            </w:r>
          </w:p>
          <w:p w14:paraId="50D9B0DC"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4A62BA31"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50994945"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DDAA15" w14:textId="34E190E8"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11590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65.5)</w:t>
            </w:r>
          </w:p>
          <w:p w14:paraId="7C18B7ED" w14:textId="05CF3462"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6098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34.5)</w:t>
            </w:r>
          </w:p>
        </w:tc>
        <w:tc>
          <w:tcPr>
            <w:tcW w:w="1842" w:type="dxa"/>
            <w:tcBorders>
              <w:right w:val="single" w:sz="4" w:space="0" w:color="000000"/>
            </w:tcBorders>
          </w:tcPr>
          <w:p w14:paraId="5B54FBA1"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7B6B941" w14:textId="585B8C5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4364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64.6)</w:t>
            </w:r>
          </w:p>
          <w:p w14:paraId="2C0B546E" w14:textId="55D6551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2393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35.4)</w:t>
            </w:r>
          </w:p>
        </w:tc>
        <w:tc>
          <w:tcPr>
            <w:tcW w:w="1701" w:type="dxa"/>
            <w:tcBorders>
              <w:right w:val="single" w:sz="4" w:space="0" w:color="000000"/>
            </w:tcBorders>
          </w:tcPr>
          <w:p w14:paraId="6ACB3EFE"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A6402D6" w14:textId="061E919C"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4551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67.2)</w:t>
            </w:r>
          </w:p>
          <w:p w14:paraId="1B8DBB9D" w14:textId="5F91A7B8" w:rsidR="00AF5ADE" w:rsidRPr="00EF3468" w:rsidRDefault="00AF5A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2225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32.8)</w:t>
            </w:r>
          </w:p>
        </w:tc>
      </w:tr>
      <w:tr w:rsidR="00E968F7" w:rsidRPr="00146F2D" w14:paraId="7D1D1BB1" w14:textId="68EC3823" w:rsidTr="001C0CD6">
        <w:trPr>
          <w:trHeight w:val="791"/>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265E28AC"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Face Injury</w:t>
            </w:r>
          </w:p>
          <w:p w14:paraId="054B137F"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2C37ADC7"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6F127F6F"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55F714C" w14:textId="238B25FD" w:rsidR="00E968F7" w:rsidRPr="00EF3468" w:rsidRDefault="00052DE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12138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68.6)</w:t>
            </w:r>
          </w:p>
          <w:p w14:paraId="791FBF07" w14:textId="41D00A6D" w:rsidR="00F51EB1" w:rsidRPr="00EF3468" w:rsidRDefault="00F51EB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5550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31.4)</w:t>
            </w:r>
          </w:p>
        </w:tc>
        <w:tc>
          <w:tcPr>
            <w:tcW w:w="1842" w:type="dxa"/>
            <w:tcBorders>
              <w:right w:val="single" w:sz="4" w:space="0" w:color="000000"/>
            </w:tcBorders>
          </w:tcPr>
          <w:p w14:paraId="51F05598"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6AAE3BD" w14:textId="0040EBD5" w:rsidR="00E968F7" w:rsidRPr="00EF3468" w:rsidRDefault="000650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4518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66.9)</w:t>
            </w:r>
          </w:p>
          <w:p w14:paraId="72A4B0BC" w14:textId="10EC799D" w:rsidR="00A02300" w:rsidRPr="00EF3468" w:rsidRDefault="00A0230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2239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33.1)</w:t>
            </w:r>
          </w:p>
        </w:tc>
        <w:tc>
          <w:tcPr>
            <w:tcW w:w="1701" w:type="dxa"/>
            <w:tcBorders>
              <w:right w:val="single" w:sz="4" w:space="0" w:color="000000"/>
            </w:tcBorders>
          </w:tcPr>
          <w:p w14:paraId="17FB5952"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8DAF20A" w14:textId="7D4A4D3E" w:rsidR="00BC675D" w:rsidRPr="00EF3468" w:rsidRDefault="00BC675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4741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70.0)</w:t>
            </w:r>
          </w:p>
          <w:p w14:paraId="17B10518" w14:textId="6D369648" w:rsidR="00B62886" w:rsidRPr="00EF3468" w:rsidRDefault="00B6288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2035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30.0)</w:t>
            </w:r>
          </w:p>
        </w:tc>
      </w:tr>
      <w:tr w:rsidR="00E968F7" w:rsidRPr="00146F2D" w14:paraId="0622C927" w14:textId="5E0723D9" w:rsidTr="001C0CD6">
        <w:trPr>
          <w:trHeight w:val="863"/>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0BC5B6C" w14:textId="5968A15E"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Extremity</w:t>
            </w:r>
            <w:r w:rsidR="000930CC">
              <w:rPr>
                <w:rFonts w:ascii="Times New Roman" w:eastAsia="Times New Roman" w:hAnsi="Times New Roman" w:cs="Times New Roman"/>
                <w:b w:val="0"/>
                <w:sz w:val="24"/>
                <w:szCs w:val="24"/>
              </w:rPr>
              <w:t xml:space="preserve"> Injury</w:t>
            </w:r>
          </w:p>
          <w:p w14:paraId="350C1D78"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2CD35944"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794CA13C"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7D13249" w14:textId="7004725F" w:rsidR="007F3A4E" w:rsidRPr="00EF3468" w:rsidRDefault="007F3A4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7588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42.9)</w:t>
            </w:r>
          </w:p>
          <w:p w14:paraId="7E002DC6" w14:textId="4826B19B" w:rsidR="00953E06" w:rsidRPr="00EF3468" w:rsidRDefault="00953E06"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10100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57.1)</w:t>
            </w:r>
          </w:p>
        </w:tc>
        <w:tc>
          <w:tcPr>
            <w:tcW w:w="1842" w:type="dxa"/>
            <w:tcBorders>
              <w:right w:val="single" w:sz="4" w:space="0" w:color="000000"/>
            </w:tcBorders>
          </w:tcPr>
          <w:p w14:paraId="67E903EE"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F051FF0" w14:textId="16CF5084" w:rsidR="00E968F7" w:rsidRPr="00EF3468" w:rsidRDefault="007A04D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2841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42.0)</w:t>
            </w:r>
          </w:p>
          <w:p w14:paraId="0E8DF031" w14:textId="70C7F832" w:rsidR="00F3696E" w:rsidRPr="00EF3468" w:rsidRDefault="00F3696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3916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58.0)</w:t>
            </w:r>
          </w:p>
        </w:tc>
        <w:tc>
          <w:tcPr>
            <w:tcW w:w="1701" w:type="dxa"/>
            <w:tcBorders>
              <w:right w:val="single" w:sz="4" w:space="0" w:color="000000"/>
            </w:tcBorders>
          </w:tcPr>
          <w:p w14:paraId="43FE9DB4" w14:textId="77777777" w:rsidR="00E968F7" w:rsidRPr="00EF3468" w:rsidRDefault="00E968F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E5305E5" w14:textId="337164DD" w:rsidR="003C5BB7" w:rsidRPr="00EF3468" w:rsidRDefault="003C5BB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2887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42.6)</w:t>
            </w:r>
          </w:p>
          <w:p w14:paraId="2BC02A48" w14:textId="007986F4" w:rsidR="00E64D02" w:rsidRPr="00EF3468" w:rsidRDefault="00E64D0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3889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57.4)</w:t>
            </w:r>
          </w:p>
        </w:tc>
      </w:tr>
      <w:tr w:rsidR="00E968F7" w:rsidRPr="00146F2D" w14:paraId="234AA98A" w14:textId="28553328" w:rsidTr="001C0CD6">
        <w:trPr>
          <w:trHeight w:val="881"/>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7F8B8B18"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Abdominal Injury</w:t>
            </w:r>
          </w:p>
          <w:p w14:paraId="2764252F"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47F35384" w14:textId="77777777" w:rsidR="00E968F7" w:rsidRPr="00EF3468" w:rsidRDefault="00E968F7" w:rsidP="00E968F7">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613C43C9" w14:textId="77777777" w:rsidR="00747A6D" w:rsidRPr="00EF3468" w:rsidRDefault="00747A6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F9BABB2" w14:textId="388F0193" w:rsidR="00E968F7" w:rsidRPr="00EF3468" w:rsidRDefault="000620D1"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17446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98.6)</w:t>
            </w:r>
          </w:p>
          <w:p w14:paraId="3760B2AF" w14:textId="56EA78DE" w:rsidR="000620D1" w:rsidRPr="00EF3468" w:rsidRDefault="009970BD"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242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1.4)</w:t>
            </w:r>
          </w:p>
        </w:tc>
        <w:tc>
          <w:tcPr>
            <w:tcW w:w="1842" w:type="dxa"/>
            <w:tcBorders>
              <w:right w:val="single" w:sz="4" w:space="0" w:color="000000"/>
            </w:tcBorders>
          </w:tcPr>
          <w:p w14:paraId="6F11E972" w14:textId="77777777" w:rsidR="000930CC" w:rsidRDefault="000930CC"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EF45920" w14:textId="0C8F4334" w:rsidR="000930CC" w:rsidRDefault="00186F9E"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6666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98.7)</w:t>
            </w:r>
          </w:p>
          <w:p w14:paraId="6573D223" w14:textId="53070269" w:rsidR="00F07742" w:rsidRPr="00EF3468" w:rsidRDefault="00F07742" w:rsidP="000930C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1.3)</w:t>
            </w:r>
          </w:p>
        </w:tc>
        <w:tc>
          <w:tcPr>
            <w:tcW w:w="1701" w:type="dxa"/>
            <w:tcBorders>
              <w:right w:val="single" w:sz="4" w:space="0" w:color="000000"/>
            </w:tcBorders>
          </w:tcPr>
          <w:p w14:paraId="71DACD43" w14:textId="77777777" w:rsidR="008A01DE" w:rsidRPr="00EF3468" w:rsidRDefault="008A01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BCA83BA" w14:textId="4A762C37" w:rsidR="00E968F7" w:rsidRPr="00EF3468" w:rsidRDefault="008A01D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6680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98.6)</w:t>
            </w:r>
          </w:p>
          <w:p w14:paraId="3FCFD5D2" w14:textId="29F50E8A" w:rsidR="008A01DE" w:rsidRPr="00EF3468" w:rsidRDefault="00365894" w:rsidP="004338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96 </w:t>
            </w:r>
            <w:r w:rsidR="0016391F" w:rsidRPr="00EF3468">
              <w:rPr>
                <w:rFonts w:ascii="Times New Roman" w:eastAsia="Times New Roman" w:hAnsi="Times New Roman" w:cs="Times New Roman"/>
                <w:sz w:val="24"/>
                <w:szCs w:val="24"/>
              </w:rPr>
              <w:t>(</w:t>
            </w:r>
            <w:r w:rsidR="004338D9">
              <w:rPr>
                <w:rFonts w:ascii="Times New Roman" w:eastAsia="Times New Roman" w:hAnsi="Times New Roman" w:cs="Times New Roman"/>
                <w:sz w:val="24"/>
                <w:szCs w:val="24"/>
              </w:rPr>
              <w:t>1.4)</w:t>
            </w:r>
          </w:p>
        </w:tc>
      </w:tr>
      <w:tr w:rsidR="00580483" w:rsidRPr="00146F2D" w14:paraId="0F1556BD" w14:textId="032F879F" w:rsidTr="001C0CD6">
        <w:trPr>
          <w:trHeight w:val="809"/>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0256DB38"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Chest Injury</w:t>
            </w:r>
          </w:p>
          <w:p w14:paraId="59249CC7"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No</w:t>
            </w:r>
          </w:p>
          <w:p w14:paraId="6C9F694A" w14:textId="77777777" w:rsidR="00580483" w:rsidRPr="00EF3468" w:rsidRDefault="00580483" w:rsidP="00580483">
            <w:pPr>
              <w:spacing w:after="0" w:line="240" w:lineRule="auto"/>
              <w:rPr>
                <w:rFonts w:ascii="Times New Roman" w:eastAsia="Times New Roman" w:hAnsi="Times New Roman" w:cs="Times New Roman"/>
                <w:b w:val="0"/>
                <w:sz w:val="24"/>
                <w:szCs w:val="24"/>
              </w:rPr>
            </w:pPr>
            <w:r w:rsidRPr="00EF3468">
              <w:rPr>
                <w:rFonts w:ascii="Times New Roman" w:eastAsia="Times New Roman" w:hAnsi="Times New Roman" w:cs="Times New Roman"/>
                <w:b w:val="0"/>
                <w:sz w:val="24"/>
                <w:szCs w:val="24"/>
              </w:rPr>
              <w:t xml:space="preserve">      Yes</w:t>
            </w:r>
          </w:p>
        </w:tc>
        <w:tc>
          <w:tcPr>
            <w:tcW w:w="1978" w:type="dxa"/>
          </w:tcPr>
          <w:p w14:paraId="436D94FE"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6760C30" w14:textId="24FAC53E" w:rsidR="00580483" w:rsidRPr="00EF3468" w:rsidRDefault="0058048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17517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99.0)</w:t>
            </w:r>
          </w:p>
          <w:p w14:paraId="5FE4FEDF" w14:textId="309C638B" w:rsidR="00580483" w:rsidRPr="00EF3468" w:rsidRDefault="003A121B"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171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1.0)</w:t>
            </w:r>
          </w:p>
        </w:tc>
        <w:tc>
          <w:tcPr>
            <w:tcW w:w="1842" w:type="dxa"/>
            <w:tcBorders>
              <w:right w:val="single" w:sz="4" w:space="0" w:color="000000"/>
            </w:tcBorders>
          </w:tcPr>
          <w:p w14:paraId="7A026F95"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89E34A4" w14:textId="4B8CF792" w:rsidR="00530562" w:rsidRPr="00EF3468" w:rsidRDefault="00530562"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6703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99.2)</w:t>
            </w:r>
          </w:p>
          <w:p w14:paraId="1A1C11F4" w14:textId="7547A3A4" w:rsidR="00580483" w:rsidRPr="00EF3468" w:rsidRDefault="00C812A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54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0.8)</w:t>
            </w:r>
          </w:p>
        </w:tc>
        <w:tc>
          <w:tcPr>
            <w:tcW w:w="1701" w:type="dxa"/>
            <w:tcBorders>
              <w:right w:val="single" w:sz="4" w:space="0" w:color="000000"/>
            </w:tcBorders>
          </w:tcPr>
          <w:p w14:paraId="6BF50BE0" w14:textId="77777777" w:rsidR="000930CC" w:rsidRDefault="000930C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E810357" w14:textId="4E5D4A37" w:rsidR="00580483" w:rsidRPr="00EF3468" w:rsidRDefault="003C400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6700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98.9)</w:t>
            </w:r>
          </w:p>
          <w:p w14:paraId="2A5B63ED" w14:textId="607F49D1" w:rsidR="003C4000" w:rsidRPr="00EF3468" w:rsidRDefault="007233E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468">
              <w:rPr>
                <w:rFonts w:ascii="Times New Roman" w:eastAsia="Times New Roman" w:hAnsi="Times New Roman" w:cs="Times New Roman"/>
                <w:sz w:val="24"/>
                <w:szCs w:val="24"/>
              </w:rPr>
              <w:t xml:space="preserve">76 </w:t>
            </w:r>
            <w:r w:rsidR="0016391F" w:rsidRPr="00EF3468">
              <w:rPr>
                <w:rFonts w:ascii="Times New Roman" w:eastAsia="Times New Roman" w:hAnsi="Times New Roman" w:cs="Times New Roman"/>
                <w:sz w:val="24"/>
                <w:szCs w:val="24"/>
              </w:rPr>
              <w:t>(</w:t>
            </w:r>
            <w:r w:rsidRPr="00EF3468">
              <w:rPr>
                <w:rFonts w:ascii="Times New Roman" w:eastAsia="Times New Roman" w:hAnsi="Times New Roman" w:cs="Times New Roman"/>
                <w:sz w:val="24"/>
                <w:szCs w:val="24"/>
              </w:rPr>
              <w:t>1.1)</w:t>
            </w:r>
          </w:p>
        </w:tc>
      </w:tr>
      <w:tr w:rsidR="00E161E3" w:rsidRPr="00146F2D" w14:paraId="55065944" w14:textId="7D861FE8" w:rsidTr="001C0CD6">
        <w:trPr>
          <w:trHeight w:val="872"/>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40AD49C1" w14:textId="3AE9158F" w:rsidR="00E161E3" w:rsidRPr="004338D9" w:rsidRDefault="000930CC"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S</w:t>
            </w:r>
            <w:r w:rsidR="00E161E3" w:rsidRPr="004338D9">
              <w:rPr>
                <w:rFonts w:ascii="Times New Roman" w:eastAsia="Times New Roman" w:hAnsi="Times New Roman" w:cs="Times New Roman"/>
                <w:b w:val="0"/>
                <w:sz w:val="24"/>
                <w:szCs w:val="24"/>
              </w:rPr>
              <w:t>pine Injury</w:t>
            </w:r>
          </w:p>
          <w:p w14:paraId="52F35AB0"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No</w:t>
            </w:r>
          </w:p>
          <w:p w14:paraId="5CEAE927" w14:textId="77777777" w:rsidR="00E161E3" w:rsidRPr="00146F2D" w:rsidRDefault="00E161E3" w:rsidP="00E161E3">
            <w:pPr>
              <w:spacing w:after="0" w:line="240" w:lineRule="auto"/>
              <w:rPr>
                <w:rFonts w:ascii="Times New Roman" w:eastAsia="Times New Roman" w:hAnsi="Times New Roman" w:cs="Times New Roman"/>
                <w:sz w:val="24"/>
                <w:szCs w:val="24"/>
              </w:rPr>
            </w:pPr>
            <w:r w:rsidRPr="004338D9">
              <w:rPr>
                <w:rFonts w:ascii="Times New Roman" w:eastAsia="Times New Roman" w:hAnsi="Times New Roman" w:cs="Times New Roman"/>
                <w:b w:val="0"/>
                <w:sz w:val="24"/>
                <w:szCs w:val="24"/>
              </w:rPr>
              <w:t xml:space="preserve">      Yes</w:t>
            </w:r>
          </w:p>
        </w:tc>
        <w:tc>
          <w:tcPr>
            <w:tcW w:w="1978" w:type="dxa"/>
          </w:tcPr>
          <w:p w14:paraId="6E730B13"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0C83DAB" w14:textId="1E3EE8BB"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17632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99.7)</w:t>
            </w:r>
          </w:p>
          <w:p w14:paraId="648D5763" w14:textId="7CB839A8" w:rsidR="005567BC" w:rsidRPr="00146F2D" w:rsidRDefault="005567B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56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0.3)</w:t>
            </w:r>
          </w:p>
        </w:tc>
        <w:tc>
          <w:tcPr>
            <w:tcW w:w="1842" w:type="dxa"/>
            <w:tcBorders>
              <w:right w:val="single" w:sz="4" w:space="0" w:color="000000"/>
            </w:tcBorders>
          </w:tcPr>
          <w:p w14:paraId="0F3C528D"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023EC3C" w14:textId="00A32E85" w:rsidR="00E161E3" w:rsidRPr="00146F2D" w:rsidRDefault="002A14B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6742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99.8)</w:t>
            </w:r>
          </w:p>
          <w:p w14:paraId="4B28E32A" w14:textId="5E887A5B" w:rsidR="009D5143" w:rsidRPr="00146F2D" w:rsidRDefault="009D514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15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0.2)</w:t>
            </w:r>
          </w:p>
        </w:tc>
        <w:tc>
          <w:tcPr>
            <w:tcW w:w="1701" w:type="dxa"/>
            <w:tcBorders>
              <w:right w:val="single" w:sz="4" w:space="0" w:color="000000"/>
            </w:tcBorders>
          </w:tcPr>
          <w:p w14:paraId="79B7D3AB" w14:textId="77777777" w:rsidR="004338D9" w:rsidRDefault="004338D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CAF21CA" w14:textId="189726CA" w:rsidR="00E161E3" w:rsidRPr="00146F2D" w:rsidRDefault="00BA0F19"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6752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99.6)</w:t>
            </w:r>
          </w:p>
          <w:p w14:paraId="2FF7EB30" w14:textId="0153B2F2" w:rsidR="004044EC" w:rsidRPr="00146F2D" w:rsidRDefault="004044EC"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24 </w:t>
            </w:r>
            <w:r w:rsidR="0016391F" w:rsidRPr="00146F2D">
              <w:rPr>
                <w:rFonts w:ascii="Times New Roman" w:eastAsia="Times New Roman" w:hAnsi="Times New Roman" w:cs="Times New Roman"/>
                <w:sz w:val="24"/>
                <w:szCs w:val="24"/>
              </w:rPr>
              <w:t>(</w:t>
            </w:r>
            <w:r w:rsidRPr="00146F2D">
              <w:rPr>
                <w:rFonts w:ascii="Times New Roman" w:eastAsia="Times New Roman" w:hAnsi="Times New Roman" w:cs="Times New Roman"/>
                <w:sz w:val="24"/>
                <w:szCs w:val="24"/>
              </w:rPr>
              <w:t>0.4)</w:t>
            </w:r>
          </w:p>
        </w:tc>
      </w:tr>
      <w:tr w:rsidR="00E161E3" w:rsidRPr="00146F2D" w14:paraId="595985DD" w14:textId="52F47EF4" w:rsidTr="001C0CD6">
        <w:trPr>
          <w:trHeight w:val="980"/>
        </w:trPr>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6F9B74D2"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lastRenderedPageBreak/>
              <w:t>External Injury</w:t>
            </w:r>
          </w:p>
          <w:p w14:paraId="39DD8471"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No</w:t>
            </w:r>
          </w:p>
          <w:p w14:paraId="022EA91D"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Yes</w:t>
            </w:r>
          </w:p>
        </w:tc>
        <w:tc>
          <w:tcPr>
            <w:tcW w:w="1978" w:type="dxa"/>
          </w:tcPr>
          <w:p w14:paraId="5C06C805" w14:textId="77777777" w:rsidR="00980147" w:rsidRPr="00DD7E8E"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5ED209F5" w14:textId="62C7757A" w:rsidR="00E161E3" w:rsidRPr="00DD7E8E" w:rsidRDefault="00473860"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2608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38.5)</w:t>
            </w:r>
          </w:p>
          <w:p w14:paraId="5DE26D86" w14:textId="2F5A4750" w:rsidR="00C27FA4" w:rsidRPr="00DD7E8E" w:rsidRDefault="00C27FA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4168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61.5)</w:t>
            </w:r>
          </w:p>
        </w:tc>
        <w:tc>
          <w:tcPr>
            <w:tcW w:w="1842" w:type="dxa"/>
            <w:tcBorders>
              <w:right w:val="single" w:sz="4" w:space="0" w:color="000000"/>
            </w:tcBorders>
          </w:tcPr>
          <w:p w14:paraId="705449DA" w14:textId="77777777" w:rsidR="00980147" w:rsidRPr="00DD7E8E" w:rsidRDefault="00980147"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1D909649" w14:textId="6FBBF2CB" w:rsidR="00E161E3" w:rsidRPr="00DD7E8E" w:rsidRDefault="009F0D65"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2439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36.1)</w:t>
            </w:r>
          </w:p>
          <w:p w14:paraId="356EBFFC" w14:textId="76E8D373" w:rsidR="00F26738" w:rsidRPr="00DD7E8E" w:rsidRDefault="00F26738"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4318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63.9)</w:t>
            </w:r>
          </w:p>
        </w:tc>
        <w:tc>
          <w:tcPr>
            <w:tcW w:w="1701" w:type="dxa"/>
            <w:tcBorders>
              <w:right w:val="single" w:sz="4" w:space="0" w:color="000000"/>
            </w:tcBorders>
          </w:tcPr>
          <w:p w14:paraId="74C7FAB0" w14:textId="77777777" w:rsidR="00E161E3" w:rsidRPr="00DD7E8E"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p w14:paraId="7AEA6720" w14:textId="20C95A3E" w:rsidR="00551E3E" w:rsidRPr="00DD7E8E" w:rsidRDefault="00551E3E"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6460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36.5)</w:t>
            </w:r>
          </w:p>
          <w:p w14:paraId="2B1B8211" w14:textId="462A296A" w:rsidR="00E161E3" w:rsidRPr="00DD7E8E" w:rsidRDefault="002973C4"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DD7E8E">
              <w:rPr>
                <w:rFonts w:ascii="Times New Roman" w:eastAsia="Times New Roman" w:hAnsi="Times New Roman" w:cs="Times New Roman"/>
                <w:bCs/>
                <w:sz w:val="24"/>
                <w:szCs w:val="24"/>
              </w:rPr>
              <w:t xml:space="preserve">11228 </w:t>
            </w:r>
            <w:r w:rsidR="0016391F" w:rsidRPr="00DD7E8E">
              <w:rPr>
                <w:rFonts w:ascii="Times New Roman" w:eastAsia="Times New Roman" w:hAnsi="Times New Roman" w:cs="Times New Roman"/>
                <w:bCs/>
                <w:sz w:val="24"/>
                <w:szCs w:val="24"/>
              </w:rPr>
              <w:t>(</w:t>
            </w:r>
            <w:r w:rsidRPr="00DD7E8E">
              <w:rPr>
                <w:rFonts w:ascii="Times New Roman" w:eastAsia="Times New Roman" w:hAnsi="Times New Roman" w:cs="Times New Roman"/>
                <w:bCs/>
                <w:sz w:val="24"/>
                <w:szCs w:val="24"/>
              </w:rPr>
              <w:t>63.5)</w:t>
            </w:r>
          </w:p>
        </w:tc>
      </w:tr>
      <w:tr w:rsidR="00E161E3" w:rsidRPr="00146F2D" w14:paraId="6B380D5D" w14:textId="1BBCB8CE"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tcBorders>
          </w:tcPr>
          <w:p w14:paraId="5A715842"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Injury Severity score</w:t>
            </w:r>
          </w:p>
          <w:p w14:paraId="4953C82C"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Less than 16</w:t>
            </w:r>
          </w:p>
          <w:p w14:paraId="2E3324EA"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 xml:space="preserve">     More than or equal to 16</w:t>
            </w:r>
          </w:p>
        </w:tc>
        <w:tc>
          <w:tcPr>
            <w:tcW w:w="1978" w:type="dxa"/>
          </w:tcPr>
          <w:p w14:paraId="7B1BF22E"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A26D25B"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17247 (97.5)</w:t>
            </w:r>
          </w:p>
          <w:p w14:paraId="3E60F2CE" w14:textId="7C73E693"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441(2.5)</w:t>
            </w:r>
          </w:p>
        </w:tc>
        <w:tc>
          <w:tcPr>
            <w:tcW w:w="1842" w:type="dxa"/>
            <w:tcBorders>
              <w:right w:val="single" w:sz="4" w:space="0" w:color="000000"/>
            </w:tcBorders>
          </w:tcPr>
          <w:p w14:paraId="284FAB85"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373C94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6575(97.3)</w:t>
            </w:r>
          </w:p>
          <w:p w14:paraId="5BFCCEC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182 (2.7)</w:t>
            </w:r>
          </w:p>
        </w:tc>
        <w:tc>
          <w:tcPr>
            <w:tcW w:w="1701" w:type="dxa"/>
            <w:tcBorders>
              <w:right w:val="single" w:sz="4" w:space="0" w:color="000000"/>
            </w:tcBorders>
          </w:tcPr>
          <w:p w14:paraId="0C9688E9"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60EFE7B"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6624 (97.8)</w:t>
            </w:r>
          </w:p>
          <w:p w14:paraId="08457221"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152 (2.2)</w:t>
            </w:r>
          </w:p>
        </w:tc>
      </w:tr>
      <w:tr w:rsidR="00E161E3" w:rsidRPr="00146F2D" w14:paraId="58B728A6" w14:textId="6890A048" w:rsidTr="001C0CD6">
        <w:tc>
          <w:tcPr>
            <w:cnfStyle w:val="001000000000" w:firstRow="0" w:lastRow="0" w:firstColumn="1" w:lastColumn="0" w:oddVBand="0" w:evenVBand="0" w:oddHBand="0" w:evenHBand="0" w:firstRowFirstColumn="0" w:firstRowLastColumn="0" w:lastRowFirstColumn="0" w:lastRowLastColumn="0"/>
            <w:tcW w:w="3190" w:type="dxa"/>
            <w:tcBorders>
              <w:left w:val="single" w:sz="4" w:space="0" w:color="000000"/>
              <w:bottom w:val="single" w:sz="4" w:space="0" w:color="000000"/>
            </w:tcBorders>
          </w:tcPr>
          <w:p w14:paraId="60659D86" w14:textId="77777777" w:rsidR="00E161E3" w:rsidRPr="004338D9" w:rsidRDefault="00E161E3" w:rsidP="00E161E3">
            <w:pPr>
              <w:spacing w:after="0" w:line="240" w:lineRule="auto"/>
              <w:rPr>
                <w:rFonts w:ascii="Times New Roman" w:eastAsia="Times New Roman" w:hAnsi="Times New Roman" w:cs="Times New Roman"/>
                <w:b w:val="0"/>
                <w:sz w:val="24"/>
                <w:szCs w:val="24"/>
              </w:rPr>
            </w:pPr>
            <w:r w:rsidRPr="004338D9">
              <w:rPr>
                <w:rFonts w:ascii="Times New Roman" w:eastAsia="Times New Roman" w:hAnsi="Times New Roman" w:cs="Times New Roman"/>
                <w:b w:val="0"/>
                <w:sz w:val="24"/>
                <w:szCs w:val="24"/>
              </w:rPr>
              <w:t>Deaths</w:t>
            </w:r>
          </w:p>
          <w:p w14:paraId="3558F785" w14:textId="7F33F024" w:rsidR="00E161E3" w:rsidRPr="004338D9" w:rsidRDefault="004338D9" w:rsidP="00E161E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Survived</w:t>
            </w:r>
          </w:p>
          <w:p w14:paraId="311C7AFD" w14:textId="77320475" w:rsidR="00E161E3" w:rsidRPr="004338D9" w:rsidRDefault="004338D9" w:rsidP="00E161E3">
            <w:pPr>
              <w:spacing w:after="0"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Death</w:t>
            </w:r>
          </w:p>
        </w:tc>
        <w:tc>
          <w:tcPr>
            <w:tcW w:w="1978" w:type="dxa"/>
            <w:tcBorders>
              <w:bottom w:val="single" w:sz="4" w:space="0" w:color="000000"/>
            </w:tcBorders>
          </w:tcPr>
          <w:p w14:paraId="2CA7154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0E8F93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17461 (98.7)</w:t>
            </w:r>
          </w:p>
          <w:p w14:paraId="24ACE548"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227 (1.3)</w:t>
            </w:r>
          </w:p>
        </w:tc>
        <w:tc>
          <w:tcPr>
            <w:tcW w:w="1842" w:type="dxa"/>
            <w:tcBorders>
              <w:bottom w:val="single" w:sz="4" w:space="0" w:color="000000"/>
              <w:right w:val="single" w:sz="4" w:space="0" w:color="000000"/>
            </w:tcBorders>
          </w:tcPr>
          <w:p w14:paraId="17E4C72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EB8443C"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6670 (98.7)</w:t>
            </w:r>
          </w:p>
          <w:p w14:paraId="3E1E8651"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87 (1.3)</w:t>
            </w:r>
          </w:p>
        </w:tc>
        <w:tc>
          <w:tcPr>
            <w:tcW w:w="1701" w:type="dxa"/>
            <w:tcBorders>
              <w:bottom w:val="single" w:sz="4" w:space="0" w:color="000000"/>
              <w:right w:val="single" w:sz="4" w:space="0" w:color="000000"/>
            </w:tcBorders>
          </w:tcPr>
          <w:p w14:paraId="3413A712"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0FD289D"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6695 (98.8)</w:t>
            </w:r>
          </w:p>
          <w:p w14:paraId="3B0C0F63" w14:textId="77777777" w:rsidR="00E161E3" w:rsidRPr="00146F2D" w:rsidRDefault="00E161E3" w:rsidP="00CA2B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81 (1.2)</w:t>
            </w:r>
          </w:p>
        </w:tc>
      </w:tr>
    </w:tbl>
    <w:p w14:paraId="059F406D" w14:textId="77777777" w:rsidR="00C15F6E" w:rsidRPr="00146F2D" w:rsidRDefault="00C15F6E">
      <w:pPr>
        <w:spacing w:after="0"/>
        <w:rPr>
          <w:rFonts w:ascii="Times New Roman" w:hAnsi="Times New Roman" w:cs="Times New Roman"/>
          <w:sz w:val="24"/>
          <w:szCs w:val="24"/>
        </w:rPr>
      </w:pPr>
    </w:p>
    <w:p w14:paraId="49773A16" w14:textId="77777777" w:rsidR="00C15F6E" w:rsidRPr="00146F2D" w:rsidRDefault="00C15F6E">
      <w:pPr>
        <w:spacing w:after="0" w:line="240" w:lineRule="auto"/>
        <w:rPr>
          <w:del w:id="10" w:author="Martin Gerdin Wärnberg" w:date="2021-06-28T21:38:00Z"/>
          <w:rFonts w:ascii="Times New Roman" w:hAnsi="Times New Roman" w:cs="Times New Roman"/>
          <w:b/>
          <w:sz w:val="24"/>
          <w:szCs w:val="24"/>
        </w:rPr>
      </w:pPr>
    </w:p>
    <w:p w14:paraId="7DFC4970" w14:textId="61C7A8E7" w:rsidR="00C15F6E" w:rsidRPr="00146F2D" w:rsidRDefault="001C0CD6" w:rsidP="008C72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Table 3</w:t>
      </w:r>
      <w:r w:rsidR="005C5719" w:rsidRPr="00146F2D">
        <w:rPr>
          <w:rFonts w:ascii="Times New Roman" w:hAnsi="Times New Roman" w:cs="Times New Roman"/>
          <w:sz w:val="24"/>
          <w:szCs w:val="24"/>
        </w:rPr>
        <w:t xml:space="preserve"> shows unadjusted and adjusted analyses of road </w:t>
      </w:r>
      <w:r w:rsidR="000930CC">
        <w:rPr>
          <w:rFonts w:ascii="Times New Roman" w:hAnsi="Times New Roman" w:cs="Times New Roman"/>
          <w:sz w:val="24"/>
          <w:szCs w:val="24"/>
        </w:rPr>
        <w:t>traffic deaths. The age group 18-19 years (OR 1</w:t>
      </w:r>
      <w:r w:rsidR="005C0709">
        <w:rPr>
          <w:rFonts w:ascii="Times New Roman" w:hAnsi="Times New Roman" w:cs="Times New Roman"/>
          <w:sz w:val="24"/>
          <w:szCs w:val="24"/>
        </w:rPr>
        <w:t>; 95% CIs 0.78, 1.28</w:t>
      </w:r>
      <w:r w:rsidR="000930CC">
        <w:rPr>
          <w:rFonts w:ascii="Times New Roman" w:hAnsi="Times New Roman" w:cs="Times New Roman"/>
          <w:sz w:val="24"/>
          <w:szCs w:val="24"/>
        </w:rPr>
        <w:t xml:space="preserve">) </w:t>
      </w:r>
      <w:r w:rsidR="00AD66DA">
        <w:rPr>
          <w:rFonts w:ascii="Times New Roman" w:hAnsi="Times New Roman" w:cs="Times New Roman"/>
          <w:sz w:val="24"/>
          <w:szCs w:val="24"/>
        </w:rPr>
        <w:t xml:space="preserve">did not affect odds of outcome </w:t>
      </w:r>
      <w:r w:rsidR="000930CC">
        <w:rPr>
          <w:rFonts w:ascii="Times New Roman" w:hAnsi="Times New Roman" w:cs="Times New Roman"/>
          <w:sz w:val="24"/>
          <w:szCs w:val="24"/>
        </w:rPr>
        <w:t xml:space="preserve">and </w:t>
      </w:r>
      <w:r w:rsidR="00AD66DA">
        <w:rPr>
          <w:rFonts w:ascii="Times New Roman" w:hAnsi="Times New Roman" w:cs="Times New Roman"/>
          <w:sz w:val="24"/>
          <w:szCs w:val="24"/>
        </w:rPr>
        <w:t xml:space="preserve">age group </w:t>
      </w:r>
      <w:r w:rsidR="000930CC">
        <w:rPr>
          <w:rFonts w:ascii="Times New Roman" w:hAnsi="Times New Roman" w:cs="Times New Roman"/>
          <w:sz w:val="24"/>
          <w:szCs w:val="24"/>
        </w:rPr>
        <w:t>13-17</w:t>
      </w:r>
      <w:r w:rsidR="005C0709">
        <w:rPr>
          <w:rFonts w:ascii="Times New Roman" w:hAnsi="Times New Roman" w:cs="Times New Roman"/>
          <w:sz w:val="24"/>
          <w:szCs w:val="24"/>
        </w:rPr>
        <w:t xml:space="preserve"> years (OR 0.93; 95% CIs 0.72, 1.2) had lower</w:t>
      </w:r>
      <w:r w:rsidR="005C5719" w:rsidRPr="00146F2D">
        <w:rPr>
          <w:rFonts w:ascii="Times New Roman" w:hAnsi="Times New Roman" w:cs="Times New Roman"/>
          <w:sz w:val="24"/>
          <w:szCs w:val="24"/>
        </w:rPr>
        <w:t xml:space="preserve"> odds of road traffic deaths in unadjusted analyses</w:t>
      </w:r>
      <w:r w:rsidR="00AD66DA">
        <w:rPr>
          <w:rFonts w:ascii="Times New Roman" w:hAnsi="Times New Roman" w:cs="Times New Roman"/>
          <w:sz w:val="24"/>
          <w:szCs w:val="24"/>
        </w:rPr>
        <w:t xml:space="preserve"> but both results </w:t>
      </w:r>
      <w:r w:rsidR="00AD66DA" w:rsidRPr="00AD66DA">
        <w:rPr>
          <w:rFonts w:ascii="Times New Roman" w:hAnsi="Times New Roman" w:cs="Times New Roman"/>
          <w:sz w:val="24"/>
          <w:szCs w:val="24"/>
        </w:rPr>
        <w:t>did not reach statistical significance.</w:t>
      </w:r>
      <w:r w:rsidR="00167857">
        <w:rPr>
          <w:rFonts w:ascii="Times New Roman" w:hAnsi="Times New Roman" w:cs="Times New Roman"/>
          <w:sz w:val="24"/>
          <w:szCs w:val="24"/>
        </w:rPr>
        <w:t xml:space="preserve"> The odds ratios were higher</w:t>
      </w:r>
      <w:r w:rsidR="005C5719" w:rsidRPr="00146F2D">
        <w:rPr>
          <w:rFonts w:ascii="Times New Roman" w:hAnsi="Times New Roman" w:cs="Times New Roman"/>
          <w:sz w:val="24"/>
          <w:szCs w:val="24"/>
        </w:rPr>
        <w:t xml:space="preserve"> for </w:t>
      </w:r>
      <w:r w:rsidR="005C0709">
        <w:rPr>
          <w:rFonts w:ascii="Times New Roman" w:hAnsi="Times New Roman" w:cs="Times New Roman"/>
          <w:sz w:val="24"/>
          <w:szCs w:val="24"/>
        </w:rPr>
        <w:t xml:space="preserve">both </w:t>
      </w:r>
      <w:r w:rsidR="005C5719" w:rsidRPr="00146F2D">
        <w:rPr>
          <w:rFonts w:ascii="Times New Roman" w:hAnsi="Times New Roman" w:cs="Times New Roman"/>
          <w:sz w:val="24"/>
          <w:szCs w:val="24"/>
        </w:rPr>
        <w:t>the age</w:t>
      </w:r>
      <w:r w:rsidR="00E91D74">
        <w:rPr>
          <w:rFonts w:ascii="Times New Roman" w:hAnsi="Times New Roman" w:cs="Times New Roman"/>
          <w:sz w:val="24"/>
          <w:szCs w:val="24"/>
        </w:rPr>
        <w:t xml:space="preserve"> groups</w:t>
      </w:r>
      <w:r w:rsidR="005C5719" w:rsidRPr="00146F2D">
        <w:rPr>
          <w:rFonts w:ascii="Times New Roman" w:hAnsi="Times New Roman" w:cs="Times New Roman"/>
          <w:sz w:val="24"/>
          <w:szCs w:val="24"/>
        </w:rPr>
        <w:t xml:space="preserve"> </w:t>
      </w:r>
      <w:r w:rsidR="005C0709">
        <w:rPr>
          <w:rFonts w:ascii="Times New Roman" w:hAnsi="Times New Roman" w:cs="Times New Roman"/>
          <w:sz w:val="24"/>
          <w:szCs w:val="24"/>
        </w:rPr>
        <w:t xml:space="preserve">in the adjusted analysis </w:t>
      </w:r>
      <w:r w:rsidR="005C5719" w:rsidRPr="00146F2D">
        <w:rPr>
          <w:rFonts w:ascii="Times New Roman" w:hAnsi="Times New Roman" w:cs="Times New Roman"/>
          <w:sz w:val="24"/>
          <w:szCs w:val="24"/>
        </w:rPr>
        <w:t xml:space="preserve">but the confidence intervals were not statistically significant. </w:t>
      </w:r>
      <w:r w:rsidR="00E91D74">
        <w:rPr>
          <w:rFonts w:ascii="Times New Roman" w:hAnsi="Times New Roman" w:cs="Times New Roman"/>
          <w:sz w:val="24"/>
          <w:szCs w:val="24"/>
        </w:rPr>
        <w:t xml:space="preserve">Compared to students, motorcyclists who were professionals had </w:t>
      </w:r>
      <w:r w:rsidR="00D61D98">
        <w:rPr>
          <w:rFonts w:ascii="Times New Roman" w:hAnsi="Times New Roman" w:cs="Times New Roman"/>
          <w:sz w:val="24"/>
          <w:szCs w:val="24"/>
        </w:rPr>
        <w:t>higher odds of deaths in both unadjusted (OR 1.46; 95% CIs 1.19, 1.81)</w:t>
      </w:r>
      <w:r w:rsidR="00A93D4A">
        <w:rPr>
          <w:rFonts w:ascii="Times New Roman" w:hAnsi="Times New Roman" w:cs="Times New Roman"/>
          <w:sz w:val="24"/>
          <w:szCs w:val="24"/>
        </w:rPr>
        <w:t xml:space="preserve"> </w:t>
      </w:r>
      <w:r w:rsidR="00D61D98">
        <w:rPr>
          <w:rFonts w:ascii="Times New Roman" w:hAnsi="Times New Roman" w:cs="Times New Roman"/>
          <w:sz w:val="24"/>
          <w:szCs w:val="24"/>
        </w:rPr>
        <w:t>and adjusted analysis (</w:t>
      </w:r>
      <w:proofErr w:type="spellStart"/>
      <w:r w:rsidR="00D61D98">
        <w:rPr>
          <w:rFonts w:ascii="Times New Roman" w:hAnsi="Times New Roman" w:cs="Times New Roman"/>
          <w:sz w:val="24"/>
          <w:szCs w:val="24"/>
        </w:rPr>
        <w:t>aOR</w:t>
      </w:r>
      <w:proofErr w:type="spellEnd"/>
      <w:r w:rsidR="00D61D98">
        <w:rPr>
          <w:rFonts w:ascii="Times New Roman" w:hAnsi="Times New Roman" w:cs="Times New Roman"/>
          <w:sz w:val="24"/>
          <w:szCs w:val="24"/>
        </w:rPr>
        <w:t xml:space="preserve"> 1.54; 95% CIs</w:t>
      </w:r>
      <w:r w:rsidR="00A93D4A">
        <w:rPr>
          <w:rFonts w:ascii="Times New Roman" w:hAnsi="Times New Roman" w:cs="Times New Roman"/>
          <w:sz w:val="24"/>
          <w:szCs w:val="24"/>
        </w:rPr>
        <w:t xml:space="preserve"> 1.00, 2.39).</w:t>
      </w:r>
      <w:r w:rsidR="0079432A">
        <w:rPr>
          <w:rFonts w:ascii="Times New Roman" w:hAnsi="Times New Roman" w:cs="Times New Roman"/>
          <w:sz w:val="24"/>
          <w:szCs w:val="24"/>
        </w:rPr>
        <w:t xml:space="preserve"> There were no statistical significance of day/night, weekday/weekend and winter/summer on deaths. </w:t>
      </w:r>
      <w:r w:rsidR="00704E14" w:rsidRPr="00146F2D">
        <w:rPr>
          <w:rFonts w:ascii="Times New Roman" w:hAnsi="Times New Roman" w:cs="Times New Roman"/>
          <w:sz w:val="24"/>
          <w:szCs w:val="24"/>
        </w:rPr>
        <w:t>The odds ratios were in opposite directions for midblock crash compared to crash on intersection in unadjusted model versus adjusted model (OR 1.4;</w:t>
      </w:r>
      <w:r w:rsidR="00704E14">
        <w:rPr>
          <w:rFonts w:ascii="Times New Roman" w:hAnsi="Times New Roman" w:cs="Times New Roman"/>
          <w:sz w:val="24"/>
          <w:szCs w:val="24"/>
        </w:rPr>
        <w:t xml:space="preserve"> 95% CIs 1.15, 1.71 and </w:t>
      </w:r>
      <w:proofErr w:type="spellStart"/>
      <w:r w:rsidR="00704E14">
        <w:rPr>
          <w:rFonts w:ascii="Times New Roman" w:hAnsi="Times New Roman" w:cs="Times New Roman"/>
          <w:sz w:val="24"/>
          <w:szCs w:val="24"/>
        </w:rPr>
        <w:t>aOR</w:t>
      </w:r>
      <w:proofErr w:type="spellEnd"/>
      <w:r w:rsidR="00704E14">
        <w:rPr>
          <w:rFonts w:ascii="Times New Roman" w:hAnsi="Times New Roman" w:cs="Times New Roman"/>
          <w:sz w:val="24"/>
          <w:szCs w:val="24"/>
        </w:rPr>
        <w:t xml:space="preserve"> 0.93</w:t>
      </w:r>
      <w:r w:rsidR="00704E14" w:rsidRPr="00146F2D">
        <w:rPr>
          <w:rFonts w:ascii="Times New Roman" w:hAnsi="Times New Roman" w:cs="Times New Roman"/>
          <w:sz w:val="24"/>
          <w:szCs w:val="24"/>
        </w:rPr>
        <w:t>; 95</w:t>
      </w:r>
      <w:r w:rsidR="00704E14">
        <w:rPr>
          <w:rFonts w:ascii="Times New Roman" w:hAnsi="Times New Roman" w:cs="Times New Roman"/>
          <w:sz w:val="24"/>
          <w:szCs w:val="24"/>
        </w:rPr>
        <w:t>% CIs 0.61, 1.45</w:t>
      </w:r>
      <w:r w:rsidR="00704E14" w:rsidRPr="00146F2D">
        <w:rPr>
          <w:rFonts w:ascii="Times New Roman" w:hAnsi="Times New Roman" w:cs="Times New Roman"/>
          <w:sz w:val="24"/>
          <w:szCs w:val="24"/>
        </w:rPr>
        <w:t>) respectively</w:t>
      </w:r>
      <w:r w:rsidR="00704E14">
        <w:rPr>
          <w:rFonts w:ascii="Times New Roman" w:hAnsi="Times New Roman" w:cs="Times New Roman"/>
          <w:sz w:val="24"/>
          <w:szCs w:val="24"/>
        </w:rPr>
        <w:t xml:space="preserve">. </w:t>
      </w:r>
      <w:r w:rsidR="0079432A">
        <w:rPr>
          <w:rFonts w:ascii="Times New Roman" w:hAnsi="Times New Roman" w:cs="Times New Roman"/>
          <w:sz w:val="24"/>
          <w:szCs w:val="24"/>
        </w:rPr>
        <w:t xml:space="preserve">There were higher odds of deaths in out of city crashes as well as in some districts where crashes occurred in unadjusted analysis </w:t>
      </w:r>
      <w:r w:rsidR="00032FD7">
        <w:rPr>
          <w:rFonts w:ascii="Times New Roman" w:hAnsi="Times New Roman" w:cs="Times New Roman"/>
          <w:sz w:val="24"/>
          <w:szCs w:val="24"/>
        </w:rPr>
        <w:t>but the effect lowered or became protective in adjusted analysis with no statistical significance.</w:t>
      </w:r>
      <w:r w:rsidR="0079432A">
        <w:rPr>
          <w:rFonts w:ascii="Times New Roman" w:hAnsi="Times New Roman" w:cs="Times New Roman"/>
          <w:sz w:val="24"/>
          <w:szCs w:val="24"/>
        </w:rPr>
        <w:t xml:space="preserve"> </w:t>
      </w:r>
      <w:r w:rsidR="005C0709">
        <w:rPr>
          <w:rFonts w:ascii="Times New Roman" w:hAnsi="Times New Roman" w:cs="Times New Roman"/>
          <w:sz w:val="24"/>
          <w:szCs w:val="24"/>
        </w:rPr>
        <w:t xml:space="preserve">No helmet </w:t>
      </w:r>
      <w:r w:rsidR="005C5719" w:rsidRPr="00146F2D">
        <w:rPr>
          <w:rFonts w:ascii="Times New Roman" w:hAnsi="Times New Roman" w:cs="Times New Roman"/>
          <w:sz w:val="24"/>
          <w:szCs w:val="24"/>
        </w:rPr>
        <w:t>use was associated with increased odds of</w:t>
      </w:r>
      <w:r w:rsidR="00D53EDB">
        <w:rPr>
          <w:rFonts w:ascii="Times New Roman" w:hAnsi="Times New Roman" w:cs="Times New Roman"/>
          <w:sz w:val="24"/>
          <w:szCs w:val="24"/>
        </w:rPr>
        <w:t xml:space="preserve"> death (OR </w:t>
      </w:r>
      <w:proofErr w:type="gramStart"/>
      <w:r w:rsidR="00D53EDB">
        <w:rPr>
          <w:rFonts w:ascii="Times New Roman" w:hAnsi="Times New Roman" w:cs="Times New Roman"/>
          <w:sz w:val="24"/>
          <w:szCs w:val="24"/>
        </w:rPr>
        <w:t>2.94 ;</w:t>
      </w:r>
      <w:proofErr w:type="gramEnd"/>
      <w:r w:rsidR="00D53EDB">
        <w:rPr>
          <w:rFonts w:ascii="Times New Roman" w:hAnsi="Times New Roman" w:cs="Times New Roman"/>
          <w:sz w:val="24"/>
          <w:szCs w:val="24"/>
        </w:rPr>
        <w:t xml:space="preserve"> 95% CIs 1.36, 8.26) and (</w:t>
      </w:r>
      <w:proofErr w:type="spellStart"/>
      <w:r w:rsidR="00D53EDB">
        <w:rPr>
          <w:rFonts w:ascii="Times New Roman" w:hAnsi="Times New Roman" w:cs="Times New Roman"/>
          <w:sz w:val="24"/>
          <w:szCs w:val="24"/>
        </w:rPr>
        <w:t>aOR</w:t>
      </w:r>
      <w:proofErr w:type="spellEnd"/>
      <w:r w:rsidR="00D53EDB">
        <w:rPr>
          <w:rFonts w:ascii="Times New Roman" w:hAnsi="Times New Roman" w:cs="Times New Roman"/>
          <w:sz w:val="24"/>
          <w:szCs w:val="24"/>
        </w:rPr>
        <w:t xml:space="preserve"> 4.51; 95% CIs 0.84, 32.14</w:t>
      </w:r>
      <w:r w:rsidR="005C5719" w:rsidRPr="00146F2D">
        <w:rPr>
          <w:rFonts w:ascii="Times New Roman" w:hAnsi="Times New Roman" w:cs="Times New Roman"/>
          <w:sz w:val="24"/>
          <w:szCs w:val="24"/>
        </w:rPr>
        <w:t>)</w:t>
      </w:r>
      <w:r w:rsidR="00D53EDB">
        <w:rPr>
          <w:rFonts w:ascii="Times New Roman" w:hAnsi="Times New Roman" w:cs="Times New Roman"/>
          <w:sz w:val="24"/>
          <w:szCs w:val="24"/>
        </w:rPr>
        <w:t xml:space="preserve"> </w:t>
      </w:r>
      <w:r w:rsidR="005C5719" w:rsidRPr="00146F2D">
        <w:rPr>
          <w:rFonts w:ascii="Times New Roman" w:hAnsi="Times New Roman" w:cs="Times New Roman"/>
          <w:sz w:val="24"/>
          <w:szCs w:val="24"/>
        </w:rPr>
        <w:t>. Compared with ambulances, the transfer to hospital in private veh</w:t>
      </w:r>
      <w:r w:rsidR="00D53EDB">
        <w:rPr>
          <w:rFonts w:ascii="Times New Roman" w:hAnsi="Times New Roman" w:cs="Times New Roman"/>
          <w:sz w:val="24"/>
          <w:szCs w:val="24"/>
        </w:rPr>
        <w:t xml:space="preserve">icles was associated with lower </w:t>
      </w:r>
      <w:r w:rsidR="005C5719" w:rsidRPr="00146F2D">
        <w:rPr>
          <w:rFonts w:ascii="Times New Roman" w:hAnsi="Times New Roman" w:cs="Times New Roman"/>
          <w:sz w:val="24"/>
          <w:szCs w:val="24"/>
        </w:rPr>
        <w:t xml:space="preserve">odds of death </w:t>
      </w:r>
      <w:r w:rsidR="00167857">
        <w:rPr>
          <w:rFonts w:ascii="Times New Roman" w:hAnsi="Times New Roman" w:cs="Times New Roman"/>
          <w:sz w:val="24"/>
          <w:szCs w:val="24"/>
        </w:rPr>
        <w:t xml:space="preserve">and statistically significant results </w:t>
      </w:r>
      <w:r w:rsidR="005C5719" w:rsidRPr="00146F2D">
        <w:rPr>
          <w:rFonts w:ascii="Times New Roman" w:hAnsi="Times New Roman" w:cs="Times New Roman"/>
          <w:sz w:val="24"/>
          <w:szCs w:val="24"/>
        </w:rPr>
        <w:t>in both u</w:t>
      </w:r>
      <w:r w:rsidR="00167857">
        <w:rPr>
          <w:rFonts w:ascii="Times New Roman" w:hAnsi="Times New Roman" w:cs="Times New Roman"/>
          <w:sz w:val="24"/>
          <w:szCs w:val="24"/>
        </w:rPr>
        <w:t>nadjusted (OR 0.07; 95% CIs 0.05, 0.09) and adjusted (</w:t>
      </w:r>
      <w:proofErr w:type="spellStart"/>
      <w:r w:rsidR="00167857">
        <w:rPr>
          <w:rFonts w:ascii="Times New Roman" w:hAnsi="Times New Roman" w:cs="Times New Roman"/>
          <w:sz w:val="24"/>
          <w:szCs w:val="24"/>
        </w:rPr>
        <w:t>aOR</w:t>
      </w:r>
      <w:proofErr w:type="spellEnd"/>
      <w:r w:rsidR="00167857">
        <w:rPr>
          <w:rFonts w:ascii="Times New Roman" w:hAnsi="Times New Roman" w:cs="Times New Roman"/>
          <w:sz w:val="24"/>
          <w:szCs w:val="24"/>
        </w:rPr>
        <w:t xml:space="preserve"> 0.26; 95% CIs 0.16, 0.41</w:t>
      </w:r>
      <w:r w:rsidR="005C5719" w:rsidRPr="00146F2D">
        <w:rPr>
          <w:rFonts w:ascii="Times New Roman" w:hAnsi="Times New Roman" w:cs="Times New Roman"/>
          <w:sz w:val="24"/>
          <w:szCs w:val="24"/>
        </w:rPr>
        <w:t>) analyses.</w:t>
      </w:r>
      <w:r w:rsidR="00032FD7">
        <w:rPr>
          <w:rFonts w:ascii="Times New Roman" w:hAnsi="Times New Roman" w:cs="Times New Roman"/>
          <w:sz w:val="24"/>
          <w:szCs w:val="24"/>
        </w:rPr>
        <w:t xml:space="preserve"> All the hospitals</w:t>
      </w:r>
      <w:r w:rsidR="005C5719" w:rsidRPr="00146F2D">
        <w:rPr>
          <w:rFonts w:ascii="Times New Roman" w:hAnsi="Times New Roman" w:cs="Times New Roman"/>
          <w:sz w:val="24"/>
          <w:szCs w:val="24"/>
        </w:rPr>
        <w:t xml:space="preserve"> </w:t>
      </w:r>
      <w:r w:rsidR="00A33401">
        <w:rPr>
          <w:rFonts w:ascii="Times New Roman" w:hAnsi="Times New Roman" w:cs="Times New Roman"/>
          <w:sz w:val="24"/>
          <w:szCs w:val="24"/>
        </w:rPr>
        <w:t>had</w:t>
      </w:r>
      <w:r w:rsidR="00032FD7">
        <w:rPr>
          <w:rFonts w:ascii="Times New Roman" w:hAnsi="Times New Roman" w:cs="Times New Roman"/>
          <w:sz w:val="24"/>
          <w:szCs w:val="24"/>
        </w:rPr>
        <w:t xml:space="preserve"> lower odds </w:t>
      </w:r>
      <w:r w:rsidR="00A33401">
        <w:rPr>
          <w:rFonts w:ascii="Times New Roman" w:hAnsi="Times New Roman" w:cs="Times New Roman"/>
          <w:sz w:val="24"/>
          <w:szCs w:val="24"/>
        </w:rPr>
        <w:t>of deaths compared to refe</w:t>
      </w:r>
      <w:r w:rsidR="00704E14">
        <w:rPr>
          <w:rFonts w:ascii="Times New Roman" w:hAnsi="Times New Roman" w:cs="Times New Roman"/>
          <w:sz w:val="24"/>
          <w:szCs w:val="24"/>
        </w:rPr>
        <w:t>rence hospital</w:t>
      </w:r>
      <w:r w:rsidR="00A33401">
        <w:rPr>
          <w:rFonts w:ascii="Times New Roman" w:hAnsi="Times New Roman" w:cs="Times New Roman"/>
          <w:sz w:val="24"/>
          <w:szCs w:val="24"/>
        </w:rPr>
        <w:t>; one hospital had very less data and only one in adjusted analysis had statistical significance.</w:t>
      </w:r>
      <w:r w:rsidR="008C7290">
        <w:rPr>
          <w:rFonts w:ascii="Times New Roman" w:hAnsi="Times New Roman" w:cs="Times New Roman"/>
          <w:sz w:val="24"/>
          <w:szCs w:val="24"/>
        </w:rPr>
        <w:t xml:space="preserve"> </w:t>
      </w:r>
      <w:r w:rsidR="005C5719" w:rsidRPr="00146F2D">
        <w:rPr>
          <w:rFonts w:ascii="Times New Roman" w:hAnsi="Times New Roman" w:cs="Times New Roman"/>
          <w:sz w:val="24"/>
          <w:szCs w:val="24"/>
        </w:rPr>
        <w:lastRenderedPageBreak/>
        <w:t xml:space="preserve">There was an inverse relationship between GCS and death, and as GCS decreased the </w:t>
      </w:r>
      <w:r w:rsidR="00167857" w:rsidRPr="00146F2D">
        <w:rPr>
          <w:rFonts w:ascii="Times New Roman" w:hAnsi="Times New Roman" w:cs="Times New Roman"/>
          <w:sz w:val="24"/>
          <w:szCs w:val="24"/>
        </w:rPr>
        <w:t>odds increased,</w:t>
      </w:r>
      <w:r w:rsidR="00167857">
        <w:rPr>
          <w:rFonts w:ascii="Times New Roman" w:hAnsi="Times New Roman" w:cs="Times New Roman"/>
          <w:sz w:val="24"/>
          <w:szCs w:val="24"/>
        </w:rPr>
        <w:t xml:space="preserve"> </w:t>
      </w:r>
      <w:r w:rsidR="00167857" w:rsidRPr="00146F2D">
        <w:rPr>
          <w:rFonts w:ascii="Times New Roman" w:hAnsi="Times New Roman" w:cs="Times New Roman"/>
          <w:sz w:val="24"/>
          <w:szCs w:val="24"/>
        </w:rPr>
        <w:t>both</w:t>
      </w:r>
      <w:r w:rsidR="005C5719" w:rsidRPr="00146F2D">
        <w:rPr>
          <w:rFonts w:ascii="Times New Roman" w:hAnsi="Times New Roman" w:cs="Times New Roman"/>
          <w:sz w:val="24"/>
          <w:szCs w:val="24"/>
        </w:rPr>
        <w:t xml:space="preserve"> in unadjusted and adjusted analysis. An ISS of 16 or more was associated with increased</w:t>
      </w:r>
      <w:r w:rsidR="00167857">
        <w:rPr>
          <w:rFonts w:ascii="Times New Roman" w:hAnsi="Times New Roman" w:cs="Times New Roman"/>
          <w:sz w:val="24"/>
          <w:szCs w:val="24"/>
        </w:rPr>
        <w:t xml:space="preserve"> odds of deaths in unadjusted and adjusted analysis. Both GCS and ISS </w:t>
      </w:r>
      <w:r w:rsidR="00E91D74">
        <w:rPr>
          <w:rFonts w:ascii="Times New Roman" w:hAnsi="Times New Roman" w:cs="Times New Roman"/>
          <w:sz w:val="24"/>
          <w:szCs w:val="24"/>
        </w:rPr>
        <w:t>had statistically significant odds ratios.</w:t>
      </w:r>
    </w:p>
    <w:p w14:paraId="529A39A9" w14:textId="77777777" w:rsidR="00C15F6E" w:rsidRPr="00146F2D" w:rsidRDefault="005C5719">
      <w:pPr>
        <w:rPr>
          <w:rFonts w:ascii="Times New Roman" w:hAnsi="Times New Roman" w:cs="Times New Roman"/>
          <w:sz w:val="24"/>
          <w:szCs w:val="24"/>
        </w:rPr>
      </w:pPr>
      <w:r w:rsidRPr="00146F2D">
        <w:rPr>
          <w:rFonts w:ascii="Times New Roman" w:hAnsi="Times New Roman" w:cs="Times New Roman"/>
          <w:sz w:val="24"/>
          <w:szCs w:val="24"/>
        </w:rPr>
        <w:br w:type="page"/>
      </w:r>
    </w:p>
    <w:tbl>
      <w:tblPr>
        <w:tblStyle w:val="TableGrid1"/>
        <w:tblpPr w:leftFromText="180" w:rightFromText="180" w:vertAnchor="page" w:horzAnchor="margin" w:tblpX="-900" w:tblpY="1499"/>
        <w:tblW w:w="11070" w:type="dxa"/>
        <w:tblLayout w:type="fixed"/>
        <w:tblLook w:val="04A0" w:firstRow="1" w:lastRow="0" w:firstColumn="1" w:lastColumn="0" w:noHBand="0" w:noVBand="1"/>
      </w:tblPr>
      <w:tblGrid>
        <w:gridCol w:w="2970"/>
        <w:gridCol w:w="1620"/>
        <w:gridCol w:w="1350"/>
        <w:gridCol w:w="2700"/>
        <w:gridCol w:w="2430"/>
      </w:tblGrid>
      <w:tr w:rsidR="006F220A" w:rsidRPr="00146F2D" w14:paraId="5F583A48" w14:textId="77777777" w:rsidTr="009C44C1">
        <w:tc>
          <w:tcPr>
            <w:tcW w:w="11070" w:type="dxa"/>
            <w:gridSpan w:val="5"/>
            <w:tcBorders>
              <w:top w:val="nil"/>
              <w:left w:val="nil"/>
              <w:right w:val="nil"/>
            </w:tcBorders>
          </w:tcPr>
          <w:p w14:paraId="01A2D87F" w14:textId="364367F3" w:rsidR="006F220A" w:rsidRPr="00146F2D" w:rsidRDefault="00B615EF" w:rsidP="006F220A">
            <w:pPr>
              <w:pageBreakBefore/>
              <w:spacing w:after="0" w:line="240" w:lineRule="auto"/>
              <w:contextualSpacing/>
              <w:rPr>
                <w:rFonts w:ascii="Times New Roman" w:eastAsia="Times New Roman" w:hAnsi="Times New Roman" w:cs="Times New Roman"/>
                <w:b/>
                <w:spacing w:val="-10"/>
                <w:kern w:val="2"/>
                <w:sz w:val="24"/>
                <w:szCs w:val="24"/>
              </w:rPr>
            </w:pPr>
            <w:r>
              <w:rPr>
                <w:rFonts w:ascii="Times New Roman" w:eastAsia="Times New Roman" w:hAnsi="Times New Roman" w:cs="Times New Roman"/>
                <w:b/>
                <w:sz w:val="24"/>
                <w:szCs w:val="24"/>
              </w:rPr>
              <w:lastRenderedPageBreak/>
              <w:t>Table 3</w:t>
            </w:r>
            <w:r w:rsidR="006F220A" w:rsidRPr="00146F2D">
              <w:rPr>
                <w:rFonts w:ascii="Times New Roman" w:eastAsia="Times New Roman" w:hAnsi="Times New Roman" w:cs="Times New Roman"/>
                <w:b/>
                <w:sz w:val="24"/>
                <w:szCs w:val="24"/>
              </w:rPr>
              <w:t xml:space="preserve">: </w:t>
            </w:r>
            <w:proofErr w:type="spellStart"/>
            <w:r w:rsidR="006F220A" w:rsidRPr="00146F2D">
              <w:rPr>
                <w:rFonts w:ascii="Times New Roman" w:eastAsia="Times New Roman" w:hAnsi="Times New Roman" w:cs="Times New Roman"/>
                <w:b/>
                <w:sz w:val="24"/>
                <w:szCs w:val="24"/>
              </w:rPr>
              <w:t>Univariable</w:t>
            </w:r>
            <w:proofErr w:type="spellEnd"/>
            <w:r w:rsidR="006F220A" w:rsidRPr="00146F2D">
              <w:rPr>
                <w:rFonts w:ascii="Times New Roman" w:eastAsia="Times New Roman" w:hAnsi="Times New Roman" w:cs="Times New Roman"/>
                <w:b/>
                <w:sz w:val="24"/>
                <w:szCs w:val="24"/>
              </w:rPr>
              <w:t xml:space="preserve"> and multivariable associations of age group and death</w:t>
            </w:r>
            <w:r w:rsidR="00E351FB">
              <w:rPr>
                <w:rFonts w:ascii="Times New Roman" w:eastAsia="Times New Roman" w:hAnsi="Times New Roman" w:cs="Times New Roman"/>
                <w:b/>
                <w:sz w:val="24"/>
                <w:szCs w:val="24"/>
              </w:rPr>
              <w:t xml:space="preserve"> (n=31,221)</w:t>
            </w:r>
          </w:p>
        </w:tc>
      </w:tr>
      <w:tr w:rsidR="006F220A" w:rsidRPr="00146F2D" w14:paraId="3F6299C6" w14:textId="77777777" w:rsidTr="009C44C1">
        <w:tc>
          <w:tcPr>
            <w:tcW w:w="2970" w:type="dxa"/>
          </w:tcPr>
          <w:p w14:paraId="56C0B432" w14:textId="77777777" w:rsidR="006F220A" w:rsidRPr="00146F2D" w:rsidRDefault="006F220A" w:rsidP="006F220A">
            <w:pPr>
              <w:spacing w:after="0" w:line="240" w:lineRule="auto"/>
              <w:contextualSpacing/>
              <w:jc w:val="center"/>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Variables</w:t>
            </w:r>
          </w:p>
        </w:tc>
        <w:tc>
          <w:tcPr>
            <w:tcW w:w="1620" w:type="dxa"/>
          </w:tcPr>
          <w:p w14:paraId="39CDD7E1"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Survived</w:t>
            </w:r>
          </w:p>
          <w:p w14:paraId="28DF93ED" w14:textId="69DD54E1"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n=</w:t>
            </w:r>
            <w:r w:rsidR="00F843F4" w:rsidRPr="00146F2D">
              <w:rPr>
                <w:rFonts w:ascii="Times New Roman" w:hAnsi="Times New Roman" w:cs="Times New Roman"/>
                <w:sz w:val="24"/>
                <w:szCs w:val="24"/>
              </w:rPr>
              <w:t>30826</w:t>
            </w:r>
          </w:p>
        </w:tc>
        <w:tc>
          <w:tcPr>
            <w:tcW w:w="1350" w:type="dxa"/>
          </w:tcPr>
          <w:p w14:paraId="243AC5FD" w14:textId="77777777" w:rsidR="006F220A" w:rsidRPr="00146F2D" w:rsidRDefault="00BF26A1"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Death</w:t>
            </w:r>
          </w:p>
          <w:p w14:paraId="7DCA3B0C" w14:textId="41E97D79"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n=</w:t>
            </w:r>
            <w:r w:rsidR="00F44ECC" w:rsidRPr="00146F2D">
              <w:rPr>
                <w:rFonts w:ascii="Times New Roman" w:hAnsi="Times New Roman" w:cs="Times New Roman"/>
                <w:sz w:val="24"/>
                <w:szCs w:val="24"/>
              </w:rPr>
              <w:t>395</w:t>
            </w:r>
          </w:p>
        </w:tc>
        <w:tc>
          <w:tcPr>
            <w:tcW w:w="2700" w:type="dxa"/>
          </w:tcPr>
          <w:p w14:paraId="72DB6EBB"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Unadjusted OR</w:t>
            </w:r>
          </w:p>
          <w:p w14:paraId="524827C8" w14:textId="29CB2F1F"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 (95% CIs)</w:t>
            </w:r>
          </w:p>
        </w:tc>
        <w:tc>
          <w:tcPr>
            <w:tcW w:w="2430" w:type="dxa"/>
          </w:tcPr>
          <w:p w14:paraId="352AF734"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Adjusted OR</w:t>
            </w:r>
          </w:p>
          <w:p w14:paraId="4C5A4DAC"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r>
      <w:tr w:rsidR="006F220A" w:rsidRPr="00146F2D" w14:paraId="70975F00" w14:textId="77777777" w:rsidTr="009C44C1">
        <w:tc>
          <w:tcPr>
            <w:tcW w:w="2970" w:type="dxa"/>
          </w:tcPr>
          <w:p w14:paraId="44B2160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Age group</w:t>
            </w:r>
            <w:del w:id="11" w:author="Martin Gerdin Wärnberg" w:date="2021-06-22T10:28:00Z">
              <w:r w:rsidRPr="00146F2D">
                <w:rPr>
                  <w:rFonts w:ascii="Times New Roman" w:eastAsia="Times New Roman" w:hAnsi="Times New Roman" w:cs="Times New Roman"/>
                  <w:sz w:val="24"/>
                  <w:szCs w:val="24"/>
                </w:rPr>
                <w:delText>s</w:delText>
              </w:r>
            </w:del>
          </w:p>
          <w:p w14:paraId="7F04B1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b/>
                <w:sz w:val="24"/>
                <w:szCs w:val="24"/>
              </w:rPr>
              <w:t xml:space="preserve">  </w:t>
            </w:r>
            <w:r w:rsidRPr="00146F2D">
              <w:rPr>
                <w:rFonts w:ascii="Times New Roman" w:eastAsia="Times New Roman" w:hAnsi="Times New Roman" w:cs="Times New Roman"/>
                <w:sz w:val="24"/>
                <w:szCs w:val="24"/>
              </w:rPr>
              <w:t>20-24 years</w:t>
            </w:r>
          </w:p>
          <w:p w14:paraId="7215F36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18-19 years</w:t>
            </w:r>
          </w:p>
          <w:p w14:paraId="4F28ECD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13-17 years</w:t>
            </w:r>
          </w:p>
        </w:tc>
        <w:tc>
          <w:tcPr>
            <w:tcW w:w="1620" w:type="dxa"/>
          </w:tcPr>
          <w:p w14:paraId="44CB974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A0C83FE" w14:textId="0BE7D463" w:rsidR="008841CD" w:rsidRPr="00146F2D" w:rsidRDefault="008841C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17461 (56.6)</w:t>
            </w:r>
          </w:p>
          <w:p w14:paraId="53BE0428" w14:textId="58AEE88E" w:rsidR="00051DE0" w:rsidRPr="00146F2D" w:rsidRDefault="00051DE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6670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21.6)</w:t>
            </w:r>
          </w:p>
          <w:p w14:paraId="073E7606" w14:textId="61925171" w:rsidR="00051DE0" w:rsidRPr="00146F2D" w:rsidRDefault="004F257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6695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21.7)</w:t>
            </w:r>
          </w:p>
        </w:tc>
        <w:tc>
          <w:tcPr>
            <w:tcW w:w="1350" w:type="dxa"/>
          </w:tcPr>
          <w:p w14:paraId="0B678D84" w14:textId="77777777" w:rsidR="00701E9D" w:rsidRPr="00146F2D" w:rsidRDefault="00701E9D" w:rsidP="006F220A">
            <w:pPr>
              <w:spacing w:after="0" w:line="240" w:lineRule="auto"/>
              <w:rPr>
                <w:rFonts w:ascii="Times New Roman" w:eastAsia="Times New Roman" w:hAnsi="Times New Roman" w:cs="Times New Roman"/>
                <w:sz w:val="24"/>
                <w:szCs w:val="24"/>
              </w:rPr>
            </w:pPr>
          </w:p>
          <w:p w14:paraId="471C9914" w14:textId="7E227B79" w:rsidR="00701E9D" w:rsidRPr="00146F2D" w:rsidRDefault="00701E9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227 (57.5)</w:t>
            </w:r>
          </w:p>
          <w:p w14:paraId="26D4B1B7" w14:textId="7302EA9E" w:rsidR="006D79B8" w:rsidRPr="00146F2D" w:rsidRDefault="006D79B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22.0)</w:t>
            </w:r>
          </w:p>
          <w:p w14:paraId="541FFA77" w14:textId="6F3126BB" w:rsidR="00D74775" w:rsidRPr="00146F2D" w:rsidRDefault="00D7477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20.5)</w:t>
            </w:r>
          </w:p>
        </w:tc>
        <w:tc>
          <w:tcPr>
            <w:tcW w:w="2700" w:type="dxa"/>
          </w:tcPr>
          <w:p w14:paraId="69D886C3"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2B6D7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BCD58E2" w14:textId="77777777" w:rsidR="00841AC4" w:rsidRDefault="00841AC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r w:rsidRPr="00841AC4">
              <w:rPr>
                <w:rFonts w:ascii="Times New Roman" w:eastAsia="Times New Roman" w:hAnsi="Times New Roman" w:cs="Times New Roman"/>
                <w:sz w:val="24"/>
                <w:szCs w:val="24"/>
              </w:rPr>
              <w:t>0.78, 1.28</w:t>
            </w:r>
            <w:r>
              <w:rPr>
                <w:rFonts w:ascii="Times New Roman" w:eastAsia="Times New Roman" w:hAnsi="Times New Roman" w:cs="Times New Roman"/>
                <w:sz w:val="24"/>
                <w:szCs w:val="24"/>
              </w:rPr>
              <w:t>)</w:t>
            </w:r>
          </w:p>
          <w:p w14:paraId="7903DC6F" w14:textId="5CF59AAB" w:rsidR="006F220A" w:rsidRPr="00146F2D" w:rsidRDefault="00841AC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 (</w:t>
            </w:r>
            <w:r w:rsidRPr="00841AC4">
              <w:rPr>
                <w:rFonts w:ascii="Times New Roman" w:eastAsia="Times New Roman" w:hAnsi="Times New Roman" w:cs="Times New Roman"/>
                <w:sz w:val="24"/>
                <w:szCs w:val="24"/>
              </w:rPr>
              <w:t>0.72, 1.2</w:t>
            </w:r>
            <w:r>
              <w:rPr>
                <w:rFonts w:ascii="Times New Roman" w:eastAsia="Times New Roman" w:hAnsi="Times New Roman" w:cs="Times New Roman"/>
                <w:sz w:val="24"/>
                <w:szCs w:val="24"/>
              </w:rPr>
              <w:t>)</w:t>
            </w:r>
            <w:r w:rsidRPr="00841AC4">
              <w:rPr>
                <w:rFonts w:ascii="Times New Roman" w:eastAsia="Times New Roman" w:hAnsi="Times New Roman" w:cs="Times New Roman"/>
                <w:sz w:val="24"/>
                <w:szCs w:val="24"/>
              </w:rPr>
              <w:t xml:space="preserve"> </w:t>
            </w:r>
          </w:p>
        </w:tc>
        <w:tc>
          <w:tcPr>
            <w:tcW w:w="2430" w:type="dxa"/>
          </w:tcPr>
          <w:p w14:paraId="242C878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B594EE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6B4A9D4" w14:textId="21386CD1" w:rsidR="000674C4"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 (</w:t>
            </w:r>
            <w:r w:rsidR="000674C4" w:rsidRPr="000674C4">
              <w:rPr>
                <w:rFonts w:ascii="Times New Roman" w:eastAsia="Times New Roman" w:hAnsi="Times New Roman" w:cs="Times New Roman"/>
                <w:sz w:val="24"/>
                <w:szCs w:val="24"/>
              </w:rPr>
              <w:t>0.72</w:t>
            </w:r>
            <w:r>
              <w:rPr>
                <w:rFonts w:ascii="Times New Roman" w:eastAsia="Times New Roman" w:hAnsi="Times New Roman" w:cs="Times New Roman"/>
                <w:sz w:val="24"/>
                <w:szCs w:val="24"/>
              </w:rPr>
              <w:t xml:space="preserve">, </w:t>
            </w:r>
            <w:r w:rsidR="000674C4" w:rsidRPr="000674C4">
              <w:rPr>
                <w:rFonts w:ascii="Times New Roman" w:eastAsia="Times New Roman" w:hAnsi="Times New Roman" w:cs="Times New Roman"/>
                <w:sz w:val="24"/>
                <w:szCs w:val="24"/>
              </w:rPr>
              <w:t>1.85</w:t>
            </w:r>
            <w:r>
              <w:rPr>
                <w:rFonts w:ascii="Times New Roman" w:eastAsia="Times New Roman" w:hAnsi="Times New Roman" w:cs="Times New Roman"/>
                <w:sz w:val="24"/>
                <w:szCs w:val="24"/>
              </w:rPr>
              <w:t>)</w:t>
            </w:r>
          </w:p>
          <w:p w14:paraId="517E2D29" w14:textId="1C1DDD70" w:rsidR="006F220A" w:rsidRPr="00146F2D"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1.62 (0.96, </w:t>
            </w:r>
            <w:r w:rsidR="000674C4" w:rsidRPr="000674C4">
              <w:rPr>
                <w:rFonts w:ascii="Times New Roman" w:eastAsia="Times New Roman" w:hAnsi="Times New Roman" w:cs="Times New Roman"/>
                <w:sz w:val="24"/>
                <w:szCs w:val="24"/>
              </w:rPr>
              <w:t>2.69</w:t>
            </w:r>
            <w:r>
              <w:rPr>
                <w:rFonts w:ascii="Times New Roman" w:eastAsia="Times New Roman" w:hAnsi="Times New Roman" w:cs="Times New Roman"/>
                <w:sz w:val="24"/>
                <w:szCs w:val="24"/>
              </w:rPr>
              <w:t>)</w:t>
            </w:r>
          </w:p>
        </w:tc>
      </w:tr>
      <w:tr w:rsidR="006F220A" w:rsidRPr="00146F2D" w14:paraId="2AD8C77C" w14:textId="77777777" w:rsidTr="009C44C1">
        <w:tc>
          <w:tcPr>
            <w:tcW w:w="2970" w:type="dxa"/>
          </w:tcPr>
          <w:p w14:paraId="7A246C6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Gender</w:t>
            </w:r>
          </w:p>
          <w:p w14:paraId="62605AF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Male </w:t>
            </w:r>
          </w:p>
          <w:p w14:paraId="258E15E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Female</w:t>
            </w:r>
          </w:p>
        </w:tc>
        <w:tc>
          <w:tcPr>
            <w:tcW w:w="1620" w:type="dxa"/>
          </w:tcPr>
          <w:p w14:paraId="5A95A13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EE3CC5" w14:textId="7D20DB76" w:rsidR="00C93F47" w:rsidRPr="00146F2D" w:rsidRDefault="00C93F4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30758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99.8)</w:t>
            </w:r>
          </w:p>
          <w:p w14:paraId="33595029" w14:textId="66DB3F2E" w:rsidR="00D239CC" w:rsidRPr="00146F2D" w:rsidRDefault="00CF62B3"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350" w:type="dxa"/>
          </w:tcPr>
          <w:p w14:paraId="09C6CF9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337E982" w14:textId="77777777" w:rsidR="001F4EDA" w:rsidRPr="00146F2D" w:rsidRDefault="001F4ED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395 (100.0)</w:t>
            </w:r>
          </w:p>
          <w:p w14:paraId="4E9CB2AA" w14:textId="03E3C4F6" w:rsidR="002C3EC5" w:rsidRPr="00146F2D" w:rsidRDefault="002C3EC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0.0)</w:t>
            </w:r>
          </w:p>
        </w:tc>
        <w:tc>
          <w:tcPr>
            <w:tcW w:w="2700" w:type="dxa"/>
          </w:tcPr>
          <w:p w14:paraId="6C7F074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046779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A65FAFA" w14:textId="07462067" w:rsidR="006F220A" w:rsidRPr="00146F2D" w:rsidRDefault="004A3874"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0.01)</w:t>
            </w:r>
          </w:p>
        </w:tc>
        <w:tc>
          <w:tcPr>
            <w:tcW w:w="2430" w:type="dxa"/>
          </w:tcPr>
          <w:p w14:paraId="055A019F"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8FCD81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6FB1EC8" w14:textId="7E814B94"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0.00 (0.00, </w:t>
            </w:r>
            <w:r w:rsidR="000674C4" w:rsidRPr="000674C4">
              <w:rPr>
                <w:rFonts w:ascii="Times New Roman" w:eastAsia="Times New Roman" w:hAnsi="Times New Roman" w:cs="Times New Roman"/>
                <w:spacing w:val="-10"/>
                <w:kern w:val="2"/>
                <w:sz w:val="24"/>
                <w:szCs w:val="24"/>
              </w:rPr>
              <w:t>39.05</w:t>
            </w:r>
            <w:r>
              <w:rPr>
                <w:rFonts w:ascii="Times New Roman" w:eastAsia="Times New Roman" w:hAnsi="Times New Roman" w:cs="Times New Roman"/>
                <w:spacing w:val="-10"/>
                <w:kern w:val="2"/>
                <w:sz w:val="24"/>
                <w:szCs w:val="24"/>
              </w:rPr>
              <w:t>)</w:t>
            </w:r>
          </w:p>
        </w:tc>
      </w:tr>
      <w:tr w:rsidR="006F220A" w:rsidRPr="00146F2D" w14:paraId="5934ECF1" w14:textId="77777777" w:rsidTr="009C44C1">
        <w:tc>
          <w:tcPr>
            <w:tcW w:w="2970" w:type="dxa"/>
          </w:tcPr>
          <w:p w14:paraId="596997F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Profession</w:t>
            </w:r>
          </w:p>
          <w:p w14:paraId="42F6E5B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Student</w:t>
            </w:r>
          </w:p>
          <w:p w14:paraId="14D7B6A3" w14:textId="274B9641"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Professionals</w:t>
            </w:r>
          </w:p>
        </w:tc>
        <w:tc>
          <w:tcPr>
            <w:tcW w:w="1620" w:type="dxa"/>
          </w:tcPr>
          <w:p w14:paraId="18D39C71"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B70B3C" w14:textId="4AF48EAC" w:rsidR="007543C8" w:rsidRPr="00146F2D" w:rsidRDefault="007543C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13564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44.0)</w:t>
            </w:r>
          </w:p>
          <w:p w14:paraId="27155B8B" w14:textId="0DA0D57B" w:rsidR="00B81E64" w:rsidRPr="00146F2D" w:rsidRDefault="00B81E6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17262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56.0)</w:t>
            </w:r>
          </w:p>
        </w:tc>
        <w:tc>
          <w:tcPr>
            <w:tcW w:w="1350" w:type="dxa"/>
          </w:tcPr>
          <w:p w14:paraId="582253E5"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52B2A15" w14:textId="723B3371" w:rsidR="00B73664" w:rsidRPr="00146F2D" w:rsidRDefault="00B7366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34.9)</w:t>
            </w:r>
          </w:p>
          <w:p w14:paraId="5EE891D8" w14:textId="547C1C6F" w:rsidR="00B73664" w:rsidRPr="00146F2D" w:rsidRDefault="00C4734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257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65.1)</w:t>
            </w:r>
          </w:p>
        </w:tc>
        <w:tc>
          <w:tcPr>
            <w:tcW w:w="2700" w:type="dxa"/>
          </w:tcPr>
          <w:p w14:paraId="1B2FED0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8A4EC0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0085A5"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1.46 (1.19, 1.81)</w:t>
            </w:r>
          </w:p>
        </w:tc>
        <w:tc>
          <w:tcPr>
            <w:tcW w:w="2430" w:type="dxa"/>
          </w:tcPr>
          <w:p w14:paraId="5113B30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BC7F43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0F02E81" w14:textId="2107D2F6"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1.54 (1.00, </w:t>
            </w:r>
            <w:r w:rsidR="000674C4" w:rsidRPr="000674C4">
              <w:rPr>
                <w:rFonts w:ascii="Times New Roman" w:eastAsia="Times New Roman" w:hAnsi="Times New Roman" w:cs="Times New Roman"/>
                <w:spacing w:val="-10"/>
                <w:kern w:val="2"/>
                <w:sz w:val="24"/>
                <w:szCs w:val="24"/>
              </w:rPr>
              <w:t>2.39</w:t>
            </w:r>
            <w:r>
              <w:rPr>
                <w:rFonts w:ascii="Times New Roman" w:eastAsia="Times New Roman" w:hAnsi="Times New Roman" w:cs="Times New Roman"/>
                <w:spacing w:val="-10"/>
                <w:kern w:val="2"/>
                <w:sz w:val="24"/>
                <w:szCs w:val="24"/>
              </w:rPr>
              <w:t>)</w:t>
            </w:r>
          </w:p>
        </w:tc>
      </w:tr>
      <w:tr w:rsidR="006F220A" w:rsidRPr="00146F2D" w14:paraId="112D5A60" w14:textId="77777777" w:rsidTr="009C44C1">
        <w:tc>
          <w:tcPr>
            <w:tcW w:w="2970" w:type="dxa"/>
          </w:tcPr>
          <w:p w14:paraId="5E72D0D6" w14:textId="47803A27"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day</w:t>
            </w:r>
          </w:p>
          <w:p w14:paraId="75C2822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Daylight</w:t>
            </w:r>
          </w:p>
          <w:p w14:paraId="4208C96C" w14:textId="158C00AE"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Night</w:t>
            </w:r>
          </w:p>
        </w:tc>
        <w:tc>
          <w:tcPr>
            <w:tcW w:w="1620" w:type="dxa"/>
          </w:tcPr>
          <w:p w14:paraId="152EF92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A4DBFF4" w14:textId="30DEB2F4" w:rsidR="00AF5BEE" w:rsidRPr="00146F2D" w:rsidRDefault="00AF5BE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16717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54.2)</w:t>
            </w:r>
          </w:p>
          <w:p w14:paraId="5CCB0298" w14:textId="6865E09A" w:rsidR="002673BB" w:rsidRPr="00146F2D" w:rsidRDefault="002673B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14109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45.8)</w:t>
            </w:r>
          </w:p>
        </w:tc>
        <w:tc>
          <w:tcPr>
            <w:tcW w:w="1350" w:type="dxa"/>
          </w:tcPr>
          <w:p w14:paraId="4A8C588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8DA45FC" w14:textId="1FC7CFE3" w:rsidR="00964489" w:rsidRPr="00146F2D" w:rsidRDefault="0096448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52.4)</w:t>
            </w:r>
          </w:p>
          <w:p w14:paraId="0CB742C1" w14:textId="52DCD329" w:rsidR="00477A15" w:rsidRPr="00146F2D" w:rsidRDefault="00477A15"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188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47.6)</w:t>
            </w:r>
          </w:p>
        </w:tc>
        <w:tc>
          <w:tcPr>
            <w:tcW w:w="2700" w:type="dxa"/>
          </w:tcPr>
          <w:p w14:paraId="6D88939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B9311E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44218854" w14:textId="0AF27DE0"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1.08 (0.88, 1.31)</w:t>
            </w:r>
          </w:p>
        </w:tc>
        <w:tc>
          <w:tcPr>
            <w:tcW w:w="2430" w:type="dxa"/>
          </w:tcPr>
          <w:p w14:paraId="5577E31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34EFA3C"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7E2C1B0" w14:textId="74926E0F"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1.37 (0.94, </w:t>
            </w:r>
            <w:r w:rsidR="006F220A" w:rsidRPr="00146F2D">
              <w:rPr>
                <w:rFonts w:ascii="Times New Roman" w:eastAsia="Times New Roman" w:hAnsi="Times New Roman" w:cs="Times New Roman"/>
                <w:spacing w:val="-10"/>
                <w:kern w:val="2"/>
                <w:sz w:val="24"/>
                <w:szCs w:val="24"/>
              </w:rPr>
              <w:t>2.00</w:t>
            </w:r>
            <w:r>
              <w:rPr>
                <w:rFonts w:ascii="Times New Roman" w:eastAsia="Times New Roman" w:hAnsi="Times New Roman" w:cs="Times New Roman"/>
                <w:spacing w:val="-10"/>
                <w:kern w:val="2"/>
                <w:sz w:val="24"/>
                <w:szCs w:val="24"/>
              </w:rPr>
              <w:t>)</w:t>
            </w:r>
          </w:p>
        </w:tc>
      </w:tr>
      <w:tr w:rsidR="006F220A" w:rsidRPr="00146F2D" w14:paraId="79C11023" w14:textId="77777777" w:rsidTr="009C44C1">
        <w:tc>
          <w:tcPr>
            <w:tcW w:w="2970" w:type="dxa"/>
          </w:tcPr>
          <w:p w14:paraId="13F0DBC3" w14:textId="1E0A8012"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 of the week</w:t>
            </w:r>
          </w:p>
          <w:p w14:paraId="1A2B74E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Weekday</w:t>
            </w:r>
          </w:p>
          <w:p w14:paraId="102F6F3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Weekend</w:t>
            </w:r>
          </w:p>
        </w:tc>
        <w:tc>
          <w:tcPr>
            <w:tcW w:w="1620" w:type="dxa"/>
          </w:tcPr>
          <w:p w14:paraId="034B433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1DD4C1C" w14:textId="4A5E6744" w:rsidR="004F1887" w:rsidRPr="00146F2D" w:rsidRDefault="00910A0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20305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65.9)</w:t>
            </w:r>
          </w:p>
          <w:p w14:paraId="6D093917" w14:textId="4D376664" w:rsidR="00910A0D" w:rsidRPr="00146F2D" w:rsidRDefault="00997EF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10521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34.1)</w:t>
            </w:r>
          </w:p>
        </w:tc>
        <w:tc>
          <w:tcPr>
            <w:tcW w:w="1350" w:type="dxa"/>
          </w:tcPr>
          <w:p w14:paraId="53642704"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020677E" w14:textId="38BB0088" w:rsidR="00B55198" w:rsidRPr="00146F2D" w:rsidRDefault="00B5519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259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65.6)</w:t>
            </w:r>
          </w:p>
          <w:p w14:paraId="54CB32AA" w14:textId="7F366C20" w:rsidR="00C84ABD" w:rsidRPr="00146F2D" w:rsidRDefault="00C84ABD"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136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34.4)</w:t>
            </w:r>
          </w:p>
        </w:tc>
        <w:tc>
          <w:tcPr>
            <w:tcW w:w="2700" w:type="dxa"/>
          </w:tcPr>
          <w:p w14:paraId="126377C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0CF5F25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25EDB88" w14:textId="6F3CCF89"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1.01 (</w:t>
            </w:r>
            <w:r w:rsidR="00447E30" w:rsidRPr="00447E30">
              <w:rPr>
                <w:rFonts w:ascii="Times New Roman" w:eastAsia="Times New Roman" w:hAnsi="Times New Roman" w:cs="Times New Roman"/>
                <w:spacing w:val="-10"/>
                <w:kern w:val="2"/>
                <w:sz w:val="24"/>
                <w:szCs w:val="24"/>
              </w:rPr>
              <w:t>0.82, 1.25</w:t>
            </w:r>
            <w:r w:rsidR="00447E30">
              <w:rPr>
                <w:rFonts w:ascii="Times New Roman" w:eastAsia="Times New Roman" w:hAnsi="Times New Roman" w:cs="Times New Roman"/>
                <w:spacing w:val="-10"/>
                <w:kern w:val="2"/>
                <w:sz w:val="24"/>
                <w:szCs w:val="24"/>
              </w:rPr>
              <w:t>)</w:t>
            </w:r>
          </w:p>
        </w:tc>
        <w:tc>
          <w:tcPr>
            <w:tcW w:w="2430" w:type="dxa"/>
          </w:tcPr>
          <w:p w14:paraId="1C18C7C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DB4C8D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B8934F3" w14:textId="1E7B7B84"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0.95 (</w:t>
            </w:r>
            <w:r w:rsidR="006F220A" w:rsidRPr="00146F2D">
              <w:rPr>
                <w:rFonts w:ascii="Times New Roman" w:eastAsia="Times New Roman" w:hAnsi="Times New Roman" w:cs="Times New Roman"/>
                <w:spacing w:val="-10"/>
                <w:kern w:val="2"/>
                <w:sz w:val="24"/>
                <w:szCs w:val="24"/>
              </w:rPr>
              <w:t>0.64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1.40</w:t>
            </w:r>
            <w:r>
              <w:rPr>
                <w:rFonts w:ascii="Times New Roman" w:eastAsia="Times New Roman" w:hAnsi="Times New Roman" w:cs="Times New Roman"/>
                <w:spacing w:val="-10"/>
                <w:kern w:val="2"/>
                <w:sz w:val="24"/>
                <w:szCs w:val="24"/>
              </w:rPr>
              <w:t>)</w:t>
            </w:r>
          </w:p>
        </w:tc>
      </w:tr>
      <w:tr w:rsidR="006F220A" w:rsidRPr="00146F2D" w14:paraId="4986C318" w14:textId="77777777" w:rsidTr="009C44C1">
        <w:tc>
          <w:tcPr>
            <w:tcW w:w="2970" w:type="dxa"/>
          </w:tcPr>
          <w:p w14:paraId="7E9501F3" w14:textId="2394EB49"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p w14:paraId="3578D59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Winter months</w:t>
            </w:r>
          </w:p>
          <w:p w14:paraId="77A5F31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Summer months</w:t>
            </w:r>
          </w:p>
        </w:tc>
        <w:tc>
          <w:tcPr>
            <w:tcW w:w="1620" w:type="dxa"/>
          </w:tcPr>
          <w:p w14:paraId="693CE33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F879820" w14:textId="3539C46C" w:rsidR="00912CDF" w:rsidRPr="00146F2D" w:rsidRDefault="00AC39F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9287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30.1</w:t>
            </w:r>
            <w:r w:rsidR="009B1132" w:rsidRPr="00146F2D">
              <w:rPr>
                <w:rFonts w:ascii="Times New Roman" w:hAnsi="Times New Roman" w:cs="Times New Roman"/>
                <w:sz w:val="24"/>
                <w:szCs w:val="24"/>
              </w:rPr>
              <w:t>)</w:t>
            </w:r>
          </w:p>
          <w:p w14:paraId="7681E06E" w14:textId="6FC4764A" w:rsidR="009B1132" w:rsidRPr="00146F2D" w:rsidRDefault="009B1132"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21539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69.9)</w:t>
            </w:r>
          </w:p>
        </w:tc>
        <w:tc>
          <w:tcPr>
            <w:tcW w:w="1350" w:type="dxa"/>
          </w:tcPr>
          <w:p w14:paraId="3E60542A"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EFD8811" w14:textId="5840B0B6" w:rsidR="00F53306" w:rsidRPr="00146F2D" w:rsidRDefault="00F5330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28.4)</w:t>
            </w:r>
          </w:p>
          <w:p w14:paraId="1AC3CBE1" w14:textId="4D51F68F" w:rsidR="008C36BC" w:rsidRPr="00146F2D" w:rsidRDefault="008C36B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283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71.6)</w:t>
            </w:r>
          </w:p>
        </w:tc>
        <w:tc>
          <w:tcPr>
            <w:tcW w:w="2700" w:type="dxa"/>
          </w:tcPr>
          <w:p w14:paraId="64713F4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67950D4F"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C2C8855" w14:textId="71038A63"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1.09 (</w:t>
            </w:r>
            <w:r w:rsidR="00E53890" w:rsidRPr="00E53890">
              <w:rPr>
                <w:rFonts w:ascii="Times New Roman" w:eastAsia="Times New Roman" w:hAnsi="Times New Roman" w:cs="Times New Roman"/>
                <w:spacing w:val="-10"/>
                <w:kern w:val="2"/>
                <w:sz w:val="24"/>
                <w:szCs w:val="24"/>
              </w:rPr>
              <w:t>0.88, 1.36</w:t>
            </w:r>
            <w:r>
              <w:rPr>
                <w:rFonts w:ascii="Times New Roman" w:eastAsia="Times New Roman" w:hAnsi="Times New Roman" w:cs="Times New Roman"/>
                <w:spacing w:val="-10"/>
                <w:kern w:val="2"/>
                <w:sz w:val="24"/>
                <w:szCs w:val="24"/>
              </w:rPr>
              <w:t>)</w:t>
            </w:r>
          </w:p>
        </w:tc>
        <w:tc>
          <w:tcPr>
            <w:tcW w:w="2430" w:type="dxa"/>
          </w:tcPr>
          <w:p w14:paraId="33770FA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9A04D4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5C1DEA3" w14:textId="28E9ED18"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1.45 (0.96, </w:t>
            </w:r>
            <w:r w:rsidR="006F220A" w:rsidRPr="00146F2D">
              <w:rPr>
                <w:rFonts w:ascii="Times New Roman" w:eastAsia="Times New Roman" w:hAnsi="Times New Roman" w:cs="Times New Roman"/>
                <w:spacing w:val="-10"/>
                <w:kern w:val="2"/>
                <w:sz w:val="24"/>
                <w:szCs w:val="24"/>
              </w:rPr>
              <w:t>2.22</w:t>
            </w:r>
            <w:r>
              <w:rPr>
                <w:rFonts w:ascii="Times New Roman" w:eastAsia="Times New Roman" w:hAnsi="Times New Roman" w:cs="Times New Roman"/>
                <w:spacing w:val="-10"/>
                <w:kern w:val="2"/>
                <w:sz w:val="24"/>
                <w:szCs w:val="24"/>
              </w:rPr>
              <w:t>)</w:t>
            </w:r>
          </w:p>
        </w:tc>
      </w:tr>
      <w:tr w:rsidR="006F220A" w:rsidRPr="00146F2D" w14:paraId="1804A7B4" w14:textId="77777777" w:rsidTr="009C44C1">
        <w:tc>
          <w:tcPr>
            <w:tcW w:w="2970" w:type="dxa"/>
          </w:tcPr>
          <w:p w14:paraId="51F74C2E" w14:textId="77777777"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Crash location</w:t>
            </w:r>
          </w:p>
          <w:p w14:paraId="17326019" w14:textId="1CE5BB83"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Intersection</w:t>
            </w:r>
          </w:p>
          <w:p w14:paraId="029D5B54" w14:textId="345752D4"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Midblock</w:t>
            </w:r>
          </w:p>
        </w:tc>
        <w:tc>
          <w:tcPr>
            <w:tcW w:w="1620" w:type="dxa"/>
          </w:tcPr>
          <w:p w14:paraId="241C1199" w14:textId="77777777" w:rsidR="006F220A" w:rsidRPr="00146F2D" w:rsidRDefault="006F220A" w:rsidP="00474FCC">
            <w:pPr>
              <w:pStyle w:val="Compact"/>
              <w:jc w:val="both"/>
              <w:rPr>
                <w:rFonts w:ascii="Times New Roman" w:hAnsi="Times New Roman" w:cs="Times New Roman"/>
              </w:rPr>
            </w:pPr>
          </w:p>
          <w:p w14:paraId="366BB9ED" w14:textId="5009DD94" w:rsidR="00D12939" w:rsidRPr="00146F2D" w:rsidRDefault="00D12939" w:rsidP="00474FCC">
            <w:pPr>
              <w:pStyle w:val="Compact"/>
              <w:jc w:val="both"/>
              <w:rPr>
                <w:rFonts w:ascii="Times New Roman" w:hAnsi="Times New Roman" w:cs="Times New Roman"/>
              </w:rPr>
            </w:pPr>
            <w:r w:rsidRPr="00146F2D">
              <w:rPr>
                <w:rFonts w:ascii="Times New Roman" w:hAnsi="Times New Roman" w:cs="Times New Roman"/>
              </w:rPr>
              <w:t xml:space="preserve">8555 </w:t>
            </w:r>
            <w:r w:rsidR="0016391F" w:rsidRPr="00146F2D">
              <w:rPr>
                <w:rFonts w:ascii="Times New Roman" w:hAnsi="Times New Roman" w:cs="Times New Roman"/>
              </w:rPr>
              <w:t>(</w:t>
            </w:r>
            <w:r w:rsidRPr="00146F2D">
              <w:rPr>
                <w:rFonts w:ascii="Times New Roman" w:hAnsi="Times New Roman" w:cs="Times New Roman"/>
              </w:rPr>
              <w:t>27.8)</w:t>
            </w:r>
          </w:p>
          <w:p w14:paraId="0D7D4F20" w14:textId="2E75A8F9" w:rsidR="005717B6" w:rsidRPr="00146F2D" w:rsidRDefault="005717B6" w:rsidP="00474FCC">
            <w:pPr>
              <w:pStyle w:val="Compact"/>
              <w:jc w:val="both"/>
              <w:rPr>
                <w:rFonts w:ascii="Times New Roman" w:hAnsi="Times New Roman" w:cs="Times New Roman"/>
              </w:rPr>
            </w:pPr>
            <w:r w:rsidRPr="00146F2D">
              <w:rPr>
                <w:rFonts w:ascii="Times New Roman" w:hAnsi="Times New Roman" w:cs="Times New Roman"/>
              </w:rPr>
              <w:t xml:space="preserve">22271 </w:t>
            </w:r>
            <w:r w:rsidR="0016391F" w:rsidRPr="00146F2D">
              <w:rPr>
                <w:rFonts w:ascii="Times New Roman" w:hAnsi="Times New Roman" w:cs="Times New Roman"/>
              </w:rPr>
              <w:t>(</w:t>
            </w:r>
            <w:r w:rsidRPr="00146F2D">
              <w:rPr>
                <w:rFonts w:ascii="Times New Roman" w:hAnsi="Times New Roman" w:cs="Times New Roman"/>
              </w:rPr>
              <w:t>72.2)</w:t>
            </w:r>
          </w:p>
        </w:tc>
        <w:tc>
          <w:tcPr>
            <w:tcW w:w="1350" w:type="dxa"/>
          </w:tcPr>
          <w:p w14:paraId="278068B4" w14:textId="77777777" w:rsidR="003B0197" w:rsidRPr="00146F2D" w:rsidRDefault="003B0197" w:rsidP="00474FCC">
            <w:pPr>
              <w:pStyle w:val="Compact"/>
              <w:jc w:val="both"/>
              <w:rPr>
                <w:rFonts w:ascii="Times New Roman" w:hAnsi="Times New Roman" w:cs="Times New Roman"/>
              </w:rPr>
            </w:pPr>
          </w:p>
          <w:p w14:paraId="374AD7B1" w14:textId="1958F470" w:rsidR="003B0197" w:rsidRPr="00146F2D" w:rsidRDefault="003B0197" w:rsidP="00474FCC">
            <w:pPr>
              <w:pStyle w:val="Compact"/>
              <w:jc w:val="both"/>
              <w:rPr>
                <w:rFonts w:ascii="Times New Roman" w:hAnsi="Times New Roman" w:cs="Times New Roman"/>
              </w:rPr>
            </w:pPr>
            <w:r w:rsidRPr="00146F2D">
              <w:rPr>
                <w:rFonts w:ascii="Times New Roman" w:hAnsi="Times New Roman" w:cs="Times New Roman"/>
              </w:rPr>
              <w:t xml:space="preserve">85 </w:t>
            </w:r>
            <w:r w:rsidR="0016391F" w:rsidRPr="00146F2D">
              <w:rPr>
                <w:rFonts w:ascii="Times New Roman" w:hAnsi="Times New Roman" w:cs="Times New Roman"/>
              </w:rPr>
              <w:t>(</w:t>
            </w:r>
            <w:r w:rsidRPr="00146F2D">
              <w:rPr>
                <w:rFonts w:ascii="Times New Roman" w:hAnsi="Times New Roman" w:cs="Times New Roman"/>
              </w:rPr>
              <w:t>21.5)</w:t>
            </w:r>
          </w:p>
          <w:p w14:paraId="4D8F4888" w14:textId="74FBB39E" w:rsidR="00372DF1" w:rsidRPr="00146F2D" w:rsidRDefault="00372DF1" w:rsidP="00474FCC">
            <w:pPr>
              <w:pStyle w:val="Compact"/>
              <w:jc w:val="both"/>
              <w:rPr>
                <w:rFonts w:ascii="Times New Roman" w:hAnsi="Times New Roman" w:cs="Times New Roman"/>
              </w:rPr>
            </w:pPr>
            <w:r w:rsidRPr="00146F2D">
              <w:rPr>
                <w:rFonts w:ascii="Times New Roman" w:hAnsi="Times New Roman" w:cs="Times New Roman"/>
              </w:rPr>
              <w:t xml:space="preserve">310 </w:t>
            </w:r>
            <w:r w:rsidR="0016391F" w:rsidRPr="00146F2D">
              <w:rPr>
                <w:rFonts w:ascii="Times New Roman" w:hAnsi="Times New Roman" w:cs="Times New Roman"/>
              </w:rPr>
              <w:t>(</w:t>
            </w:r>
            <w:r w:rsidRPr="00146F2D">
              <w:rPr>
                <w:rFonts w:ascii="Times New Roman" w:hAnsi="Times New Roman" w:cs="Times New Roman"/>
              </w:rPr>
              <w:t>78.5)</w:t>
            </w:r>
          </w:p>
        </w:tc>
        <w:tc>
          <w:tcPr>
            <w:tcW w:w="2700" w:type="dxa"/>
          </w:tcPr>
          <w:p w14:paraId="0CDE626D" w14:textId="77777777" w:rsidR="006F220A" w:rsidRPr="00146F2D" w:rsidRDefault="006F220A" w:rsidP="00474FCC">
            <w:pPr>
              <w:pStyle w:val="Compact"/>
              <w:jc w:val="both"/>
              <w:rPr>
                <w:rFonts w:ascii="Times New Roman" w:hAnsi="Times New Roman" w:cs="Times New Roman"/>
              </w:rPr>
            </w:pPr>
          </w:p>
          <w:p w14:paraId="4A729AFB" w14:textId="77777777"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1</w:t>
            </w:r>
          </w:p>
          <w:p w14:paraId="29B06F8B" w14:textId="25169631" w:rsidR="006F220A" w:rsidRPr="00146F2D" w:rsidRDefault="004A3874" w:rsidP="00474FCC">
            <w:pPr>
              <w:pStyle w:val="Compact"/>
              <w:jc w:val="both"/>
              <w:rPr>
                <w:rFonts w:ascii="Times New Roman" w:hAnsi="Times New Roman" w:cs="Times New Roman"/>
              </w:rPr>
            </w:pPr>
            <w:r>
              <w:rPr>
                <w:rFonts w:ascii="Times New Roman" w:hAnsi="Times New Roman" w:cs="Times New Roman"/>
              </w:rPr>
              <w:t>1.4 (</w:t>
            </w:r>
            <w:r w:rsidR="00841AC4" w:rsidRPr="00841AC4">
              <w:rPr>
                <w:rFonts w:ascii="Times New Roman" w:hAnsi="Times New Roman" w:cs="Times New Roman"/>
              </w:rPr>
              <w:t>1.11, 1.79</w:t>
            </w:r>
            <w:r>
              <w:rPr>
                <w:rFonts w:ascii="Times New Roman" w:hAnsi="Times New Roman" w:cs="Times New Roman"/>
              </w:rPr>
              <w:t>)</w:t>
            </w:r>
          </w:p>
        </w:tc>
        <w:tc>
          <w:tcPr>
            <w:tcW w:w="2430" w:type="dxa"/>
          </w:tcPr>
          <w:p w14:paraId="70B3F199" w14:textId="77777777" w:rsidR="006F220A" w:rsidRPr="00146F2D" w:rsidRDefault="006F220A" w:rsidP="00474FCC">
            <w:pPr>
              <w:pStyle w:val="Compact"/>
              <w:jc w:val="both"/>
              <w:rPr>
                <w:rFonts w:ascii="Times New Roman" w:hAnsi="Times New Roman" w:cs="Times New Roman"/>
              </w:rPr>
            </w:pPr>
          </w:p>
          <w:p w14:paraId="42486D13" w14:textId="77777777" w:rsidR="006F220A" w:rsidRPr="00146F2D" w:rsidRDefault="006F220A" w:rsidP="00474FCC">
            <w:pPr>
              <w:pStyle w:val="Compact"/>
              <w:jc w:val="both"/>
              <w:rPr>
                <w:rFonts w:ascii="Times New Roman" w:hAnsi="Times New Roman" w:cs="Times New Roman"/>
              </w:rPr>
            </w:pPr>
            <w:r w:rsidRPr="00146F2D">
              <w:rPr>
                <w:rFonts w:ascii="Times New Roman" w:hAnsi="Times New Roman" w:cs="Times New Roman"/>
              </w:rPr>
              <w:t>1</w:t>
            </w:r>
          </w:p>
          <w:p w14:paraId="6F8D3A5B" w14:textId="088A58E0" w:rsidR="006F220A" w:rsidRPr="00146F2D" w:rsidRDefault="004A3874" w:rsidP="00474FCC">
            <w:pPr>
              <w:pStyle w:val="Compact"/>
              <w:jc w:val="both"/>
              <w:rPr>
                <w:rFonts w:ascii="Times New Roman" w:hAnsi="Times New Roman" w:cs="Times New Roman"/>
              </w:rPr>
            </w:pPr>
            <w:r>
              <w:rPr>
                <w:rFonts w:ascii="Times New Roman" w:hAnsi="Times New Roman" w:cs="Times New Roman"/>
              </w:rPr>
              <w:t xml:space="preserve">0.93 (0.6, </w:t>
            </w:r>
            <w:r w:rsidR="006F220A" w:rsidRPr="00146F2D">
              <w:rPr>
                <w:rFonts w:ascii="Times New Roman" w:hAnsi="Times New Roman" w:cs="Times New Roman"/>
              </w:rPr>
              <w:t>1.45</w:t>
            </w:r>
            <w:r>
              <w:rPr>
                <w:rFonts w:ascii="Times New Roman" w:hAnsi="Times New Roman" w:cs="Times New Roman"/>
              </w:rPr>
              <w:t>)</w:t>
            </w:r>
          </w:p>
        </w:tc>
      </w:tr>
      <w:tr w:rsidR="006F220A" w:rsidRPr="00146F2D" w14:paraId="121C9E2B" w14:textId="77777777" w:rsidTr="009C44C1">
        <w:tc>
          <w:tcPr>
            <w:tcW w:w="2970" w:type="dxa"/>
          </w:tcPr>
          <w:p w14:paraId="05A2549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District</w:t>
            </w:r>
          </w:p>
          <w:p w14:paraId="3F93370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Central</w:t>
            </w:r>
          </w:p>
          <w:p w14:paraId="0DB23CF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East</w:t>
            </w:r>
          </w:p>
          <w:p w14:paraId="09DA9A0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Kemari</w:t>
            </w:r>
          </w:p>
          <w:p w14:paraId="225358B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Korangi</w:t>
            </w:r>
          </w:p>
          <w:p w14:paraId="727ED5A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Malir</w:t>
            </w:r>
          </w:p>
          <w:p w14:paraId="06D6F62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South</w:t>
            </w:r>
          </w:p>
          <w:p w14:paraId="7FAD2C1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West</w:t>
            </w:r>
          </w:p>
          <w:p w14:paraId="3180B7C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Out of city</w:t>
            </w:r>
          </w:p>
        </w:tc>
        <w:tc>
          <w:tcPr>
            <w:tcW w:w="1620" w:type="dxa"/>
          </w:tcPr>
          <w:p w14:paraId="0D6D959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A569A63" w14:textId="1EA13B19" w:rsidR="00417B6F" w:rsidRPr="00146F2D" w:rsidRDefault="00417B6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7670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24.9)</w:t>
            </w:r>
          </w:p>
          <w:p w14:paraId="411F4C27" w14:textId="7C5EAEE9" w:rsidR="0054226D" w:rsidRPr="00146F2D" w:rsidRDefault="0054226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4871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15.8)</w:t>
            </w:r>
          </w:p>
          <w:p w14:paraId="52D9FB5C" w14:textId="74D390F5" w:rsidR="008F670A" w:rsidRPr="00146F2D" w:rsidRDefault="008F670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1460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4.7)</w:t>
            </w:r>
          </w:p>
          <w:p w14:paraId="0F429D06" w14:textId="3935E884" w:rsidR="001C75C3" w:rsidRPr="00146F2D" w:rsidRDefault="001C75C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3206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10.4)</w:t>
            </w:r>
          </w:p>
          <w:p w14:paraId="07833DD4" w14:textId="1BFFF402" w:rsidR="00A51007" w:rsidRPr="00146F2D" w:rsidRDefault="00A5100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1694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5.5)</w:t>
            </w:r>
          </w:p>
          <w:p w14:paraId="68628305" w14:textId="5F57C8FD" w:rsidR="002759A8" w:rsidRPr="00146F2D" w:rsidRDefault="00205AF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9252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30.0)</w:t>
            </w:r>
          </w:p>
          <w:p w14:paraId="3F99A3E9" w14:textId="68CCEEA9" w:rsidR="00205AF2" w:rsidRPr="00146F2D" w:rsidRDefault="005D006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1787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5.8)</w:t>
            </w:r>
          </w:p>
          <w:p w14:paraId="04D7B6F1" w14:textId="4C5E2284" w:rsidR="002759A8" w:rsidRPr="00146F2D" w:rsidRDefault="002759A8"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886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2.9)</w:t>
            </w:r>
          </w:p>
        </w:tc>
        <w:tc>
          <w:tcPr>
            <w:tcW w:w="1350" w:type="dxa"/>
          </w:tcPr>
          <w:p w14:paraId="323272DA"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EC84E52" w14:textId="21A66425" w:rsidR="00A42501" w:rsidRPr="00146F2D" w:rsidRDefault="00A4250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16.2)</w:t>
            </w:r>
          </w:p>
          <w:p w14:paraId="1256BF45" w14:textId="0623CB8C" w:rsidR="00F34513" w:rsidRPr="00146F2D" w:rsidRDefault="00F3451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13.2)</w:t>
            </w:r>
          </w:p>
          <w:p w14:paraId="4BBD2F96" w14:textId="28BEDDF4" w:rsidR="004657B9" w:rsidRPr="00146F2D" w:rsidRDefault="004657B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10.9)</w:t>
            </w:r>
          </w:p>
          <w:p w14:paraId="59FEA4D0" w14:textId="17D9B524" w:rsidR="00011A37" w:rsidRPr="00146F2D" w:rsidRDefault="00011A3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15.9)</w:t>
            </w:r>
          </w:p>
          <w:p w14:paraId="686B6416" w14:textId="1FEBED3A" w:rsidR="0057421E" w:rsidRPr="00146F2D" w:rsidRDefault="0057421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43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10.9)</w:t>
            </w:r>
          </w:p>
          <w:p w14:paraId="4CA58C2C" w14:textId="30B2ECFF" w:rsidR="00F71E24" w:rsidRPr="00146F2D" w:rsidRDefault="005E2DF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21.3)</w:t>
            </w:r>
          </w:p>
          <w:p w14:paraId="526CC4BE" w14:textId="792DBCB7" w:rsidR="005E2DF0" w:rsidRPr="00146F2D" w:rsidRDefault="00C9717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5.6)</w:t>
            </w:r>
          </w:p>
          <w:p w14:paraId="4B2E8EB0" w14:textId="23203F84" w:rsidR="00F71E24" w:rsidRPr="00146F2D" w:rsidRDefault="00F71E2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6.1)</w:t>
            </w:r>
          </w:p>
        </w:tc>
        <w:tc>
          <w:tcPr>
            <w:tcW w:w="2700" w:type="dxa"/>
          </w:tcPr>
          <w:p w14:paraId="5424C1D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12D2F0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FDF6C1C" w14:textId="571F8147"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1.28 (</w:t>
            </w:r>
            <w:r w:rsidR="00E53890" w:rsidRPr="00E53890">
              <w:rPr>
                <w:rFonts w:ascii="Times New Roman" w:eastAsia="Times New Roman" w:hAnsi="Times New Roman" w:cs="Times New Roman"/>
                <w:spacing w:val="-10"/>
                <w:kern w:val="2"/>
                <w:sz w:val="24"/>
                <w:szCs w:val="24"/>
              </w:rPr>
              <w:t>0.88, 1.85</w:t>
            </w:r>
            <w:r>
              <w:rPr>
                <w:rFonts w:ascii="Times New Roman" w:eastAsia="Times New Roman" w:hAnsi="Times New Roman" w:cs="Times New Roman"/>
                <w:spacing w:val="-10"/>
                <w:kern w:val="2"/>
                <w:sz w:val="24"/>
                <w:szCs w:val="24"/>
              </w:rPr>
              <w:t>)</w:t>
            </w:r>
          </w:p>
          <w:p w14:paraId="57173C77" w14:textId="42709090"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3.53 (</w:t>
            </w:r>
            <w:r w:rsidR="00E53890" w:rsidRPr="00E53890">
              <w:rPr>
                <w:rFonts w:ascii="Times New Roman" w:eastAsia="Times New Roman" w:hAnsi="Times New Roman" w:cs="Times New Roman"/>
                <w:spacing w:val="-10"/>
                <w:kern w:val="2"/>
                <w:sz w:val="24"/>
                <w:szCs w:val="24"/>
              </w:rPr>
              <w:t>2.37, 5.2</w:t>
            </w:r>
            <w:r>
              <w:rPr>
                <w:rFonts w:ascii="Times New Roman" w:eastAsia="Times New Roman" w:hAnsi="Times New Roman" w:cs="Times New Roman"/>
                <w:spacing w:val="-10"/>
                <w:kern w:val="2"/>
                <w:sz w:val="24"/>
                <w:szCs w:val="24"/>
              </w:rPr>
              <w:t>)</w:t>
            </w:r>
          </w:p>
          <w:p w14:paraId="6C022B83" w14:textId="090F0187" w:rsidR="00E5389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2.36 (</w:t>
            </w:r>
            <w:r w:rsidR="00E53890" w:rsidRPr="00E53890">
              <w:rPr>
                <w:rFonts w:ascii="Times New Roman" w:eastAsia="Times New Roman" w:hAnsi="Times New Roman" w:cs="Times New Roman"/>
                <w:spacing w:val="-10"/>
                <w:kern w:val="2"/>
                <w:sz w:val="24"/>
                <w:szCs w:val="24"/>
              </w:rPr>
              <w:t>1.66, 3.35</w:t>
            </w:r>
            <w:r>
              <w:rPr>
                <w:rFonts w:ascii="Times New Roman" w:eastAsia="Times New Roman" w:hAnsi="Times New Roman" w:cs="Times New Roman"/>
                <w:spacing w:val="-10"/>
                <w:kern w:val="2"/>
                <w:sz w:val="24"/>
                <w:szCs w:val="24"/>
              </w:rPr>
              <w:t>)</w:t>
            </w:r>
          </w:p>
          <w:p w14:paraId="71FBD7B6" w14:textId="041981A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3.04 (</w:t>
            </w:r>
            <w:r w:rsidR="00447E30" w:rsidRPr="00447E30">
              <w:rPr>
                <w:rFonts w:ascii="Times New Roman" w:eastAsia="Times New Roman" w:hAnsi="Times New Roman" w:cs="Times New Roman"/>
                <w:spacing w:val="-10"/>
                <w:kern w:val="2"/>
                <w:sz w:val="24"/>
                <w:szCs w:val="24"/>
              </w:rPr>
              <w:t>2.05, 4.48</w:t>
            </w:r>
            <w:r w:rsidR="006F220A" w:rsidRPr="00146F2D">
              <w:rPr>
                <w:rFonts w:ascii="Times New Roman" w:eastAsia="Times New Roman" w:hAnsi="Times New Roman" w:cs="Times New Roman"/>
                <w:spacing w:val="-10"/>
                <w:kern w:val="2"/>
                <w:sz w:val="24"/>
                <w:szCs w:val="24"/>
              </w:rPr>
              <w:t>)</w:t>
            </w:r>
          </w:p>
          <w:p w14:paraId="658F45D2" w14:textId="4C048FCE"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1.09 (</w:t>
            </w:r>
            <w:r w:rsidR="00447E30" w:rsidRPr="00447E30">
              <w:rPr>
                <w:rFonts w:ascii="Times New Roman" w:eastAsia="Times New Roman" w:hAnsi="Times New Roman" w:cs="Times New Roman"/>
                <w:spacing w:val="-10"/>
                <w:kern w:val="2"/>
                <w:sz w:val="24"/>
                <w:szCs w:val="24"/>
              </w:rPr>
              <w:t>0.79, 1.51</w:t>
            </w:r>
            <w:r>
              <w:rPr>
                <w:rFonts w:ascii="Times New Roman" w:eastAsia="Times New Roman" w:hAnsi="Times New Roman" w:cs="Times New Roman"/>
                <w:spacing w:val="-10"/>
                <w:kern w:val="2"/>
                <w:sz w:val="24"/>
                <w:szCs w:val="24"/>
              </w:rPr>
              <w:t>)</w:t>
            </w:r>
          </w:p>
          <w:p w14:paraId="7A4B3CE8" w14:textId="3AEF5463" w:rsidR="00447E30"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1.48 (</w:t>
            </w:r>
            <w:r w:rsidR="00447E30" w:rsidRPr="00447E30">
              <w:rPr>
                <w:rFonts w:ascii="Times New Roman" w:eastAsia="Times New Roman" w:hAnsi="Times New Roman" w:cs="Times New Roman"/>
                <w:spacing w:val="-10"/>
                <w:kern w:val="2"/>
                <w:sz w:val="24"/>
                <w:szCs w:val="24"/>
              </w:rPr>
              <w:t>0.89, 2.36</w:t>
            </w:r>
            <w:r>
              <w:rPr>
                <w:rFonts w:ascii="Times New Roman" w:eastAsia="Times New Roman" w:hAnsi="Times New Roman" w:cs="Times New Roman"/>
                <w:spacing w:val="-10"/>
                <w:kern w:val="2"/>
                <w:sz w:val="24"/>
                <w:szCs w:val="24"/>
              </w:rPr>
              <w:t>)</w:t>
            </w:r>
          </w:p>
          <w:p w14:paraId="0D7DB263" w14:textId="0408FEA8"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3.25 (</w:t>
            </w:r>
            <w:r w:rsidR="00447E30" w:rsidRPr="00447E30">
              <w:rPr>
                <w:rFonts w:ascii="Times New Roman" w:eastAsia="Times New Roman" w:hAnsi="Times New Roman" w:cs="Times New Roman"/>
                <w:spacing w:val="-10"/>
                <w:kern w:val="2"/>
                <w:sz w:val="24"/>
                <w:szCs w:val="24"/>
              </w:rPr>
              <w:t>1.98, 5.14</w:t>
            </w:r>
            <w:r>
              <w:rPr>
                <w:rFonts w:ascii="Times New Roman" w:eastAsia="Times New Roman" w:hAnsi="Times New Roman" w:cs="Times New Roman"/>
                <w:spacing w:val="-10"/>
                <w:kern w:val="2"/>
                <w:sz w:val="24"/>
                <w:szCs w:val="24"/>
              </w:rPr>
              <w:t>)</w:t>
            </w:r>
          </w:p>
        </w:tc>
        <w:tc>
          <w:tcPr>
            <w:tcW w:w="2430" w:type="dxa"/>
          </w:tcPr>
          <w:p w14:paraId="2A3137CA"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D36003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BB35B41" w14:textId="4A38FBBC"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1.00 (</w:t>
            </w:r>
            <w:r w:rsidR="006F220A" w:rsidRPr="00146F2D">
              <w:rPr>
                <w:rFonts w:ascii="Times New Roman" w:eastAsia="Times New Roman" w:hAnsi="Times New Roman" w:cs="Times New Roman"/>
                <w:spacing w:val="-10"/>
                <w:kern w:val="2"/>
                <w:sz w:val="24"/>
                <w:szCs w:val="24"/>
              </w:rPr>
              <w:t>0.</w:t>
            </w:r>
            <w:r>
              <w:rPr>
                <w:rFonts w:ascii="Times New Roman" w:eastAsia="Times New Roman" w:hAnsi="Times New Roman" w:cs="Times New Roman"/>
                <w:spacing w:val="-10"/>
                <w:kern w:val="2"/>
                <w:sz w:val="24"/>
                <w:szCs w:val="24"/>
              </w:rPr>
              <w:t xml:space="preserve">45, </w:t>
            </w:r>
            <w:r w:rsidR="006F220A" w:rsidRPr="00146F2D">
              <w:rPr>
                <w:rFonts w:ascii="Times New Roman" w:eastAsia="Times New Roman" w:hAnsi="Times New Roman" w:cs="Times New Roman"/>
                <w:spacing w:val="-10"/>
                <w:kern w:val="2"/>
                <w:sz w:val="24"/>
                <w:szCs w:val="24"/>
              </w:rPr>
              <w:t>2.22</w:t>
            </w:r>
            <w:r>
              <w:rPr>
                <w:rFonts w:ascii="Times New Roman" w:eastAsia="Times New Roman" w:hAnsi="Times New Roman" w:cs="Times New Roman"/>
                <w:spacing w:val="-10"/>
                <w:kern w:val="2"/>
                <w:sz w:val="24"/>
                <w:szCs w:val="24"/>
              </w:rPr>
              <w:t>)</w:t>
            </w:r>
          </w:p>
          <w:p w14:paraId="0AC0B092" w14:textId="2C7FA9BD"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0.65 (0.21, </w:t>
            </w:r>
            <w:r w:rsidR="006F220A" w:rsidRPr="00146F2D">
              <w:rPr>
                <w:rFonts w:ascii="Times New Roman" w:eastAsia="Times New Roman" w:hAnsi="Times New Roman" w:cs="Times New Roman"/>
                <w:spacing w:val="-10"/>
                <w:kern w:val="2"/>
                <w:sz w:val="24"/>
                <w:szCs w:val="24"/>
              </w:rPr>
              <w:t>1.93</w:t>
            </w:r>
            <w:r>
              <w:rPr>
                <w:rFonts w:ascii="Times New Roman" w:eastAsia="Times New Roman" w:hAnsi="Times New Roman" w:cs="Times New Roman"/>
                <w:spacing w:val="-10"/>
                <w:kern w:val="2"/>
                <w:sz w:val="24"/>
                <w:szCs w:val="24"/>
              </w:rPr>
              <w:t>)</w:t>
            </w:r>
          </w:p>
          <w:p w14:paraId="1D42905B" w14:textId="22D138AC"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1.06 (0.46, </w:t>
            </w:r>
            <w:r w:rsidR="006F220A" w:rsidRPr="00146F2D">
              <w:rPr>
                <w:rFonts w:ascii="Times New Roman" w:eastAsia="Times New Roman" w:hAnsi="Times New Roman" w:cs="Times New Roman"/>
                <w:spacing w:val="-10"/>
                <w:kern w:val="2"/>
                <w:sz w:val="24"/>
                <w:szCs w:val="24"/>
              </w:rPr>
              <w:t>2.43</w:t>
            </w:r>
            <w:r>
              <w:rPr>
                <w:rFonts w:ascii="Times New Roman" w:eastAsia="Times New Roman" w:hAnsi="Times New Roman" w:cs="Times New Roman"/>
                <w:spacing w:val="-10"/>
                <w:kern w:val="2"/>
                <w:sz w:val="24"/>
                <w:szCs w:val="24"/>
              </w:rPr>
              <w:t>)</w:t>
            </w:r>
          </w:p>
          <w:p w14:paraId="1DA8B932" w14:textId="6D79B862"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1.31 (0.55, </w:t>
            </w:r>
            <w:r w:rsidR="006F220A" w:rsidRPr="00146F2D">
              <w:rPr>
                <w:rFonts w:ascii="Times New Roman" w:eastAsia="Times New Roman" w:hAnsi="Times New Roman" w:cs="Times New Roman"/>
                <w:spacing w:val="-10"/>
                <w:kern w:val="2"/>
                <w:sz w:val="24"/>
                <w:szCs w:val="24"/>
              </w:rPr>
              <w:t>3.01</w:t>
            </w:r>
            <w:r>
              <w:rPr>
                <w:rFonts w:ascii="Times New Roman" w:eastAsia="Times New Roman" w:hAnsi="Times New Roman" w:cs="Times New Roman"/>
                <w:spacing w:val="-10"/>
                <w:kern w:val="2"/>
                <w:sz w:val="24"/>
                <w:szCs w:val="24"/>
              </w:rPr>
              <w:t>)</w:t>
            </w:r>
          </w:p>
          <w:p w14:paraId="6CD5673D" w14:textId="0B7A8BD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0.98 (0.44, </w:t>
            </w:r>
            <w:r w:rsidR="006F220A" w:rsidRPr="00146F2D">
              <w:rPr>
                <w:rFonts w:ascii="Times New Roman" w:eastAsia="Times New Roman" w:hAnsi="Times New Roman" w:cs="Times New Roman"/>
                <w:spacing w:val="-10"/>
                <w:kern w:val="2"/>
                <w:sz w:val="24"/>
                <w:szCs w:val="24"/>
              </w:rPr>
              <w:t>2.19</w:t>
            </w:r>
            <w:r>
              <w:rPr>
                <w:rFonts w:ascii="Times New Roman" w:eastAsia="Times New Roman" w:hAnsi="Times New Roman" w:cs="Times New Roman"/>
                <w:spacing w:val="-10"/>
                <w:kern w:val="2"/>
                <w:sz w:val="24"/>
                <w:szCs w:val="24"/>
              </w:rPr>
              <w:t>)</w:t>
            </w:r>
          </w:p>
          <w:p w14:paraId="51E67237" w14:textId="55263477"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0.99 (0.37. </w:t>
            </w:r>
            <w:r w:rsidR="006F220A" w:rsidRPr="00146F2D">
              <w:rPr>
                <w:rFonts w:ascii="Times New Roman" w:eastAsia="Times New Roman" w:hAnsi="Times New Roman" w:cs="Times New Roman"/>
                <w:spacing w:val="-10"/>
                <w:kern w:val="2"/>
                <w:sz w:val="24"/>
                <w:szCs w:val="24"/>
              </w:rPr>
              <w:t>2.37</w:t>
            </w:r>
            <w:r>
              <w:rPr>
                <w:rFonts w:ascii="Times New Roman" w:eastAsia="Times New Roman" w:hAnsi="Times New Roman" w:cs="Times New Roman"/>
                <w:spacing w:val="-10"/>
                <w:kern w:val="2"/>
                <w:sz w:val="24"/>
                <w:szCs w:val="24"/>
              </w:rPr>
              <w:t>)</w:t>
            </w:r>
          </w:p>
          <w:p w14:paraId="10B886EB" w14:textId="63538EF5" w:rsidR="006F220A" w:rsidRPr="00146F2D" w:rsidRDefault="004A3874"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1.15 (0.45, </w:t>
            </w:r>
            <w:r w:rsidR="006F220A" w:rsidRPr="00146F2D">
              <w:rPr>
                <w:rFonts w:ascii="Times New Roman" w:eastAsia="Times New Roman" w:hAnsi="Times New Roman" w:cs="Times New Roman"/>
                <w:spacing w:val="-10"/>
                <w:kern w:val="2"/>
                <w:sz w:val="24"/>
                <w:szCs w:val="24"/>
              </w:rPr>
              <w:t>2.87</w:t>
            </w:r>
            <w:r>
              <w:rPr>
                <w:rFonts w:ascii="Times New Roman" w:eastAsia="Times New Roman" w:hAnsi="Times New Roman" w:cs="Times New Roman"/>
                <w:spacing w:val="-10"/>
                <w:kern w:val="2"/>
                <w:sz w:val="24"/>
                <w:szCs w:val="24"/>
              </w:rPr>
              <w:t>)</w:t>
            </w:r>
          </w:p>
        </w:tc>
      </w:tr>
      <w:tr w:rsidR="006F220A" w:rsidRPr="00146F2D" w14:paraId="20ED36C2" w14:textId="77777777" w:rsidTr="004338D9">
        <w:trPr>
          <w:trHeight w:val="813"/>
        </w:trPr>
        <w:tc>
          <w:tcPr>
            <w:tcW w:w="2970" w:type="dxa"/>
          </w:tcPr>
          <w:p w14:paraId="6EECA55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Helmet use</w:t>
            </w:r>
          </w:p>
          <w:p w14:paraId="078F227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Yes</w:t>
            </w:r>
          </w:p>
          <w:p w14:paraId="192AFE3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No</w:t>
            </w:r>
          </w:p>
        </w:tc>
        <w:tc>
          <w:tcPr>
            <w:tcW w:w="1620" w:type="dxa"/>
          </w:tcPr>
          <w:p w14:paraId="12FC5514" w14:textId="77777777" w:rsidR="00447E30" w:rsidRDefault="00447E30" w:rsidP="00474FCC">
            <w:pPr>
              <w:spacing w:after="0" w:line="240" w:lineRule="auto"/>
              <w:rPr>
                <w:rFonts w:ascii="Times New Roman" w:hAnsi="Times New Roman" w:cs="Times New Roman"/>
                <w:sz w:val="24"/>
                <w:szCs w:val="24"/>
              </w:rPr>
            </w:pPr>
          </w:p>
          <w:p w14:paraId="1DB29ADF" w14:textId="136E8BF8" w:rsidR="005C7669" w:rsidRPr="00146F2D" w:rsidRDefault="00227F72" w:rsidP="00474FCC">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1121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3.6)</w:t>
            </w:r>
          </w:p>
          <w:p w14:paraId="244C9068" w14:textId="094E50C9" w:rsidR="008E0598" w:rsidRPr="00146F2D" w:rsidRDefault="008E0598" w:rsidP="00474FCC">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29705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96.4)</w:t>
            </w:r>
          </w:p>
        </w:tc>
        <w:tc>
          <w:tcPr>
            <w:tcW w:w="1350" w:type="dxa"/>
          </w:tcPr>
          <w:p w14:paraId="057C2ADC" w14:textId="77777777" w:rsidR="00447E30" w:rsidRDefault="00447E30" w:rsidP="00447E30">
            <w:pPr>
              <w:spacing w:after="0" w:line="240" w:lineRule="auto"/>
              <w:rPr>
                <w:rFonts w:ascii="Times New Roman" w:hAnsi="Times New Roman" w:cs="Times New Roman"/>
                <w:sz w:val="24"/>
                <w:szCs w:val="24"/>
              </w:rPr>
            </w:pPr>
          </w:p>
          <w:p w14:paraId="77DE8462" w14:textId="0AF57452" w:rsidR="006B75E7" w:rsidRPr="00146F2D" w:rsidRDefault="00D82A72" w:rsidP="00447E30">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 (1.3)     </w:t>
            </w:r>
            <w:r w:rsidR="006B75E7" w:rsidRPr="00146F2D">
              <w:rPr>
                <w:rFonts w:ascii="Times New Roman" w:hAnsi="Times New Roman" w:cs="Times New Roman"/>
                <w:sz w:val="24"/>
                <w:szCs w:val="24"/>
              </w:rPr>
              <w:t xml:space="preserve">390 </w:t>
            </w:r>
            <w:r w:rsidR="0016391F" w:rsidRPr="00146F2D">
              <w:rPr>
                <w:rFonts w:ascii="Times New Roman" w:hAnsi="Times New Roman" w:cs="Times New Roman"/>
                <w:sz w:val="24"/>
                <w:szCs w:val="24"/>
              </w:rPr>
              <w:t>(</w:t>
            </w:r>
            <w:r w:rsidR="006B75E7" w:rsidRPr="00146F2D">
              <w:rPr>
                <w:rFonts w:ascii="Times New Roman" w:hAnsi="Times New Roman" w:cs="Times New Roman"/>
                <w:sz w:val="24"/>
                <w:szCs w:val="24"/>
              </w:rPr>
              <w:t>98.7)</w:t>
            </w:r>
          </w:p>
        </w:tc>
        <w:tc>
          <w:tcPr>
            <w:tcW w:w="2700" w:type="dxa"/>
          </w:tcPr>
          <w:p w14:paraId="2E89A647"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p>
          <w:p w14:paraId="71BCC33D"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19AE601" w14:textId="4AEFFAE9" w:rsidR="006F220A" w:rsidRPr="00146F2D" w:rsidRDefault="003751C2" w:rsidP="00474FCC">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2.94 (</w:t>
            </w:r>
            <w:r w:rsidR="00841AC4" w:rsidRPr="00841AC4">
              <w:rPr>
                <w:rFonts w:ascii="Times New Roman" w:eastAsia="Times New Roman" w:hAnsi="Times New Roman" w:cs="Times New Roman"/>
                <w:spacing w:val="-10"/>
                <w:kern w:val="2"/>
                <w:sz w:val="24"/>
                <w:szCs w:val="24"/>
              </w:rPr>
              <w:t>1.36, 8.26</w:t>
            </w:r>
            <w:r>
              <w:rPr>
                <w:rFonts w:ascii="Times New Roman" w:eastAsia="Times New Roman" w:hAnsi="Times New Roman" w:cs="Times New Roman"/>
                <w:spacing w:val="-10"/>
                <w:kern w:val="2"/>
                <w:sz w:val="24"/>
                <w:szCs w:val="24"/>
              </w:rPr>
              <w:t>)</w:t>
            </w:r>
          </w:p>
        </w:tc>
        <w:tc>
          <w:tcPr>
            <w:tcW w:w="2430" w:type="dxa"/>
          </w:tcPr>
          <w:p w14:paraId="5E76B577"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p>
          <w:p w14:paraId="0B1C6EE0" w14:textId="77777777" w:rsidR="006F220A" w:rsidRPr="00146F2D" w:rsidRDefault="006F220A" w:rsidP="00474FCC">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CD63647" w14:textId="41AA6B71" w:rsidR="006F220A" w:rsidRPr="00146F2D" w:rsidRDefault="00D05263" w:rsidP="00474FCC">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4.51</w:t>
            </w:r>
            <w:r w:rsidR="006F220A" w:rsidRPr="00146F2D">
              <w:rPr>
                <w:rFonts w:ascii="Times New Roman" w:eastAsia="Times New Roman" w:hAnsi="Times New Roman" w:cs="Times New Roman"/>
                <w:spacing w:val="-10"/>
                <w:kern w:val="2"/>
                <w:sz w:val="24"/>
                <w:szCs w:val="24"/>
              </w:rPr>
              <w:t xml:space="preserve"> </w:t>
            </w:r>
            <w:r w:rsidR="003751C2">
              <w:rPr>
                <w:rFonts w:ascii="Times New Roman" w:eastAsia="Times New Roman" w:hAnsi="Times New Roman" w:cs="Times New Roman"/>
                <w:spacing w:val="-10"/>
                <w:kern w:val="2"/>
                <w:sz w:val="24"/>
                <w:szCs w:val="24"/>
              </w:rPr>
              <w:t>(</w:t>
            </w:r>
            <w:r w:rsidR="006F220A" w:rsidRPr="00146F2D">
              <w:rPr>
                <w:rFonts w:ascii="Times New Roman" w:eastAsia="Times New Roman" w:hAnsi="Times New Roman" w:cs="Times New Roman"/>
                <w:spacing w:val="-10"/>
                <w:kern w:val="2"/>
                <w:sz w:val="24"/>
                <w:szCs w:val="24"/>
              </w:rPr>
              <w:t>0.84</w:t>
            </w:r>
            <w:r w:rsidR="003751C2">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32.14</w:t>
            </w:r>
            <w:r w:rsidR="003751C2">
              <w:rPr>
                <w:rFonts w:ascii="Times New Roman" w:eastAsia="Times New Roman" w:hAnsi="Times New Roman" w:cs="Times New Roman"/>
                <w:spacing w:val="-10"/>
                <w:kern w:val="2"/>
                <w:sz w:val="24"/>
                <w:szCs w:val="24"/>
              </w:rPr>
              <w:t>)</w:t>
            </w:r>
          </w:p>
        </w:tc>
      </w:tr>
      <w:tr w:rsidR="006F220A" w:rsidRPr="00146F2D" w14:paraId="6DF05D4C" w14:textId="77777777" w:rsidTr="009C44C1">
        <w:tc>
          <w:tcPr>
            <w:tcW w:w="2970" w:type="dxa"/>
          </w:tcPr>
          <w:p w14:paraId="475A78B5" w14:textId="3DDD60E6"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Patient transfer</w:t>
            </w:r>
            <w:r w:rsidR="00524855">
              <w:rPr>
                <w:rFonts w:ascii="Times New Roman" w:eastAsia="Times New Roman" w:hAnsi="Times New Roman" w:cs="Times New Roman"/>
                <w:sz w:val="24"/>
                <w:szCs w:val="24"/>
              </w:rPr>
              <w:t xml:space="preserve"> vehicle</w:t>
            </w:r>
          </w:p>
          <w:p w14:paraId="74D5957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Ambulance</w:t>
            </w:r>
          </w:p>
          <w:p w14:paraId="40D4BF2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Police</w:t>
            </w:r>
          </w:p>
          <w:p w14:paraId="3CB697A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Private</w:t>
            </w:r>
          </w:p>
          <w:p w14:paraId="43E5DDD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Public</w:t>
            </w:r>
          </w:p>
          <w:p w14:paraId="647CE6C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Others</w:t>
            </w:r>
          </w:p>
        </w:tc>
        <w:tc>
          <w:tcPr>
            <w:tcW w:w="1620" w:type="dxa"/>
          </w:tcPr>
          <w:p w14:paraId="7225C70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9014B16" w14:textId="29F42B7D" w:rsidR="002A7009" w:rsidRPr="00146F2D" w:rsidRDefault="002A700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7412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24.0)</w:t>
            </w:r>
          </w:p>
          <w:p w14:paraId="78E4DE6B" w14:textId="6AB89FBF" w:rsidR="00F7175A" w:rsidRPr="00146F2D" w:rsidRDefault="00F717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p w14:paraId="6C7A00BF" w14:textId="5BA22129" w:rsidR="003A7BB3" w:rsidRPr="00146F2D" w:rsidRDefault="003A7BB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22909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74.3)</w:t>
            </w:r>
          </w:p>
          <w:p w14:paraId="5348880C" w14:textId="0A7F9E07" w:rsidR="00AA4FBF" w:rsidRPr="00146F2D" w:rsidRDefault="00AA4FB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402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1.3)</w:t>
            </w:r>
          </w:p>
          <w:p w14:paraId="1F63FDE1" w14:textId="515F9FBF" w:rsidR="00AA4FBF" w:rsidRPr="00146F2D" w:rsidRDefault="00C47207"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49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350" w:type="dxa"/>
          </w:tcPr>
          <w:p w14:paraId="204F3DB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0A7EF7E" w14:textId="3FBE414B" w:rsidR="00E74127" w:rsidRPr="00146F2D" w:rsidRDefault="00E7412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309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78.2)</w:t>
            </w:r>
          </w:p>
          <w:p w14:paraId="51E9C0DF" w14:textId="068A4DD3" w:rsidR="00DB3E35" w:rsidRPr="00146F2D" w:rsidRDefault="00DB3E35"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1.0)</w:t>
            </w:r>
          </w:p>
          <w:p w14:paraId="2CC6B1F8" w14:textId="3F458878" w:rsidR="000D5AD8" w:rsidRPr="00146F2D" w:rsidRDefault="000D5AD8"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67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17.0)</w:t>
            </w:r>
          </w:p>
          <w:p w14:paraId="2EAC8B9A" w14:textId="00BD72C7" w:rsidR="00C936DD" w:rsidRPr="00146F2D" w:rsidRDefault="00C936D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3.5)</w:t>
            </w:r>
          </w:p>
          <w:p w14:paraId="70DCFAFE" w14:textId="4823B72C" w:rsidR="00F3756A" w:rsidRPr="00146F2D" w:rsidRDefault="00F3756A"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 </w:t>
            </w:r>
            <w:r w:rsidR="0016391F" w:rsidRPr="00146F2D">
              <w:rPr>
                <w:rFonts w:ascii="Times New Roman" w:hAnsi="Times New Roman" w:cs="Times New Roman"/>
                <w:sz w:val="24"/>
                <w:szCs w:val="24"/>
              </w:rPr>
              <w:t>(</w:t>
            </w:r>
            <w:r w:rsidRPr="00146F2D">
              <w:rPr>
                <w:rFonts w:ascii="Times New Roman" w:hAnsi="Times New Roman" w:cs="Times New Roman"/>
                <w:sz w:val="24"/>
                <w:szCs w:val="24"/>
              </w:rPr>
              <w:t>0.3)</w:t>
            </w:r>
          </w:p>
        </w:tc>
        <w:tc>
          <w:tcPr>
            <w:tcW w:w="2700" w:type="dxa"/>
          </w:tcPr>
          <w:p w14:paraId="6895D28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56B9EFB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2616735" w14:textId="7DA65E29"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1.78 (</w:t>
            </w:r>
            <w:r w:rsidR="00841AC4" w:rsidRPr="00841AC4">
              <w:rPr>
                <w:rFonts w:ascii="Times New Roman" w:eastAsia="Times New Roman" w:hAnsi="Times New Roman" w:cs="Times New Roman"/>
                <w:spacing w:val="-10"/>
                <w:kern w:val="2"/>
                <w:sz w:val="24"/>
                <w:szCs w:val="24"/>
              </w:rPr>
              <w:t>0.54, 4.37</w:t>
            </w:r>
            <w:r>
              <w:rPr>
                <w:rFonts w:ascii="Times New Roman" w:eastAsia="Times New Roman" w:hAnsi="Times New Roman" w:cs="Times New Roman"/>
                <w:spacing w:val="-10"/>
                <w:kern w:val="2"/>
                <w:sz w:val="24"/>
                <w:szCs w:val="24"/>
              </w:rPr>
              <w:t>)</w:t>
            </w:r>
          </w:p>
          <w:p w14:paraId="167D237F" w14:textId="68613E93"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0.07 (</w:t>
            </w:r>
            <w:r w:rsidR="00841AC4" w:rsidRPr="00841AC4">
              <w:rPr>
                <w:rFonts w:ascii="Times New Roman" w:eastAsia="Times New Roman" w:hAnsi="Times New Roman" w:cs="Times New Roman"/>
                <w:spacing w:val="-10"/>
                <w:kern w:val="2"/>
                <w:sz w:val="24"/>
                <w:szCs w:val="24"/>
              </w:rPr>
              <w:t>0.05, 0.09</w:t>
            </w:r>
            <w:r>
              <w:rPr>
                <w:rFonts w:ascii="Times New Roman" w:eastAsia="Times New Roman" w:hAnsi="Times New Roman" w:cs="Times New Roman"/>
                <w:spacing w:val="-10"/>
                <w:kern w:val="2"/>
                <w:sz w:val="24"/>
                <w:szCs w:val="24"/>
              </w:rPr>
              <w:t>)</w:t>
            </w:r>
          </w:p>
          <w:p w14:paraId="6165D3D9" w14:textId="5B593AC0" w:rsidR="00841AC4"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0.84 (</w:t>
            </w:r>
            <w:r w:rsidR="00841AC4" w:rsidRPr="00841AC4">
              <w:rPr>
                <w:rFonts w:ascii="Times New Roman" w:eastAsia="Times New Roman" w:hAnsi="Times New Roman" w:cs="Times New Roman"/>
                <w:spacing w:val="-10"/>
                <w:kern w:val="2"/>
                <w:sz w:val="24"/>
                <w:szCs w:val="24"/>
              </w:rPr>
              <w:t>0.46, 1.39</w:t>
            </w:r>
            <w:r>
              <w:rPr>
                <w:rFonts w:ascii="Times New Roman" w:eastAsia="Times New Roman" w:hAnsi="Times New Roman" w:cs="Times New Roman"/>
                <w:spacing w:val="-10"/>
                <w:kern w:val="2"/>
                <w:sz w:val="24"/>
                <w:szCs w:val="24"/>
              </w:rPr>
              <w:t>)</w:t>
            </w:r>
          </w:p>
          <w:p w14:paraId="7B883B9D" w14:textId="39CF8FD7"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0.49 (</w:t>
            </w:r>
            <w:r w:rsidR="00841AC4" w:rsidRPr="00841AC4">
              <w:rPr>
                <w:rFonts w:ascii="Times New Roman" w:eastAsia="Times New Roman" w:hAnsi="Times New Roman" w:cs="Times New Roman"/>
                <w:spacing w:val="-10"/>
                <w:kern w:val="2"/>
                <w:sz w:val="24"/>
                <w:szCs w:val="24"/>
              </w:rPr>
              <w:t>0.03, 2.24</w:t>
            </w:r>
            <w:r>
              <w:rPr>
                <w:rFonts w:ascii="Times New Roman" w:eastAsia="Times New Roman" w:hAnsi="Times New Roman" w:cs="Times New Roman"/>
                <w:spacing w:val="-10"/>
                <w:kern w:val="2"/>
                <w:sz w:val="24"/>
                <w:szCs w:val="24"/>
              </w:rPr>
              <w:t>)</w:t>
            </w:r>
          </w:p>
        </w:tc>
        <w:tc>
          <w:tcPr>
            <w:tcW w:w="2430" w:type="dxa"/>
          </w:tcPr>
          <w:p w14:paraId="3463EB1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83E074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EA909CC" w14:textId="11ED6E29"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0.70 (0.04, </w:t>
            </w:r>
            <w:r w:rsidR="006F220A" w:rsidRPr="00146F2D">
              <w:rPr>
                <w:rFonts w:ascii="Times New Roman" w:eastAsia="Times New Roman" w:hAnsi="Times New Roman" w:cs="Times New Roman"/>
                <w:spacing w:val="-10"/>
                <w:kern w:val="2"/>
                <w:sz w:val="24"/>
                <w:szCs w:val="24"/>
              </w:rPr>
              <w:t>6.46</w:t>
            </w:r>
            <w:r>
              <w:rPr>
                <w:rFonts w:ascii="Times New Roman" w:eastAsia="Times New Roman" w:hAnsi="Times New Roman" w:cs="Times New Roman"/>
                <w:spacing w:val="-10"/>
                <w:kern w:val="2"/>
                <w:sz w:val="24"/>
                <w:szCs w:val="24"/>
              </w:rPr>
              <w:t>)</w:t>
            </w:r>
          </w:p>
          <w:p w14:paraId="35E9D883" w14:textId="4AC15A62"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0.26 (0.16, </w:t>
            </w:r>
            <w:r w:rsidR="006F220A" w:rsidRPr="00146F2D">
              <w:rPr>
                <w:rFonts w:ascii="Times New Roman" w:eastAsia="Times New Roman" w:hAnsi="Times New Roman" w:cs="Times New Roman"/>
                <w:spacing w:val="-10"/>
                <w:kern w:val="2"/>
                <w:sz w:val="24"/>
                <w:szCs w:val="24"/>
              </w:rPr>
              <w:t>0.41</w:t>
            </w:r>
            <w:r>
              <w:rPr>
                <w:rFonts w:ascii="Times New Roman" w:eastAsia="Times New Roman" w:hAnsi="Times New Roman" w:cs="Times New Roman"/>
                <w:spacing w:val="-10"/>
                <w:kern w:val="2"/>
                <w:sz w:val="24"/>
                <w:szCs w:val="24"/>
              </w:rPr>
              <w:t>)</w:t>
            </w:r>
          </w:p>
          <w:p w14:paraId="6723E7BD" w14:textId="5E9F7DC3"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0.90 (0.32, </w:t>
            </w:r>
            <w:r w:rsidR="006F220A" w:rsidRPr="00146F2D">
              <w:rPr>
                <w:rFonts w:ascii="Times New Roman" w:eastAsia="Times New Roman" w:hAnsi="Times New Roman" w:cs="Times New Roman"/>
                <w:spacing w:val="-10"/>
                <w:kern w:val="2"/>
                <w:sz w:val="24"/>
                <w:szCs w:val="24"/>
              </w:rPr>
              <w:t>2.30</w:t>
            </w:r>
            <w:r>
              <w:rPr>
                <w:rFonts w:ascii="Times New Roman" w:eastAsia="Times New Roman" w:hAnsi="Times New Roman" w:cs="Times New Roman"/>
                <w:spacing w:val="-10"/>
                <w:kern w:val="2"/>
                <w:sz w:val="24"/>
                <w:szCs w:val="24"/>
              </w:rPr>
              <w:t>)</w:t>
            </w:r>
          </w:p>
          <w:p w14:paraId="677E28CE" w14:textId="7FF921A4" w:rsidR="006F220A" w:rsidRPr="00146F2D" w:rsidRDefault="00933D50"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0.23 (0.00, </w:t>
            </w:r>
            <w:r w:rsidR="006F220A" w:rsidRPr="00146F2D">
              <w:rPr>
                <w:rFonts w:ascii="Times New Roman" w:eastAsia="Times New Roman" w:hAnsi="Times New Roman" w:cs="Times New Roman"/>
                <w:spacing w:val="-10"/>
                <w:kern w:val="2"/>
                <w:sz w:val="24"/>
                <w:szCs w:val="24"/>
              </w:rPr>
              <w:t>13.95</w:t>
            </w:r>
            <w:r>
              <w:rPr>
                <w:rFonts w:ascii="Times New Roman" w:eastAsia="Times New Roman" w:hAnsi="Times New Roman" w:cs="Times New Roman"/>
                <w:spacing w:val="-10"/>
                <w:kern w:val="2"/>
                <w:sz w:val="24"/>
                <w:szCs w:val="24"/>
              </w:rPr>
              <w:t>)</w:t>
            </w:r>
          </w:p>
        </w:tc>
      </w:tr>
      <w:tr w:rsidR="00524855" w:rsidRPr="00146F2D" w14:paraId="325F4E8B" w14:textId="77777777" w:rsidTr="009C44C1">
        <w:tc>
          <w:tcPr>
            <w:tcW w:w="2970" w:type="dxa"/>
          </w:tcPr>
          <w:p w14:paraId="11D7D08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Hospital </w:t>
            </w:r>
          </w:p>
          <w:p w14:paraId="1F680FB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1</w:t>
            </w:r>
          </w:p>
          <w:p w14:paraId="76304B5A"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2</w:t>
            </w:r>
          </w:p>
          <w:p w14:paraId="35C7B468"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3</w:t>
            </w:r>
          </w:p>
          <w:p w14:paraId="4960C53C"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4</w:t>
            </w:r>
          </w:p>
          <w:p w14:paraId="3BADA425" w14:textId="207B6544"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5</w:t>
            </w:r>
          </w:p>
        </w:tc>
        <w:tc>
          <w:tcPr>
            <w:tcW w:w="1620" w:type="dxa"/>
          </w:tcPr>
          <w:p w14:paraId="387C3236"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57CE073A" w14:textId="5F562A4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11479 (37.2)</w:t>
            </w:r>
          </w:p>
          <w:p w14:paraId="31998BAF" w14:textId="1BF2B6F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8439 (27.4)</w:t>
            </w:r>
          </w:p>
          <w:p w14:paraId="040F65BE" w14:textId="4FEE56D9"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776 (2.5)</w:t>
            </w:r>
          </w:p>
          <w:p w14:paraId="3607386E" w14:textId="1801867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27 (0.1)</w:t>
            </w:r>
          </w:p>
          <w:p w14:paraId="4C0AE31D" w14:textId="129B0750"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10105 (32.8)</w:t>
            </w:r>
          </w:p>
        </w:tc>
        <w:tc>
          <w:tcPr>
            <w:tcW w:w="1350" w:type="dxa"/>
          </w:tcPr>
          <w:p w14:paraId="1090B5F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1BAFD12E" w14:textId="67C09BEC"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198 (50.1)</w:t>
            </w:r>
          </w:p>
          <w:p w14:paraId="7E050547" w14:textId="7339F2E6"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93 (23.5)</w:t>
            </w:r>
          </w:p>
          <w:p w14:paraId="1C3DF106" w14:textId="50CE942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 (2.5)</w:t>
            </w:r>
          </w:p>
          <w:p w14:paraId="0F542D54" w14:textId="3E0FAE64" w:rsidR="00524855" w:rsidRPr="00146F2D" w:rsidRDefault="00524855" w:rsidP="00524855">
            <w:pPr>
              <w:pStyle w:val="Compact"/>
              <w:rPr>
                <w:rFonts w:ascii="Times New Roman" w:hAnsi="Times New Roman" w:cs="Times New Roman"/>
              </w:rPr>
            </w:pPr>
            <w:r w:rsidRPr="00146F2D">
              <w:rPr>
                <w:rFonts w:ascii="Times New Roman" w:hAnsi="Times New Roman" w:cs="Times New Roman"/>
              </w:rPr>
              <w:t>0 (0.0)</w:t>
            </w:r>
          </w:p>
          <w:p w14:paraId="2E18769D" w14:textId="34A2CBD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94 (23.8)</w:t>
            </w:r>
          </w:p>
        </w:tc>
        <w:tc>
          <w:tcPr>
            <w:tcW w:w="2700" w:type="dxa"/>
          </w:tcPr>
          <w:p w14:paraId="7B8B3761"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26D875FB"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61B8A9B" w14:textId="3ED087D5"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0.64 (</w:t>
            </w:r>
            <w:r w:rsidRPr="00E53890">
              <w:rPr>
                <w:rFonts w:ascii="Times New Roman" w:eastAsia="Times New Roman" w:hAnsi="Times New Roman" w:cs="Times New Roman"/>
                <w:spacing w:val="-10"/>
                <w:kern w:val="2"/>
                <w:sz w:val="24"/>
                <w:szCs w:val="24"/>
              </w:rPr>
              <w:t>0.5, 0.82</w:t>
            </w:r>
            <w:r>
              <w:rPr>
                <w:rFonts w:ascii="Times New Roman" w:eastAsia="Times New Roman" w:hAnsi="Times New Roman" w:cs="Times New Roman"/>
                <w:spacing w:val="-10"/>
                <w:kern w:val="2"/>
                <w:sz w:val="24"/>
                <w:szCs w:val="24"/>
              </w:rPr>
              <w:t>)</w:t>
            </w:r>
          </w:p>
          <w:p w14:paraId="176557BD" w14:textId="352E0DB4"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0.75 (</w:t>
            </w:r>
            <w:r w:rsidRPr="00E53890">
              <w:rPr>
                <w:rFonts w:ascii="Times New Roman" w:eastAsia="Times New Roman" w:hAnsi="Times New Roman" w:cs="Times New Roman"/>
                <w:spacing w:val="-10"/>
                <w:kern w:val="2"/>
                <w:sz w:val="24"/>
                <w:szCs w:val="24"/>
              </w:rPr>
              <w:t>0.37, 1.34</w:t>
            </w:r>
            <w:r>
              <w:rPr>
                <w:rFonts w:ascii="Times New Roman" w:eastAsia="Times New Roman" w:hAnsi="Times New Roman" w:cs="Times New Roman"/>
                <w:spacing w:val="-10"/>
                <w:kern w:val="2"/>
                <w:sz w:val="24"/>
                <w:szCs w:val="24"/>
              </w:rPr>
              <w:t>)</w:t>
            </w:r>
            <w:r w:rsidRPr="00E53890">
              <w:rPr>
                <w:rFonts w:ascii="Times New Roman" w:eastAsia="Times New Roman" w:hAnsi="Times New Roman" w:cs="Times New Roman"/>
                <w:spacing w:val="-10"/>
                <w:kern w:val="2"/>
                <w:sz w:val="24"/>
                <w:szCs w:val="24"/>
              </w:rPr>
              <w:t xml:space="preserve"> </w:t>
            </w:r>
          </w:p>
          <w:p w14:paraId="2A06B904" w14:textId="3127BFBC"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 (</w:t>
            </w:r>
            <w:r w:rsidRPr="00E53890">
              <w:rPr>
                <w:rFonts w:ascii="Times New Roman" w:eastAsia="Times New Roman" w:hAnsi="Times New Roman" w:cs="Times New Roman"/>
                <w:spacing w:val="-10"/>
                <w:kern w:val="2"/>
                <w:sz w:val="24"/>
                <w:szCs w:val="24"/>
              </w:rPr>
              <w:t>0, 19.99</w:t>
            </w:r>
            <w:r>
              <w:rPr>
                <w:rFonts w:ascii="Times New Roman" w:eastAsia="Times New Roman" w:hAnsi="Times New Roman" w:cs="Times New Roman"/>
                <w:spacing w:val="-10"/>
                <w:kern w:val="2"/>
                <w:sz w:val="24"/>
                <w:szCs w:val="24"/>
              </w:rPr>
              <w:t>)</w:t>
            </w:r>
          </w:p>
          <w:p w14:paraId="5A582824" w14:textId="1D90B008"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0.54 (</w:t>
            </w:r>
            <w:r w:rsidRPr="00E53890">
              <w:rPr>
                <w:rFonts w:ascii="Times New Roman" w:eastAsia="Times New Roman" w:hAnsi="Times New Roman" w:cs="Times New Roman"/>
                <w:spacing w:val="-10"/>
                <w:kern w:val="2"/>
                <w:sz w:val="24"/>
                <w:szCs w:val="24"/>
              </w:rPr>
              <w:t>0.42, 0.69</w:t>
            </w:r>
            <w:r>
              <w:rPr>
                <w:rFonts w:ascii="Times New Roman" w:eastAsia="Times New Roman" w:hAnsi="Times New Roman" w:cs="Times New Roman"/>
                <w:spacing w:val="-10"/>
                <w:kern w:val="2"/>
                <w:sz w:val="24"/>
                <w:szCs w:val="24"/>
              </w:rPr>
              <w:t>)</w:t>
            </w:r>
          </w:p>
        </w:tc>
        <w:tc>
          <w:tcPr>
            <w:tcW w:w="2430" w:type="dxa"/>
          </w:tcPr>
          <w:p w14:paraId="0308CB6B"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03706F4A"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B6A0BD5" w14:textId="1CA8BDAE"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0.68 (0.36, </w:t>
            </w:r>
            <w:r w:rsidRPr="00146F2D">
              <w:rPr>
                <w:rFonts w:ascii="Times New Roman" w:eastAsia="Times New Roman" w:hAnsi="Times New Roman" w:cs="Times New Roman"/>
                <w:spacing w:val="-10"/>
                <w:kern w:val="2"/>
                <w:sz w:val="24"/>
                <w:szCs w:val="24"/>
              </w:rPr>
              <w:t>1.26</w:t>
            </w:r>
            <w:r>
              <w:rPr>
                <w:rFonts w:ascii="Times New Roman" w:eastAsia="Times New Roman" w:hAnsi="Times New Roman" w:cs="Times New Roman"/>
                <w:spacing w:val="-10"/>
                <w:kern w:val="2"/>
                <w:sz w:val="24"/>
                <w:szCs w:val="24"/>
              </w:rPr>
              <w:t>)</w:t>
            </w:r>
          </w:p>
          <w:p w14:paraId="7E549959" w14:textId="3550B1CA"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0.05 (0.02, </w:t>
            </w:r>
            <w:r w:rsidRPr="00146F2D">
              <w:rPr>
                <w:rFonts w:ascii="Times New Roman" w:eastAsia="Times New Roman" w:hAnsi="Times New Roman" w:cs="Times New Roman"/>
                <w:spacing w:val="-10"/>
                <w:kern w:val="2"/>
                <w:sz w:val="24"/>
                <w:szCs w:val="24"/>
              </w:rPr>
              <w:t>0.12</w:t>
            </w:r>
            <w:r>
              <w:rPr>
                <w:rFonts w:ascii="Times New Roman" w:eastAsia="Times New Roman" w:hAnsi="Times New Roman" w:cs="Times New Roman"/>
                <w:spacing w:val="-10"/>
                <w:kern w:val="2"/>
                <w:sz w:val="24"/>
                <w:szCs w:val="24"/>
              </w:rPr>
              <w:t>)</w:t>
            </w:r>
          </w:p>
          <w:p w14:paraId="0E8BD802" w14:textId="6E251DEF"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0.00 (</w:t>
            </w:r>
            <w:r w:rsidRPr="00146F2D">
              <w:rPr>
                <w:rFonts w:ascii="Times New Roman" w:eastAsia="Times New Roman" w:hAnsi="Times New Roman" w:cs="Times New Roman"/>
                <w:spacing w:val="-10"/>
                <w:kern w:val="2"/>
                <w:sz w:val="24"/>
                <w:szCs w:val="24"/>
              </w:rPr>
              <w:t>0.00</w:t>
            </w:r>
            <w:r>
              <w:rPr>
                <w:rFonts w:ascii="Times New Roman" w:eastAsia="Times New Roman" w:hAnsi="Times New Roman" w:cs="Times New Roman"/>
                <w:spacing w:val="-10"/>
                <w:kern w:val="2"/>
                <w:sz w:val="24"/>
                <w:szCs w:val="24"/>
              </w:rPr>
              <w:t>,</w:t>
            </w:r>
            <w:r w:rsidRPr="00146F2D">
              <w:rPr>
                <w:rFonts w:ascii="Times New Roman" w:eastAsia="Times New Roman" w:hAnsi="Times New Roman" w:cs="Times New Roman"/>
                <w:spacing w:val="-10"/>
                <w:kern w:val="2"/>
                <w:sz w:val="24"/>
                <w:szCs w:val="24"/>
              </w:rPr>
              <w:t xml:space="preserve"> 195536.21</w:t>
            </w:r>
            <w:r>
              <w:rPr>
                <w:rFonts w:ascii="Times New Roman" w:eastAsia="Times New Roman" w:hAnsi="Times New Roman" w:cs="Times New Roman"/>
                <w:spacing w:val="-10"/>
                <w:kern w:val="2"/>
                <w:sz w:val="24"/>
                <w:szCs w:val="24"/>
              </w:rPr>
              <w:t>)</w:t>
            </w:r>
          </w:p>
          <w:p w14:paraId="25EA8E3C" w14:textId="31377873"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0.94 (0.48, </w:t>
            </w:r>
            <w:r w:rsidRPr="00146F2D">
              <w:rPr>
                <w:rFonts w:ascii="Times New Roman" w:eastAsia="Times New Roman" w:hAnsi="Times New Roman" w:cs="Times New Roman"/>
                <w:spacing w:val="-10"/>
                <w:kern w:val="2"/>
                <w:sz w:val="24"/>
                <w:szCs w:val="24"/>
              </w:rPr>
              <w:t>1.84</w:t>
            </w:r>
            <w:r>
              <w:rPr>
                <w:rFonts w:ascii="Times New Roman" w:eastAsia="Times New Roman" w:hAnsi="Times New Roman" w:cs="Times New Roman"/>
                <w:spacing w:val="-10"/>
                <w:kern w:val="2"/>
                <w:sz w:val="24"/>
                <w:szCs w:val="24"/>
              </w:rPr>
              <w:t>)</w:t>
            </w:r>
          </w:p>
        </w:tc>
      </w:tr>
      <w:tr w:rsidR="00524855" w:rsidRPr="00146F2D" w14:paraId="268C176A" w14:textId="77777777" w:rsidTr="009C44C1">
        <w:tc>
          <w:tcPr>
            <w:tcW w:w="2970" w:type="dxa"/>
          </w:tcPr>
          <w:p w14:paraId="0D54ED8F"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lastRenderedPageBreak/>
              <w:t>GCS Score (%)</w:t>
            </w:r>
          </w:p>
          <w:p w14:paraId="0E2A503C"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 to 15</w:t>
            </w:r>
          </w:p>
          <w:p w14:paraId="0854B3A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9 to 12</w:t>
            </w:r>
          </w:p>
          <w:p w14:paraId="347C43A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6 to 8</w:t>
            </w:r>
          </w:p>
          <w:p w14:paraId="1E3BB2B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4 to 5</w:t>
            </w:r>
          </w:p>
          <w:p w14:paraId="7344AD10"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3</w:t>
            </w:r>
          </w:p>
        </w:tc>
        <w:tc>
          <w:tcPr>
            <w:tcW w:w="1620" w:type="dxa"/>
          </w:tcPr>
          <w:p w14:paraId="0E91B19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319157A0" w14:textId="20628CA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29336 (95.2)</w:t>
            </w:r>
          </w:p>
          <w:p w14:paraId="232B42B5" w14:textId="2B17C31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1218 (4.0)</w:t>
            </w:r>
          </w:p>
          <w:p w14:paraId="58833EAC" w14:textId="3AF7EF0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182 (0.6)</w:t>
            </w:r>
          </w:p>
          <w:p w14:paraId="68382B2D" w14:textId="3AF0A0E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41 (0.1)</w:t>
            </w:r>
          </w:p>
          <w:p w14:paraId="7321BCB2" w14:textId="3BA55914"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49 (0.2)</w:t>
            </w:r>
          </w:p>
        </w:tc>
        <w:tc>
          <w:tcPr>
            <w:tcW w:w="1350" w:type="dxa"/>
          </w:tcPr>
          <w:p w14:paraId="6CB42B9F"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FBD4CB6" w14:textId="1987C85C"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54 (13.7)</w:t>
            </w:r>
          </w:p>
          <w:p w14:paraId="4F98BCBF" w14:textId="68CA2B90"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24 (6.1)</w:t>
            </w:r>
          </w:p>
          <w:p w14:paraId="6B1206C6" w14:textId="34A1F1F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17 (4.3)</w:t>
            </w:r>
          </w:p>
          <w:p w14:paraId="60C7F83D" w14:textId="0515620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 (2.0)</w:t>
            </w:r>
          </w:p>
          <w:p w14:paraId="6AB530CA" w14:textId="474F90BF"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292 (73.9)</w:t>
            </w:r>
          </w:p>
        </w:tc>
        <w:tc>
          <w:tcPr>
            <w:tcW w:w="2700" w:type="dxa"/>
          </w:tcPr>
          <w:p w14:paraId="441DA8C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40E08347"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0CC5D31" w14:textId="1223CEFF"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10.7 (</w:t>
            </w:r>
            <w:r w:rsidRPr="00E53890">
              <w:rPr>
                <w:rFonts w:ascii="Times New Roman" w:eastAsia="Times New Roman" w:hAnsi="Times New Roman" w:cs="Times New Roman"/>
                <w:spacing w:val="-10"/>
                <w:kern w:val="2"/>
                <w:sz w:val="24"/>
                <w:szCs w:val="24"/>
              </w:rPr>
              <w:t>6.48, 17.16</w:t>
            </w:r>
            <w:r>
              <w:rPr>
                <w:rFonts w:ascii="Times New Roman" w:eastAsia="Times New Roman" w:hAnsi="Times New Roman" w:cs="Times New Roman"/>
                <w:spacing w:val="-10"/>
                <w:kern w:val="2"/>
                <w:sz w:val="24"/>
                <w:szCs w:val="24"/>
              </w:rPr>
              <w:t>)</w:t>
            </w:r>
          </w:p>
          <w:p w14:paraId="260CDC0C" w14:textId="6258B795"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50.74 (</w:t>
            </w:r>
            <w:r w:rsidRPr="00E53890">
              <w:rPr>
                <w:rFonts w:ascii="Times New Roman" w:eastAsia="Times New Roman" w:hAnsi="Times New Roman" w:cs="Times New Roman"/>
                <w:spacing w:val="-10"/>
                <w:kern w:val="2"/>
                <w:sz w:val="24"/>
                <w:szCs w:val="24"/>
              </w:rPr>
              <w:t>28.08, 87.4</w:t>
            </w:r>
            <w:r>
              <w:rPr>
                <w:rFonts w:ascii="Times New Roman" w:eastAsia="Times New Roman" w:hAnsi="Times New Roman" w:cs="Times New Roman"/>
                <w:spacing w:val="-10"/>
                <w:kern w:val="2"/>
                <w:sz w:val="24"/>
                <w:szCs w:val="24"/>
              </w:rPr>
              <w:t>)</w:t>
            </w:r>
            <w:r w:rsidRPr="00E53890">
              <w:rPr>
                <w:rFonts w:ascii="Times New Roman" w:eastAsia="Times New Roman" w:hAnsi="Times New Roman" w:cs="Times New Roman"/>
                <w:spacing w:val="-10"/>
                <w:kern w:val="2"/>
                <w:sz w:val="24"/>
                <w:szCs w:val="24"/>
              </w:rPr>
              <w:t xml:space="preserve"> </w:t>
            </w:r>
          </w:p>
          <w:p w14:paraId="14D44B75" w14:textId="241E66E7"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106 (</w:t>
            </w:r>
            <w:r w:rsidRPr="00E53890">
              <w:rPr>
                <w:rFonts w:ascii="Times New Roman" w:eastAsia="Times New Roman" w:hAnsi="Times New Roman" w:cs="Times New Roman"/>
                <w:spacing w:val="-10"/>
                <w:kern w:val="2"/>
                <w:sz w:val="24"/>
                <w:szCs w:val="24"/>
              </w:rPr>
              <w:t>44.38, 225.85</w:t>
            </w:r>
            <w:r>
              <w:rPr>
                <w:rFonts w:ascii="Times New Roman" w:eastAsia="Times New Roman" w:hAnsi="Times New Roman" w:cs="Times New Roman"/>
                <w:spacing w:val="-10"/>
                <w:kern w:val="2"/>
                <w:sz w:val="24"/>
                <w:szCs w:val="24"/>
              </w:rPr>
              <w:t>)</w:t>
            </w:r>
          </w:p>
          <w:p w14:paraId="63DC9581" w14:textId="1FA992F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3237.38  (</w:t>
            </w:r>
            <w:r w:rsidRPr="00E53890">
              <w:rPr>
                <w:rFonts w:ascii="Times New Roman" w:eastAsia="Times New Roman" w:hAnsi="Times New Roman" w:cs="Times New Roman"/>
                <w:spacing w:val="-10"/>
                <w:kern w:val="2"/>
                <w:sz w:val="24"/>
                <w:szCs w:val="24"/>
              </w:rPr>
              <w:t>2186.13, 4903.91</w:t>
            </w:r>
            <w:r>
              <w:rPr>
                <w:rFonts w:ascii="Times New Roman" w:eastAsia="Times New Roman" w:hAnsi="Times New Roman" w:cs="Times New Roman"/>
                <w:spacing w:val="-10"/>
                <w:kern w:val="2"/>
                <w:sz w:val="24"/>
                <w:szCs w:val="24"/>
              </w:rPr>
              <w:t>)</w:t>
            </w:r>
          </w:p>
        </w:tc>
        <w:tc>
          <w:tcPr>
            <w:tcW w:w="2430" w:type="dxa"/>
          </w:tcPr>
          <w:p w14:paraId="206071F2"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2F0022F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334A0D3C" w14:textId="714EAF6E"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1.94 (1.04, </w:t>
            </w:r>
            <w:r w:rsidRPr="00146F2D">
              <w:rPr>
                <w:rFonts w:ascii="Times New Roman" w:eastAsia="Times New Roman" w:hAnsi="Times New Roman" w:cs="Times New Roman"/>
                <w:spacing w:val="-10"/>
                <w:kern w:val="2"/>
                <w:sz w:val="24"/>
                <w:szCs w:val="24"/>
              </w:rPr>
              <w:t>3.53</w:t>
            </w:r>
            <w:r>
              <w:rPr>
                <w:rFonts w:ascii="Times New Roman" w:eastAsia="Times New Roman" w:hAnsi="Times New Roman" w:cs="Times New Roman"/>
                <w:spacing w:val="-10"/>
                <w:kern w:val="2"/>
                <w:sz w:val="24"/>
                <w:szCs w:val="24"/>
              </w:rPr>
              <w:t>)</w:t>
            </w:r>
          </w:p>
          <w:p w14:paraId="3AEA96C8" w14:textId="7CA78DF2"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3.57</w:t>
            </w:r>
            <w:r>
              <w:rPr>
                <w:rFonts w:ascii="Times New Roman" w:eastAsia="Times New Roman" w:hAnsi="Times New Roman" w:cs="Times New Roman"/>
                <w:spacing w:val="-10"/>
                <w:kern w:val="2"/>
                <w:sz w:val="24"/>
                <w:szCs w:val="24"/>
              </w:rPr>
              <w:t xml:space="preserve"> (1.70, </w:t>
            </w:r>
            <w:r w:rsidRPr="00146F2D">
              <w:rPr>
                <w:rFonts w:ascii="Times New Roman" w:eastAsia="Times New Roman" w:hAnsi="Times New Roman" w:cs="Times New Roman"/>
                <w:spacing w:val="-10"/>
                <w:kern w:val="2"/>
                <w:sz w:val="24"/>
                <w:szCs w:val="24"/>
              </w:rPr>
              <w:t>7.28</w:t>
            </w:r>
            <w:r>
              <w:rPr>
                <w:rFonts w:ascii="Times New Roman" w:eastAsia="Times New Roman" w:hAnsi="Times New Roman" w:cs="Times New Roman"/>
                <w:spacing w:val="-10"/>
                <w:kern w:val="2"/>
                <w:sz w:val="24"/>
                <w:szCs w:val="24"/>
              </w:rPr>
              <w:t>)</w:t>
            </w:r>
          </w:p>
          <w:p w14:paraId="54A74448" w14:textId="14921851"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6.38 (2.20, </w:t>
            </w:r>
            <w:r w:rsidRPr="00146F2D">
              <w:rPr>
                <w:rFonts w:ascii="Times New Roman" w:eastAsia="Times New Roman" w:hAnsi="Times New Roman" w:cs="Times New Roman"/>
                <w:spacing w:val="-10"/>
                <w:kern w:val="2"/>
                <w:sz w:val="24"/>
                <w:szCs w:val="24"/>
              </w:rPr>
              <w:t>17.29</w:t>
            </w:r>
            <w:r>
              <w:rPr>
                <w:rFonts w:ascii="Times New Roman" w:eastAsia="Times New Roman" w:hAnsi="Times New Roman" w:cs="Times New Roman"/>
                <w:spacing w:val="-10"/>
                <w:kern w:val="2"/>
                <w:sz w:val="24"/>
                <w:szCs w:val="24"/>
              </w:rPr>
              <w:t>)</w:t>
            </w:r>
          </w:p>
          <w:p w14:paraId="2FF35EE4" w14:textId="35F5C585"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 xml:space="preserve">602.26 </w:t>
            </w:r>
            <w:r>
              <w:rPr>
                <w:rFonts w:ascii="Times New Roman" w:eastAsia="Times New Roman" w:hAnsi="Times New Roman" w:cs="Times New Roman"/>
                <w:spacing w:val="-10"/>
                <w:kern w:val="2"/>
                <w:sz w:val="24"/>
                <w:szCs w:val="24"/>
              </w:rPr>
              <w:t xml:space="preserve">(365.76, </w:t>
            </w:r>
            <w:r w:rsidRPr="00146F2D">
              <w:rPr>
                <w:rFonts w:ascii="Times New Roman" w:eastAsia="Times New Roman" w:hAnsi="Times New Roman" w:cs="Times New Roman"/>
                <w:spacing w:val="-10"/>
                <w:kern w:val="2"/>
                <w:sz w:val="24"/>
                <w:szCs w:val="24"/>
              </w:rPr>
              <w:t>1011.74</w:t>
            </w:r>
            <w:r>
              <w:rPr>
                <w:rFonts w:ascii="Times New Roman" w:eastAsia="Times New Roman" w:hAnsi="Times New Roman" w:cs="Times New Roman"/>
                <w:spacing w:val="-10"/>
                <w:kern w:val="2"/>
                <w:sz w:val="24"/>
                <w:szCs w:val="24"/>
              </w:rPr>
              <w:t>)</w:t>
            </w:r>
          </w:p>
        </w:tc>
      </w:tr>
      <w:tr w:rsidR="00524855" w:rsidRPr="00146F2D" w14:paraId="539914D4" w14:textId="77777777" w:rsidTr="009C44C1">
        <w:trPr>
          <w:trHeight w:val="620"/>
        </w:trPr>
        <w:tc>
          <w:tcPr>
            <w:tcW w:w="2970" w:type="dxa"/>
          </w:tcPr>
          <w:p w14:paraId="676AF50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Injury Severity score</w:t>
            </w:r>
          </w:p>
          <w:p w14:paraId="0D46FE3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Less than 16</w:t>
            </w:r>
          </w:p>
          <w:p w14:paraId="779424D3"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More than or equal to 16</w:t>
            </w:r>
          </w:p>
        </w:tc>
        <w:tc>
          <w:tcPr>
            <w:tcW w:w="1620" w:type="dxa"/>
          </w:tcPr>
          <w:p w14:paraId="6F802271"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87A9625" w14:textId="49D39F8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30351 (98.5)</w:t>
            </w:r>
          </w:p>
          <w:p w14:paraId="3135FAFE" w14:textId="438AD46D"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475 (1.5)</w:t>
            </w:r>
          </w:p>
        </w:tc>
        <w:tc>
          <w:tcPr>
            <w:tcW w:w="1350" w:type="dxa"/>
          </w:tcPr>
          <w:p w14:paraId="0F8BF104"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72A2F228" w14:textId="7978C0E9"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95 (24.1)</w:t>
            </w:r>
          </w:p>
          <w:p w14:paraId="30171ABB" w14:textId="5F054B63"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300 (75.9)</w:t>
            </w:r>
          </w:p>
        </w:tc>
        <w:tc>
          <w:tcPr>
            <w:tcW w:w="2700" w:type="dxa"/>
          </w:tcPr>
          <w:p w14:paraId="01694736"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3EDD9CD6"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6D69CC0" w14:textId="314E20A2"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201.78 (</w:t>
            </w:r>
            <w:r w:rsidRPr="00E53890">
              <w:rPr>
                <w:rFonts w:ascii="Times New Roman" w:eastAsia="Times New Roman" w:hAnsi="Times New Roman" w:cs="Times New Roman"/>
                <w:spacing w:val="-10"/>
                <w:kern w:val="2"/>
                <w:sz w:val="24"/>
                <w:szCs w:val="24"/>
              </w:rPr>
              <w:t>158.1, 259.69</w:t>
            </w:r>
            <w:r>
              <w:rPr>
                <w:rFonts w:ascii="Times New Roman" w:eastAsia="Times New Roman" w:hAnsi="Times New Roman" w:cs="Times New Roman"/>
                <w:spacing w:val="-10"/>
                <w:kern w:val="2"/>
                <w:sz w:val="24"/>
                <w:szCs w:val="24"/>
              </w:rPr>
              <w:t>)</w:t>
            </w:r>
          </w:p>
        </w:tc>
        <w:tc>
          <w:tcPr>
            <w:tcW w:w="2430" w:type="dxa"/>
          </w:tcPr>
          <w:p w14:paraId="02486358"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E17E888"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664080C6" w14:textId="718768C5"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33.51  </w:t>
            </w:r>
            <w:r>
              <w:rPr>
                <w:rFonts w:ascii="Times New Roman" w:eastAsia="Times New Roman" w:hAnsi="Times New Roman" w:cs="Times New Roman"/>
                <w:sz w:val="24"/>
                <w:szCs w:val="24"/>
              </w:rPr>
              <w:t xml:space="preserve">(20.48, </w:t>
            </w:r>
            <w:r w:rsidRPr="00146F2D">
              <w:rPr>
                <w:rFonts w:ascii="Times New Roman" w:eastAsia="Times New Roman" w:hAnsi="Times New Roman" w:cs="Times New Roman"/>
                <w:sz w:val="24"/>
                <w:szCs w:val="24"/>
              </w:rPr>
              <w:t>55.21</w:t>
            </w:r>
            <w:r>
              <w:rPr>
                <w:rFonts w:ascii="Times New Roman" w:eastAsia="Times New Roman" w:hAnsi="Times New Roman" w:cs="Times New Roman"/>
                <w:sz w:val="24"/>
                <w:szCs w:val="24"/>
              </w:rPr>
              <w:t>)</w:t>
            </w:r>
          </w:p>
        </w:tc>
      </w:tr>
    </w:tbl>
    <w:p w14:paraId="32C0EE3F" w14:textId="3548C21B" w:rsidR="00C15F6E" w:rsidRPr="00146F2D" w:rsidRDefault="00C15F6E">
      <w:pPr>
        <w:rPr>
          <w:rFonts w:ascii="Times New Roman" w:hAnsi="Times New Roman" w:cs="Times New Roman"/>
          <w:sz w:val="24"/>
          <w:szCs w:val="24"/>
        </w:rPr>
      </w:pPr>
    </w:p>
    <w:p w14:paraId="2E80A993" w14:textId="69C94257" w:rsidR="00C15F6E" w:rsidRPr="00146F2D" w:rsidRDefault="001C0CD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4</w:t>
      </w:r>
      <w:r w:rsidR="005C5719" w:rsidRPr="00146F2D">
        <w:rPr>
          <w:rFonts w:ascii="Times New Roman" w:hAnsi="Times New Roman" w:cs="Times New Roman"/>
          <w:sz w:val="24"/>
          <w:szCs w:val="24"/>
        </w:rPr>
        <w:t xml:space="preserve"> shows unadjusted and adjusted associations of age group with severe injury (ISS =&gt; 16). </w:t>
      </w:r>
      <w:proofErr w:type="gramStart"/>
      <w:r w:rsidR="005C5719" w:rsidRPr="00146F2D">
        <w:rPr>
          <w:rFonts w:ascii="Times New Roman" w:hAnsi="Times New Roman" w:cs="Times New Roman"/>
          <w:sz w:val="24"/>
          <w:szCs w:val="24"/>
        </w:rPr>
        <w:t>The</w:t>
      </w:r>
      <w:proofErr w:type="gramEnd"/>
      <w:r w:rsidR="005C5719" w:rsidRPr="00146F2D">
        <w:rPr>
          <w:rFonts w:ascii="Times New Roman" w:hAnsi="Times New Roman" w:cs="Times New Roman"/>
          <w:sz w:val="24"/>
          <w:szCs w:val="24"/>
        </w:rPr>
        <w:t xml:space="preserve"> age group 18-19 yea</w:t>
      </w:r>
      <w:r w:rsidR="00157057">
        <w:rPr>
          <w:rFonts w:ascii="Times New Roman" w:hAnsi="Times New Roman" w:cs="Times New Roman"/>
          <w:sz w:val="24"/>
          <w:szCs w:val="24"/>
        </w:rPr>
        <w:t>rs was associated with higher</w:t>
      </w:r>
      <w:r w:rsidR="005C5719" w:rsidRPr="00146F2D">
        <w:rPr>
          <w:rFonts w:ascii="Times New Roman" w:hAnsi="Times New Roman" w:cs="Times New Roman"/>
          <w:sz w:val="24"/>
          <w:szCs w:val="24"/>
        </w:rPr>
        <w:t xml:space="preserve"> odds of s</w:t>
      </w:r>
      <w:r w:rsidR="008F66E7">
        <w:rPr>
          <w:rFonts w:ascii="Times New Roman" w:hAnsi="Times New Roman" w:cs="Times New Roman"/>
          <w:sz w:val="24"/>
          <w:szCs w:val="24"/>
        </w:rPr>
        <w:t xml:space="preserve">evere injury (unadjusted OR 1.08; 95% CIs 0.91, 1.29, and </w:t>
      </w:r>
      <w:proofErr w:type="spellStart"/>
      <w:r w:rsidR="008F66E7">
        <w:rPr>
          <w:rFonts w:ascii="Times New Roman" w:hAnsi="Times New Roman" w:cs="Times New Roman"/>
          <w:sz w:val="24"/>
          <w:szCs w:val="24"/>
        </w:rPr>
        <w:t>aOR</w:t>
      </w:r>
      <w:proofErr w:type="spellEnd"/>
      <w:r w:rsidR="008F66E7">
        <w:rPr>
          <w:rFonts w:ascii="Times New Roman" w:hAnsi="Times New Roman" w:cs="Times New Roman"/>
          <w:sz w:val="24"/>
          <w:szCs w:val="24"/>
        </w:rPr>
        <w:t xml:space="preserve"> 1.23; 95% CIs 0.95</w:t>
      </w:r>
      <w:r w:rsidR="005C5719" w:rsidRPr="00146F2D">
        <w:rPr>
          <w:rFonts w:ascii="Times New Roman" w:hAnsi="Times New Roman" w:cs="Times New Roman"/>
          <w:sz w:val="24"/>
          <w:szCs w:val="24"/>
        </w:rPr>
        <w:t>,</w:t>
      </w:r>
      <w:r w:rsidR="008F66E7">
        <w:rPr>
          <w:rFonts w:ascii="Times New Roman" w:hAnsi="Times New Roman" w:cs="Times New Roman"/>
          <w:sz w:val="24"/>
          <w:szCs w:val="24"/>
        </w:rPr>
        <w:t xml:space="preserve"> 1.60</w:t>
      </w:r>
      <w:r w:rsidR="005C5719" w:rsidRPr="00146F2D">
        <w:rPr>
          <w:rFonts w:ascii="Times New Roman" w:hAnsi="Times New Roman" w:cs="Times New Roman"/>
          <w:sz w:val="24"/>
          <w:szCs w:val="24"/>
        </w:rPr>
        <w:t>)</w:t>
      </w:r>
      <w:r w:rsidR="008F66E7">
        <w:rPr>
          <w:rFonts w:ascii="Times New Roman" w:hAnsi="Times New Roman" w:cs="Times New Roman"/>
          <w:sz w:val="24"/>
          <w:szCs w:val="24"/>
        </w:rPr>
        <w:t xml:space="preserve"> without statistical significance while the odds are lower for </w:t>
      </w:r>
      <w:r w:rsidR="00824322">
        <w:rPr>
          <w:rFonts w:ascii="Times New Roman" w:hAnsi="Times New Roman" w:cs="Times New Roman"/>
          <w:sz w:val="24"/>
          <w:szCs w:val="24"/>
        </w:rPr>
        <w:t>age group 13-17 years</w:t>
      </w:r>
      <w:r w:rsidR="005C5719" w:rsidRPr="00146F2D">
        <w:rPr>
          <w:rFonts w:ascii="Times New Roman" w:hAnsi="Times New Roman" w:cs="Times New Roman"/>
          <w:sz w:val="24"/>
          <w:szCs w:val="24"/>
        </w:rPr>
        <w:t xml:space="preserve">. </w:t>
      </w:r>
      <w:r w:rsidR="00824322">
        <w:rPr>
          <w:rFonts w:ascii="Times New Roman" w:hAnsi="Times New Roman" w:cs="Times New Roman"/>
          <w:sz w:val="24"/>
          <w:szCs w:val="24"/>
        </w:rPr>
        <w:t xml:space="preserve">Motorcyclists who were professionals had higher unadjusted and adjusted odds with no statistical significance. </w:t>
      </w:r>
      <w:r w:rsidR="005C5719" w:rsidRPr="00146F2D">
        <w:rPr>
          <w:rFonts w:ascii="Times New Roman" w:hAnsi="Times New Roman" w:cs="Times New Roman"/>
          <w:sz w:val="24"/>
          <w:szCs w:val="24"/>
        </w:rPr>
        <w:t>Darkness</w:t>
      </w:r>
      <w:r w:rsidR="008E2981">
        <w:rPr>
          <w:rFonts w:ascii="Times New Roman" w:hAnsi="Times New Roman" w:cs="Times New Roman"/>
          <w:sz w:val="24"/>
          <w:szCs w:val="24"/>
        </w:rPr>
        <w:t xml:space="preserve"> versus daylight (OR 0.86; 95% CIs 0.74, 0.99 and </w:t>
      </w:r>
      <w:proofErr w:type="spellStart"/>
      <w:r w:rsidR="008E2981">
        <w:rPr>
          <w:rFonts w:ascii="Times New Roman" w:hAnsi="Times New Roman" w:cs="Times New Roman"/>
          <w:sz w:val="24"/>
          <w:szCs w:val="24"/>
        </w:rPr>
        <w:t>aOR</w:t>
      </w:r>
      <w:proofErr w:type="spellEnd"/>
      <w:r w:rsidR="008E2981">
        <w:rPr>
          <w:rFonts w:ascii="Times New Roman" w:hAnsi="Times New Roman" w:cs="Times New Roman"/>
          <w:sz w:val="24"/>
          <w:szCs w:val="24"/>
        </w:rPr>
        <w:t xml:space="preserve"> 1.08; 95% CIs 0.88, 1.33</w:t>
      </w:r>
      <w:r w:rsidR="005C5719" w:rsidRPr="00146F2D">
        <w:rPr>
          <w:rFonts w:ascii="Times New Roman" w:hAnsi="Times New Roman" w:cs="Times New Roman"/>
          <w:sz w:val="24"/>
          <w:szCs w:val="24"/>
        </w:rPr>
        <w:t xml:space="preserve">) and </w:t>
      </w:r>
      <w:r w:rsidR="008E2981">
        <w:rPr>
          <w:rFonts w:ascii="Times New Roman" w:hAnsi="Times New Roman" w:cs="Times New Roman"/>
          <w:sz w:val="24"/>
          <w:szCs w:val="24"/>
        </w:rPr>
        <w:t xml:space="preserve">summer versus winters (OR 0.89; 95% CIs 0.77, 1.04 and </w:t>
      </w:r>
      <w:proofErr w:type="spellStart"/>
      <w:r w:rsidR="008E2981">
        <w:rPr>
          <w:rFonts w:ascii="Times New Roman" w:hAnsi="Times New Roman" w:cs="Times New Roman"/>
          <w:sz w:val="24"/>
          <w:szCs w:val="24"/>
        </w:rPr>
        <w:t>aOR</w:t>
      </w:r>
      <w:proofErr w:type="spellEnd"/>
      <w:r w:rsidR="008E2981">
        <w:rPr>
          <w:rFonts w:ascii="Times New Roman" w:hAnsi="Times New Roman" w:cs="Times New Roman"/>
          <w:sz w:val="24"/>
          <w:szCs w:val="24"/>
        </w:rPr>
        <w:t xml:space="preserve"> 1.06 95% CIs 0.86, 1.32) while weekend had higher unadjusted and lower adjusted odds </w:t>
      </w:r>
      <w:r w:rsidR="00B177DF">
        <w:rPr>
          <w:rFonts w:ascii="Times New Roman" w:hAnsi="Times New Roman" w:cs="Times New Roman"/>
          <w:sz w:val="24"/>
          <w:szCs w:val="24"/>
        </w:rPr>
        <w:t xml:space="preserve">(OR 1.03; 95% CIs 0.89, 1.2 and </w:t>
      </w:r>
      <w:proofErr w:type="spellStart"/>
      <w:r w:rsidR="00B177DF">
        <w:rPr>
          <w:rFonts w:ascii="Times New Roman" w:hAnsi="Times New Roman" w:cs="Times New Roman"/>
          <w:sz w:val="24"/>
          <w:szCs w:val="24"/>
        </w:rPr>
        <w:t>aOR</w:t>
      </w:r>
      <w:proofErr w:type="spellEnd"/>
      <w:r w:rsidR="00B177DF">
        <w:rPr>
          <w:rFonts w:ascii="Times New Roman" w:hAnsi="Times New Roman" w:cs="Times New Roman"/>
          <w:sz w:val="24"/>
          <w:szCs w:val="24"/>
        </w:rPr>
        <w:t xml:space="preserve"> 0.99; 95% CIs 0.80, 1.22</w:t>
      </w:r>
      <w:r w:rsidR="00B177DF" w:rsidRPr="00146F2D">
        <w:rPr>
          <w:rFonts w:ascii="Times New Roman" w:hAnsi="Times New Roman" w:cs="Times New Roman"/>
          <w:sz w:val="24"/>
          <w:szCs w:val="24"/>
        </w:rPr>
        <w:t xml:space="preserve">) </w:t>
      </w:r>
      <w:r w:rsidR="008E2981">
        <w:rPr>
          <w:rFonts w:ascii="Times New Roman" w:hAnsi="Times New Roman" w:cs="Times New Roman"/>
          <w:sz w:val="24"/>
          <w:szCs w:val="24"/>
        </w:rPr>
        <w:t xml:space="preserve">for severe injuries. </w:t>
      </w:r>
      <w:r w:rsidR="00B177DF" w:rsidRPr="00146F2D">
        <w:rPr>
          <w:rFonts w:ascii="Times New Roman" w:hAnsi="Times New Roman" w:cs="Times New Roman"/>
          <w:sz w:val="24"/>
          <w:szCs w:val="24"/>
        </w:rPr>
        <w:t>Midblock crash was associated with high</w:t>
      </w:r>
      <w:r w:rsidR="00B177DF">
        <w:rPr>
          <w:rFonts w:ascii="Times New Roman" w:hAnsi="Times New Roman" w:cs="Times New Roman"/>
          <w:sz w:val="24"/>
          <w:szCs w:val="24"/>
        </w:rPr>
        <w:t>er</w:t>
      </w:r>
      <w:r w:rsidR="00B177DF" w:rsidRPr="00146F2D">
        <w:rPr>
          <w:rFonts w:ascii="Times New Roman" w:hAnsi="Times New Roman" w:cs="Times New Roman"/>
          <w:sz w:val="24"/>
          <w:szCs w:val="24"/>
        </w:rPr>
        <w:t xml:space="preserve"> odds of severe injuries in unadjusted as well as adjusted an</w:t>
      </w:r>
      <w:r w:rsidR="00B177DF">
        <w:rPr>
          <w:rFonts w:ascii="Times New Roman" w:hAnsi="Times New Roman" w:cs="Times New Roman"/>
          <w:sz w:val="24"/>
          <w:szCs w:val="24"/>
        </w:rPr>
        <w:t xml:space="preserve">alysis (OR 2.02; 95% CIs 1.67, 2.46 and </w:t>
      </w:r>
      <w:proofErr w:type="spellStart"/>
      <w:r w:rsidR="00B177DF">
        <w:rPr>
          <w:rFonts w:ascii="Times New Roman" w:hAnsi="Times New Roman" w:cs="Times New Roman"/>
          <w:sz w:val="24"/>
          <w:szCs w:val="24"/>
        </w:rPr>
        <w:t>aOR</w:t>
      </w:r>
      <w:proofErr w:type="spellEnd"/>
      <w:r w:rsidR="00B177DF">
        <w:rPr>
          <w:rFonts w:ascii="Times New Roman" w:hAnsi="Times New Roman" w:cs="Times New Roman"/>
          <w:sz w:val="24"/>
          <w:szCs w:val="24"/>
        </w:rPr>
        <w:t xml:space="preserve"> 1.60; 95% CIs 1.24, 2.08</w:t>
      </w:r>
      <w:r w:rsidR="00B177DF" w:rsidRPr="00146F2D">
        <w:rPr>
          <w:rFonts w:ascii="Times New Roman" w:hAnsi="Times New Roman" w:cs="Times New Roman"/>
          <w:sz w:val="24"/>
          <w:szCs w:val="24"/>
        </w:rPr>
        <w:t>).</w:t>
      </w:r>
      <w:r w:rsidR="00440342">
        <w:rPr>
          <w:rFonts w:ascii="Times New Roman" w:hAnsi="Times New Roman" w:cs="Times New Roman"/>
          <w:sz w:val="24"/>
          <w:szCs w:val="24"/>
        </w:rPr>
        <w:t xml:space="preserve"> Two districts had higher odds in unadjusted analysis but turned lower odds when adjusted with statistical significance.</w:t>
      </w:r>
      <w:r w:rsidR="005C5719" w:rsidRPr="00146F2D">
        <w:rPr>
          <w:rFonts w:ascii="Times New Roman" w:hAnsi="Times New Roman" w:cs="Times New Roman"/>
          <w:sz w:val="24"/>
          <w:szCs w:val="24"/>
        </w:rPr>
        <w:t xml:space="preserve"> </w:t>
      </w:r>
      <w:r w:rsidR="00B84736">
        <w:rPr>
          <w:rFonts w:ascii="Times New Roman" w:hAnsi="Times New Roman" w:cs="Times New Roman"/>
          <w:sz w:val="24"/>
          <w:szCs w:val="24"/>
        </w:rPr>
        <w:t xml:space="preserve">No </w:t>
      </w:r>
      <w:r w:rsidR="005C5719" w:rsidRPr="00146F2D">
        <w:rPr>
          <w:rFonts w:ascii="Times New Roman" w:hAnsi="Times New Roman" w:cs="Times New Roman"/>
          <w:sz w:val="24"/>
          <w:szCs w:val="24"/>
        </w:rPr>
        <w:t xml:space="preserve">use of helmet </w:t>
      </w:r>
      <w:r w:rsidR="00B84736">
        <w:rPr>
          <w:rFonts w:ascii="Times New Roman" w:hAnsi="Times New Roman" w:cs="Times New Roman"/>
          <w:sz w:val="24"/>
          <w:szCs w:val="24"/>
        </w:rPr>
        <w:t>had lower odds of severe injuries in unadjusted analysis (OR 0.87; 95% CIs 0.62, 1.26) and higher adjusted odds ratio (</w:t>
      </w:r>
      <w:proofErr w:type="spellStart"/>
      <w:r w:rsidR="00B84736">
        <w:rPr>
          <w:rFonts w:ascii="Times New Roman" w:hAnsi="Times New Roman" w:cs="Times New Roman"/>
          <w:sz w:val="24"/>
          <w:szCs w:val="24"/>
        </w:rPr>
        <w:t>aOR</w:t>
      </w:r>
      <w:proofErr w:type="spellEnd"/>
      <w:r w:rsidR="00B84736">
        <w:rPr>
          <w:rFonts w:ascii="Times New Roman" w:hAnsi="Times New Roman" w:cs="Times New Roman"/>
          <w:sz w:val="24"/>
          <w:szCs w:val="24"/>
        </w:rPr>
        <w:t xml:space="preserve"> 2.70; 95% CIs 1.67, 4.47</w:t>
      </w:r>
      <w:r w:rsidR="005C5719" w:rsidRPr="00146F2D">
        <w:rPr>
          <w:rFonts w:ascii="Times New Roman" w:hAnsi="Times New Roman" w:cs="Times New Roman"/>
          <w:sz w:val="24"/>
          <w:szCs w:val="24"/>
        </w:rPr>
        <w:t xml:space="preserve">). Transfer to hospital through private vehicles had </w:t>
      </w:r>
      <w:r w:rsidR="00B84736">
        <w:rPr>
          <w:rFonts w:ascii="Times New Roman" w:hAnsi="Times New Roman" w:cs="Times New Roman"/>
          <w:sz w:val="24"/>
          <w:szCs w:val="24"/>
        </w:rPr>
        <w:t>lower</w:t>
      </w:r>
      <w:r w:rsidR="005C5719" w:rsidRPr="00146F2D">
        <w:rPr>
          <w:rFonts w:ascii="Times New Roman" w:hAnsi="Times New Roman" w:cs="Times New Roman"/>
          <w:sz w:val="24"/>
          <w:szCs w:val="24"/>
        </w:rPr>
        <w:t xml:space="preserve"> </w:t>
      </w:r>
      <w:r w:rsidR="00B84736">
        <w:rPr>
          <w:rFonts w:ascii="Times New Roman" w:hAnsi="Times New Roman" w:cs="Times New Roman"/>
          <w:sz w:val="24"/>
          <w:szCs w:val="24"/>
        </w:rPr>
        <w:t xml:space="preserve">odds of severe injuries (OR 0.07 95% CIs 0.06, 0.08 and </w:t>
      </w:r>
      <w:proofErr w:type="spellStart"/>
      <w:r w:rsidR="00B84736">
        <w:rPr>
          <w:rFonts w:ascii="Times New Roman" w:hAnsi="Times New Roman" w:cs="Times New Roman"/>
          <w:sz w:val="24"/>
          <w:szCs w:val="24"/>
        </w:rPr>
        <w:t>aOR</w:t>
      </w:r>
      <w:proofErr w:type="spellEnd"/>
      <w:r w:rsidR="00B84736">
        <w:rPr>
          <w:rFonts w:ascii="Times New Roman" w:hAnsi="Times New Roman" w:cs="Times New Roman"/>
          <w:sz w:val="24"/>
          <w:szCs w:val="24"/>
        </w:rPr>
        <w:t xml:space="preserve"> 0.32, 95% CIs 0.25, 0.40</w:t>
      </w:r>
      <w:r w:rsidR="005C5719" w:rsidRPr="00146F2D">
        <w:rPr>
          <w:rFonts w:ascii="Times New Roman" w:hAnsi="Times New Roman" w:cs="Times New Roman"/>
          <w:sz w:val="24"/>
          <w:szCs w:val="24"/>
        </w:rPr>
        <w:t xml:space="preserve">). </w:t>
      </w:r>
      <w:r w:rsidR="00440342">
        <w:rPr>
          <w:rFonts w:ascii="Times New Roman" w:hAnsi="Times New Roman" w:cs="Times New Roman"/>
          <w:sz w:val="24"/>
          <w:szCs w:val="24"/>
        </w:rPr>
        <w:t xml:space="preserve">Hospital had statistically significant odds ratios in both unadjusted and adjusted analysis; two hospitals had lower while other two had higher odds of severe injuries. </w:t>
      </w:r>
      <w:r w:rsidR="005C5719" w:rsidRPr="00146F2D">
        <w:rPr>
          <w:rFonts w:ascii="Times New Roman" w:hAnsi="Times New Roman" w:cs="Times New Roman"/>
          <w:sz w:val="24"/>
          <w:szCs w:val="24"/>
        </w:rPr>
        <w:t>Low GCS had linear relationship with s</w:t>
      </w:r>
      <w:r w:rsidR="00440342">
        <w:rPr>
          <w:rFonts w:ascii="Times New Roman" w:hAnsi="Times New Roman" w:cs="Times New Roman"/>
          <w:sz w:val="24"/>
          <w:szCs w:val="24"/>
        </w:rPr>
        <w:t>evere injuries in</w:t>
      </w:r>
      <w:r w:rsidR="005C5719" w:rsidRPr="00146F2D">
        <w:rPr>
          <w:rFonts w:ascii="Times New Roman" w:hAnsi="Times New Roman" w:cs="Times New Roman"/>
          <w:sz w:val="24"/>
          <w:szCs w:val="24"/>
        </w:rPr>
        <w:t xml:space="preserve"> unadjusted </w:t>
      </w:r>
      <w:r w:rsidR="00440342">
        <w:rPr>
          <w:rFonts w:ascii="Times New Roman" w:hAnsi="Times New Roman" w:cs="Times New Roman"/>
          <w:sz w:val="24"/>
          <w:szCs w:val="24"/>
        </w:rPr>
        <w:t xml:space="preserve">analysis </w:t>
      </w:r>
      <w:r w:rsidR="005C5719" w:rsidRPr="00146F2D">
        <w:rPr>
          <w:rFonts w:ascii="Times New Roman" w:hAnsi="Times New Roman" w:cs="Times New Roman"/>
          <w:sz w:val="24"/>
          <w:szCs w:val="24"/>
        </w:rPr>
        <w:t xml:space="preserve">and </w:t>
      </w:r>
      <w:r w:rsidR="00440342">
        <w:rPr>
          <w:rFonts w:ascii="Times New Roman" w:hAnsi="Times New Roman" w:cs="Times New Roman"/>
          <w:sz w:val="24"/>
          <w:szCs w:val="24"/>
        </w:rPr>
        <w:t xml:space="preserve">also had higher </w:t>
      </w:r>
      <w:r w:rsidR="005C5719" w:rsidRPr="00146F2D">
        <w:rPr>
          <w:rFonts w:ascii="Times New Roman" w:hAnsi="Times New Roman" w:cs="Times New Roman"/>
          <w:sz w:val="24"/>
          <w:szCs w:val="24"/>
        </w:rPr>
        <w:t xml:space="preserve">adjusted </w:t>
      </w:r>
      <w:r w:rsidR="00440342">
        <w:rPr>
          <w:rFonts w:ascii="Times New Roman" w:hAnsi="Times New Roman" w:cs="Times New Roman"/>
          <w:sz w:val="24"/>
          <w:szCs w:val="24"/>
        </w:rPr>
        <w:t>odds with statistical significance</w:t>
      </w:r>
      <w:r w:rsidR="005C5719" w:rsidRPr="00146F2D">
        <w:rPr>
          <w:rFonts w:ascii="Times New Roman" w:hAnsi="Times New Roman" w:cs="Times New Roman"/>
          <w:sz w:val="24"/>
          <w:szCs w:val="24"/>
        </w:rPr>
        <w:t>.</w:t>
      </w:r>
    </w:p>
    <w:p w14:paraId="18F63935" w14:textId="77777777" w:rsidR="006F220A" w:rsidRPr="00146F2D" w:rsidRDefault="006F220A">
      <w:pPr>
        <w:rPr>
          <w:rFonts w:ascii="Times New Roman" w:hAnsi="Times New Roman" w:cs="Times New Roman"/>
          <w:sz w:val="24"/>
          <w:szCs w:val="24"/>
        </w:rPr>
      </w:pPr>
    </w:p>
    <w:tbl>
      <w:tblPr>
        <w:tblStyle w:val="TableGrid1"/>
        <w:tblW w:w="10890" w:type="dxa"/>
        <w:tblInd w:w="-450" w:type="dxa"/>
        <w:tblLayout w:type="fixed"/>
        <w:tblLook w:val="04A0" w:firstRow="1" w:lastRow="0" w:firstColumn="1" w:lastColumn="0" w:noHBand="0" w:noVBand="1"/>
      </w:tblPr>
      <w:tblGrid>
        <w:gridCol w:w="2610"/>
        <w:gridCol w:w="1800"/>
        <w:gridCol w:w="1530"/>
        <w:gridCol w:w="2610"/>
        <w:gridCol w:w="2340"/>
      </w:tblGrid>
      <w:tr w:rsidR="006F220A" w:rsidRPr="00146F2D" w14:paraId="6B738093" w14:textId="77777777" w:rsidTr="00524855">
        <w:tc>
          <w:tcPr>
            <w:tcW w:w="10890" w:type="dxa"/>
            <w:gridSpan w:val="5"/>
            <w:tcBorders>
              <w:top w:val="nil"/>
              <w:left w:val="nil"/>
              <w:right w:val="nil"/>
            </w:tcBorders>
          </w:tcPr>
          <w:p w14:paraId="38FD60B3" w14:textId="28455B50" w:rsidR="006F220A" w:rsidRPr="00146F2D" w:rsidRDefault="00B615EF" w:rsidP="006F220A">
            <w:pPr>
              <w:pageBreakBefore/>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4</w:t>
            </w:r>
            <w:r w:rsidR="006F220A" w:rsidRPr="00146F2D">
              <w:rPr>
                <w:rFonts w:ascii="Times New Roman" w:eastAsia="Times New Roman" w:hAnsi="Times New Roman" w:cs="Times New Roman"/>
                <w:b/>
                <w:sz w:val="24"/>
                <w:szCs w:val="24"/>
              </w:rPr>
              <w:t>: Univariate and Multivariable association of Injury severity with age of young motorcyclists</w:t>
            </w:r>
            <w:r w:rsidR="00524855">
              <w:rPr>
                <w:rFonts w:ascii="Times New Roman" w:eastAsia="Times New Roman" w:hAnsi="Times New Roman" w:cs="Times New Roman"/>
                <w:b/>
                <w:sz w:val="24"/>
                <w:szCs w:val="24"/>
              </w:rPr>
              <w:t xml:space="preserve"> (n=31,221)</w:t>
            </w:r>
          </w:p>
        </w:tc>
      </w:tr>
      <w:tr w:rsidR="006F220A" w:rsidRPr="00146F2D" w14:paraId="3668D561" w14:textId="77777777" w:rsidTr="00524855">
        <w:tc>
          <w:tcPr>
            <w:tcW w:w="2610" w:type="dxa"/>
          </w:tcPr>
          <w:p w14:paraId="49188788" w14:textId="77777777" w:rsidR="006F220A" w:rsidRPr="00146F2D" w:rsidRDefault="006F220A" w:rsidP="006F220A">
            <w:pPr>
              <w:spacing w:after="0" w:line="240" w:lineRule="auto"/>
              <w:contextualSpacing/>
              <w:jc w:val="center"/>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Variables</w:t>
            </w:r>
          </w:p>
        </w:tc>
        <w:tc>
          <w:tcPr>
            <w:tcW w:w="1800" w:type="dxa"/>
          </w:tcPr>
          <w:p w14:paraId="4D143742"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ISS less than 16</w:t>
            </w:r>
          </w:p>
          <w:p w14:paraId="604D4944" w14:textId="77777777" w:rsidR="00524855" w:rsidRDefault="00524855" w:rsidP="006F220A">
            <w:pPr>
              <w:spacing w:after="0" w:line="240" w:lineRule="auto"/>
              <w:contextualSpacing/>
              <w:rPr>
                <w:rFonts w:ascii="Times New Roman" w:eastAsia="Times New Roman" w:hAnsi="Times New Roman" w:cs="Times New Roman"/>
                <w:b/>
                <w:spacing w:val="-10"/>
                <w:kern w:val="2"/>
                <w:sz w:val="24"/>
                <w:szCs w:val="24"/>
              </w:rPr>
            </w:pPr>
          </w:p>
          <w:p w14:paraId="603DCAEA" w14:textId="77777777" w:rsidR="00524855" w:rsidRDefault="00524855" w:rsidP="006F220A">
            <w:pPr>
              <w:spacing w:after="0" w:line="240" w:lineRule="auto"/>
              <w:contextualSpacing/>
              <w:rPr>
                <w:rFonts w:ascii="Times New Roman" w:eastAsia="Times New Roman" w:hAnsi="Times New Roman" w:cs="Times New Roman"/>
                <w:b/>
                <w:spacing w:val="-10"/>
                <w:kern w:val="2"/>
                <w:sz w:val="24"/>
                <w:szCs w:val="24"/>
              </w:rPr>
            </w:pPr>
          </w:p>
          <w:p w14:paraId="1B98CA6D" w14:textId="201EFF88" w:rsidR="006F220A" w:rsidRPr="00524855" w:rsidRDefault="006F220A" w:rsidP="006F220A">
            <w:pPr>
              <w:spacing w:after="0" w:line="240" w:lineRule="auto"/>
              <w:contextualSpacing/>
              <w:rPr>
                <w:rFonts w:ascii="Times New Roman" w:eastAsia="Times New Roman" w:hAnsi="Times New Roman" w:cs="Times New Roman"/>
                <w:spacing w:val="-10"/>
                <w:kern w:val="2"/>
                <w:sz w:val="24"/>
                <w:szCs w:val="24"/>
              </w:rPr>
            </w:pPr>
            <w:r w:rsidRPr="00524855">
              <w:rPr>
                <w:rFonts w:ascii="Times New Roman" w:eastAsia="Times New Roman" w:hAnsi="Times New Roman" w:cs="Times New Roman"/>
                <w:spacing w:val="-10"/>
                <w:kern w:val="2"/>
                <w:sz w:val="24"/>
                <w:szCs w:val="24"/>
              </w:rPr>
              <w:t xml:space="preserve">n = </w:t>
            </w:r>
            <w:r w:rsidR="0082776F" w:rsidRPr="00524855">
              <w:rPr>
                <w:rFonts w:ascii="Times New Roman" w:hAnsi="Times New Roman" w:cs="Times New Roman"/>
                <w:sz w:val="24"/>
                <w:szCs w:val="24"/>
              </w:rPr>
              <w:t>30446</w:t>
            </w:r>
          </w:p>
        </w:tc>
        <w:tc>
          <w:tcPr>
            <w:tcW w:w="1530" w:type="dxa"/>
          </w:tcPr>
          <w:p w14:paraId="4F9A7D35" w14:textId="77777777"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ISS more than or equal to 16</w:t>
            </w:r>
          </w:p>
          <w:p w14:paraId="74C22A46" w14:textId="72F5C34C" w:rsidR="006F220A" w:rsidRPr="00524855" w:rsidRDefault="006F220A" w:rsidP="006F220A">
            <w:pPr>
              <w:spacing w:after="0" w:line="240" w:lineRule="auto"/>
              <w:contextualSpacing/>
              <w:rPr>
                <w:rFonts w:ascii="Times New Roman" w:eastAsia="Times New Roman" w:hAnsi="Times New Roman" w:cs="Times New Roman"/>
                <w:spacing w:val="-10"/>
                <w:kern w:val="2"/>
                <w:sz w:val="24"/>
                <w:szCs w:val="24"/>
              </w:rPr>
            </w:pPr>
            <w:r w:rsidRPr="00524855">
              <w:rPr>
                <w:rFonts w:ascii="Times New Roman" w:eastAsia="Times New Roman" w:hAnsi="Times New Roman" w:cs="Times New Roman"/>
                <w:spacing w:val="-10"/>
                <w:kern w:val="2"/>
                <w:sz w:val="24"/>
                <w:szCs w:val="24"/>
              </w:rPr>
              <w:t xml:space="preserve">n = </w:t>
            </w:r>
            <w:r w:rsidR="002D377A" w:rsidRPr="00524855">
              <w:rPr>
                <w:rFonts w:ascii="Times New Roman" w:hAnsi="Times New Roman" w:cs="Times New Roman"/>
                <w:sz w:val="24"/>
                <w:szCs w:val="24"/>
              </w:rPr>
              <w:t>775</w:t>
            </w:r>
          </w:p>
        </w:tc>
        <w:tc>
          <w:tcPr>
            <w:tcW w:w="2610" w:type="dxa"/>
          </w:tcPr>
          <w:p w14:paraId="0312C91E"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Unadjusted ORs </w:t>
            </w:r>
          </w:p>
          <w:p w14:paraId="57DCBF55" w14:textId="39AED449"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c>
          <w:tcPr>
            <w:tcW w:w="2340" w:type="dxa"/>
          </w:tcPr>
          <w:p w14:paraId="6044BFAF" w14:textId="77777777" w:rsidR="00DD7E8E"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 xml:space="preserve">Adjusted ORs </w:t>
            </w:r>
          </w:p>
          <w:p w14:paraId="4AA4FC1E" w14:textId="170CC741" w:rsidR="006F220A" w:rsidRPr="00146F2D" w:rsidRDefault="006F220A" w:rsidP="006F220A">
            <w:pPr>
              <w:spacing w:after="0" w:line="240" w:lineRule="auto"/>
              <w:contextualSpacing/>
              <w:rPr>
                <w:rFonts w:ascii="Times New Roman" w:eastAsia="Times New Roman" w:hAnsi="Times New Roman" w:cs="Times New Roman"/>
                <w:b/>
                <w:spacing w:val="-10"/>
                <w:kern w:val="2"/>
                <w:sz w:val="24"/>
                <w:szCs w:val="24"/>
              </w:rPr>
            </w:pPr>
            <w:r w:rsidRPr="00146F2D">
              <w:rPr>
                <w:rFonts w:ascii="Times New Roman" w:eastAsia="Times New Roman" w:hAnsi="Times New Roman" w:cs="Times New Roman"/>
                <w:b/>
                <w:spacing w:val="-10"/>
                <w:kern w:val="2"/>
                <w:sz w:val="24"/>
                <w:szCs w:val="24"/>
              </w:rPr>
              <w:t>(95% CIs)</w:t>
            </w:r>
          </w:p>
        </w:tc>
      </w:tr>
      <w:tr w:rsidR="006F220A" w:rsidRPr="00146F2D" w14:paraId="054AA41F" w14:textId="77777777" w:rsidTr="00524855">
        <w:tc>
          <w:tcPr>
            <w:tcW w:w="2610" w:type="dxa"/>
          </w:tcPr>
          <w:p w14:paraId="6ECEB2D7" w14:textId="77777777" w:rsidR="006F220A" w:rsidRPr="00146F2D" w:rsidRDefault="006F220A" w:rsidP="006F220A">
            <w:pPr>
              <w:spacing w:after="0" w:line="240" w:lineRule="auto"/>
              <w:rPr>
                <w:rFonts w:ascii="Times New Roman" w:eastAsia="Times New Roman" w:hAnsi="Times New Roman" w:cs="Times New Roman"/>
                <w:b/>
                <w:sz w:val="24"/>
                <w:szCs w:val="24"/>
              </w:rPr>
            </w:pPr>
            <w:r w:rsidRPr="00146F2D">
              <w:rPr>
                <w:rFonts w:ascii="Times New Roman" w:eastAsia="Times New Roman" w:hAnsi="Times New Roman" w:cs="Times New Roman"/>
                <w:b/>
                <w:sz w:val="24"/>
                <w:szCs w:val="24"/>
              </w:rPr>
              <w:t>Age groups</w:t>
            </w:r>
          </w:p>
          <w:p w14:paraId="0AAFE2B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b/>
                <w:sz w:val="24"/>
                <w:szCs w:val="24"/>
              </w:rPr>
              <w:t xml:space="preserve"> </w:t>
            </w:r>
            <w:r w:rsidRPr="00146F2D">
              <w:rPr>
                <w:rFonts w:ascii="Times New Roman" w:eastAsia="Times New Roman" w:hAnsi="Times New Roman" w:cs="Times New Roman"/>
                <w:sz w:val="24"/>
                <w:szCs w:val="24"/>
              </w:rPr>
              <w:t>20-24 years</w:t>
            </w:r>
          </w:p>
          <w:p w14:paraId="189821B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18-19 years</w:t>
            </w:r>
          </w:p>
          <w:p w14:paraId="1F52A15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13-17 years</w:t>
            </w:r>
          </w:p>
        </w:tc>
        <w:tc>
          <w:tcPr>
            <w:tcW w:w="1800" w:type="dxa"/>
          </w:tcPr>
          <w:p w14:paraId="3F3F12E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1C8EBBD" w14:textId="1F4F9AE2" w:rsidR="009535C2" w:rsidRPr="00146F2D" w:rsidRDefault="009535C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17247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56.6)</w:t>
            </w:r>
          </w:p>
          <w:p w14:paraId="2D1B648E" w14:textId="25105314" w:rsidR="00702774" w:rsidRPr="00146F2D" w:rsidRDefault="0070277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6575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21.6)</w:t>
            </w:r>
          </w:p>
          <w:p w14:paraId="0D5312BC" w14:textId="598092C3" w:rsidR="005170E3" w:rsidRPr="00146F2D" w:rsidRDefault="005170E3"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6624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21.8)</w:t>
            </w:r>
          </w:p>
        </w:tc>
        <w:tc>
          <w:tcPr>
            <w:tcW w:w="1530" w:type="dxa"/>
          </w:tcPr>
          <w:p w14:paraId="5F102AC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3BBFFD8" w14:textId="59480054" w:rsidR="00793887" w:rsidRPr="00146F2D" w:rsidRDefault="0079388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441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56.9)</w:t>
            </w:r>
          </w:p>
          <w:p w14:paraId="67E9C2F1" w14:textId="7CDED4F3" w:rsidR="00463110" w:rsidRPr="00146F2D" w:rsidRDefault="0046311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182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23.5)</w:t>
            </w:r>
          </w:p>
          <w:p w14:paraId="4E80D745" w14:textId="0A9ABE32" w:rsidR="007C02C1" w:rsidRPr="00146F2D" w:rsidRDefault="007C02C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152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19.6)</w:t>
            </w:r>
          </w:p>
        </w:tc>
        <w:tc>
          <w:tcPr>
            <w:tcW w:w="2610" w:type="dxa"/>
          </w:tcPr>
          <w:p w14:paraId="3FCF4C5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EB1142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1AEB7633" w14:textId="0F27190C" w:rsidR="00BE4BD2"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 (0.91, </w:t>
            </w:r>
            <w:r w:rsidR="00BE4BD2" w:rsidRPr="00BE4BD2">
              <w:rPr>
                <w:rFonts w:ascii="Times New Roman" w:eastAsia="Times New Roman" w:hAnsi="Times New Roman" w:cs="Times New Roman"/>
                <w:sz w:val="24"/>
                <w:szCs w:val="24"/>
              </w:rPr>
              <w:t>1.29</w:t>
            </w:r>
            <w:r>
              <w:rPr>
                <w:rFonts w:ascii="Times New Roman" w:eastAsia="Times New Roman" w:hAnsi="Times New Roman" w:cs="Times New Roman"/>
                <w:sz w:val="24"/>
                <w:szCs w:val="24"/>
              </w:rPr>
              <w:t>)</w:t>
            </w:r>
          </w:p>
          <w:p w14:paraId="0C88D85A" w14:textId="1303A310" w:rsidR="006F220A" w:rsidRPr="00146F2D"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  (0.74, </w:t>
            </w:r>
            <w:r w:rsidR="00BE4BD2" w:rsidRPr="00BE4BD2">
              <w:rPr>
                <w:rFonts w:ascii="Times New Roman" w:eastAsia="Times New Roman" w:hAnsi="Times New Roman" w:cs="Times New Roman"/>
                <w:sz w:val="24"/>
                <w:szCs w:val="24"/>
              </w:rPr>
              <w:t>1.08</w:t>
            </w:r>
            <w:r>
              <w:rPr>
                <w:rFonts w:ascii="Times New Roman" w:eastAsia="Times New Roman" w:hAnsi="Times New Roman" w:cs="Times New Roman"/>
                <w:sz w:val="24"/>
                <w:szCs w:val="24"/>
              </w:rPr>
              <w:t>)</w:t>
            </w:r>
          </w:p>
        </w:tc>
        <w:tc>
          <w:tcPr>
            <w:tcW w:w="2340" w:type="dxa"/>
          </w:tcPr>
          <w:p w14:paraId="78E0AB51"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E192C3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6C272D5" w14:textId="0021AC81" w:rsidR="006F220A" w:rsidRPr="00146F2D" w:rsidRDefault="00D95AE9"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 (</w:t>
            </w:r>
            <w:r w:rsidR="006F220A" w:rsidRPr="00146F2D">
              <w:rPr>
                <w:rFonts w:ascii="Times New Roman" w:eastAsia="Times New Roman" w:hAnsi="Times New Roman" w:cs="Times New Roman"/>
                <w:sz w:val="24"/>
                <w:szCs w:val="24"/>
              </w:rPr>
              <w:t>0.95</w:t>
            </w:r>
            <w:r>
              <w:rPr>
                <w:rFonts w:ascii="Times New Roman" w:eastAsia="Times New Roman" w:hAnsi="Times New Roman" w:cs="Times New Roman"/>
                <w:sz w:val="24"/>
                <w:szCs w:val="24"/>
              </w:rPr>
              <w:t xml:space="preserve">, </w:t>
            </w:r>
            <w:r w:rsidR="006F220A" w:rsidRPr="00146F2D">
              <w:rPr>
                <w:rFonts w:ascii="Times New Roman" w:eastAsia="Times New Roman" w:hAnsi="Times New Roman" w:cs="Times New Roman"/>
                <w:sz w:val="24"/>
                <w:szCs w:val="24"/>
              </w:rPr>
              <w:t>1.60</w:t>
            </w:r>
            <w:r>
              <w:rPr>
                <w:rFonts w:ascii="Times New Roman" w:eastAsia="Times New Roman" w:hAnsi="Times New Roman" w:cs="Times New Roman"/>
                <w:sz w:val="24"/>
                <w:szCs w:val="24"/>
              </w:rPr>
              <w:t>)</w:t>
            </w:r>
          </w:p>
          <w:p w14:paraId="6CBC0CF9" w14:textId="1417900B" w:rsidR="006F220A" w:rsidRPr="00146F2D" w:rsidRDefault="00D95AE9"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 (</w:t>
            </w:r>
            <w:r w:rsidR="006F220A" w:rsidRPr="00146F2D">
              <w:rPr>
                <w:rFonts w:ascii="Times New Roman" w:eastAsia="Times New Roman" w:hAnsi="Times New Roman" w:cs="Times New Roman"/>
                <w:sz w:val="24"/>
                <w:szCs w:val="24"/>
              </w:rPr>
              <w:t>0.63</w:t>
            </w:r>
            <w:r>
              <w:rPr>
                <w:rFonts w:ascii="Times New Roman" w:eastAsia="Times New Roman" w:hAnsi="Times New Roman" w:cs="Times New Roman"/>
                <w:sz w:val="24"/>
                <w:szCs w:val="24"/>
              </w:rPr>
              <w:t xml:space="preserve">, </w:t>
            </w:r>
            <w:r w:rsidR="006F220A" w:rsidRPr="00146F2D">
              <w:rPr>
                <w:rFonts w:ascii="Times New Roman" w:eastAsia="Times New Roman" w:hAnsi="Times New Roman" w:cs="Times New Roman"/>
                <w:sz w:val="24"/>
                <w:szCs w:val="24"/>
              </w:rPr>
              <w:t>1.13</w:t>
            </w:r>
            <w:r>
              <w:rPr>
                <w:rFonts w:ascii="Times New Roman" w:eastAsia="Times New Roman" w:hAnsi="Times New Roman" w:cs="Times New Roman"/>
                <w:sz w:val="24"/>
                <w:szCs w:val="24"/>
              </w:rPr>
              <w:t>)</w:t>
            </w:r>
          </w:p>
        </w:tc>
      </w:tr>
      <w:tr w:rsidR="006F220A" w:rsidRPr="00146F2D" w14:paraId="6D34ECA1" w14:textId="77777777" w:rsidTr="00524855">
        <w:tc>
          <w:tcPr>
            <w:tcW w:w="2610" w:type="dxa"/>
          </w:tcPr>
          <w:p w14:paraId="1B86EFE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Gender</w:t>
            </w:r>
          </w:p>
          <w:p w14:paraId="22AD9AE7"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Male </w:t>
            </w:r>
          </w:p>
          <w:p w14:paraId="791C55A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Female</w:t>
            </w:r>
          </w:p>
        </w:tc>
        <w:tc>
          <w:tcPr>
            <w:tcW w:w="1800" w:type="dxa"/>
          </w:tcPr>
          <w:p w14:paraId="7C764D6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F7C885C" w14:textId="425019BA" w:rsidR="00273801" w:rsidRPr="00146F2D" w:rsidRDefault="0027380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30378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99.8)</w:t>
            </w:r>
          </w:p>
          <w:p w14:paraId="3562A5CA" w14:textId="5F9699BA" w:rsidR="009531EF" w:rsidRPr="00146F2D" w:rsidRDefault="009531E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0.2)</w:t>
            </w:r>
          </w:p>
        </w:tc>
        <w:tc>
          <w:tcPr>
            <w:tcW w:w="1530" w:type="dxa"/>
          </w:tcPr>
          <w:p w14:paraId="00556DA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8EC5E30" w14:textId="77777777" w:rsidR="00DA7013" w:rsidRPr="00146F2D" w:rsidRDefault="00DA701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775 (100.0)</w:t>
            </w:r>
          </w:p>
          <w:p w14:paraId="52D98189" w14:textId="6B11BB77" w:rsidR="00C23016" w:rsidRPr="00146F2D" w:rsidRDefault="00C23016"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0.0)</w:t>
            </w:r>
          </w:p>
        </w:tc>
        <w:tc>
          <w:tcPr>
            <w:tcW w:w="2610" w:type="dxa"/>
          </w:tcPr>
          <w:p w14:paraId="7D4B36BD"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497FE5E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AA472EA" w14:textId="2DA589A8" w:rsidR="006F220A" w:rsidRPr="00146F2D" w:rsidRDefault="00BC17CD"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w:t>
            </w:r>
            <w:r w:rsidR="006F220A" w:rsidRPr="00146F2D">
              <w:rPr>
                <w:rFonts w:ascii="Times New Roman" w:eastAsia="Times New Roman" w:hAnsi="Times New Roman" w:cs="Times New Roman"/>
                <w:sz w:val="24"/>
                <w:szCs w:val="24"/>
              </w:rPr>
              <w:t>0, 0</w:t>
            </w:r>
            <w:r>
              <w:rPr>
                <w:rFonts w:ascii="Times New Roman" w:eastAsia="Times New Roman" w:hAnsi="Times New Roman" w:cs="Times New Roman"/>
                <w:sz w:val="24"/>
                <w:szCs w:val="24"/>
              </w:rPr>
              <w:t>)</w:t>
            </w:r>
          </w:p>
        </w:tc>
        <w:tc>
          <w:tcPr>
            <w:tcW w:w="2340" w:type="dxa"/>
          </w:tcPr>
          <w:p w14:paraId="21D94F3B"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8C1443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9625A75" w14:textId="4A17CB9F" w:rsidR="006F220A" w:rsidRPr="00146F2D" w:rsidRDefault="00D95AE9"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0.00  (0.00,</w:t>
            </w:r>
            <w:r w:rsidR="006F220A" w:rsidRPr="00146F2D">
              <w:rPr>
                <w:rFonts w:ascii="Times New Roman" w:eastAsia="Times New Roman" w:hAnsi="Times New Roman" w:cs="Times New Roman"/>
                <w:spacing w:val="-10"/>
                <w:kern w:val="2"/>
                <w:sz w:val="24"/>
                <w:szCs w:val="24"/>
              </w:rPr>
              <w:t xml:space="preserve"> 0.18</w:t>
            </w:r>
            <w:r>
              <w:rPr>
                <w:rFonts w:ascii="Times New Roman" w:eastAsia="Times New Roman" w:hAnsi="Times New Roman" w:cs="Times New Roman"/>
                <w:spacing w:val="-10"/>
                <w:kern w:val="2"/>
                <w:sz w:val="24"/>
                <w:szCs w:val="24"/>
              </w:rPr>
              <w:t>)</w:t>
            </w:r>
          </w:p>
        </w:tc>
      </w:tr>
      <w:tr w:rsidR="006F220A" w:rsidRPr="00146F2D" w14:paraId="05609517" w14:textId="77777777" w:rsidTr="00524855">
        <w:tc>
          <w:tcPr>
            <w:tcW w:w="2610" w:type="dxa"/>
          </w:tcPr>
          <w:p w14:paraId="2266CA2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Profession</w:t>
            </w:r>
          </w:p>
          <w:p w14:paraId="5C6743E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Student</w:t>
            </w:r>
          </w:p>
          <w:p w14:paraId="00A555DB" w14:textId="7DCBAA5A"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Professional</w:t>
            </w:r>
          </w:p>
        </w:tc>
        <w:tc>
          <w:tcPr>
            <w:tcW w:w="1800" w:type="dxa"/>
          </w:tcPr>
          <w:p w14:paraId="76EB083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035AAE2" w14:textId="32E18AFD" w:rsidR="00E36999" w:rsidRPr="00146F2D" w:rsidRDefault="00E3699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13367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43.9)</w:t>
            </w:r>
          </w:p>
          <w:p w14:paraId="574BBE71" w14:textId="72839CE9" w:rsidR="00B34751" w:rsidRPr="00146F2D" w:rsidRDefault="00B3475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17079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56.1)</w:t>
            </w:r>
          </w:p>
        </w:tc>
        <w:tc>
          <w:tcPr>
            <w:tcW w:w="1530" w:type="dxa"/>
          </w:tcPr>
          <w:p w14:paraId="56E76AA3"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880D2DF" w14:textId="0C889A8D" w:rsidR="0021759F" w:rsidRPr="00146F2D" w:rsidRDefault="0021759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335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43.2)</w:t>
            </w:r>
          </w:p>
          <w:p w14:paraId="7A741EB2" w14:textId="11DCBE36" w:rsidR="00852C7F" w:rsidRPr="00146F2D" w:rsidRDefault="00852C7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440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56.8)</w:t>
            </w:r>
          </w:p>
        </w:tc>
        <w:tc>
          <w:tcPr>
            <w:tcW w:w="2610" w:type="dxa"/>
          </w:tcPr>
          <w:p w14:paraId="53CA9D2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EFAEE9B"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BA06E34" w14:textId="718A0F0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1.03 (</w:t>
            </w:r>
            <w:r w:rsidR="004E6207" w:rsidRPr="004E6207">
              <w:rPr>
                <w:rFonts w:ascii="Times New Roman" w:eastAsia="Times New Roman" w:hAnsi="Times New Roman" w:cs="Times New Roman"/>
                <w:spacing w:val="-10"/>
                <w:kern w:val="2"/>
                <w:sz w:val="24"/>
                <w:szCs w:val="24"/>
              </w:rPr>
              <w:t>0.89, 1.19</w:t>
            </w:r>
            <w:r>
              <w:rPr>
                <w:rFonts w:ascii="Times New Roman" w:eastAsia="Times New Roman" w:hAnsi="Times New Roman" w:cs="Times New Roman"/>
                <w:spacing w:val="-10"/>
                <w:kern w:val="2"/>
                <w:sz w:val="24"/>
                <w:szCs w:val="24"/>
              </w:rPr>
              <w:t>)</w:t>
            </w:r>
          </w:p>
        </w:tc>
        <w:tc>
          <w:tcPr>
            <w:tcW w:w="2340" w:type="dxa"/>
          </w:tcPr>
          <w:p w14:paraId="74B075B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0A0C97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235EC2B6" w14:textId="42369282" w:rsidR="006F220A" w:rsidRPr="00146F2D" w:rsidRDefault="00D95AE9"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1.01 (</w:t>
            </w:r>
            <w:r w:rsidR="006F220A" w:rsidRPr="00146F2D">
              <w:rPr>
                <w:rFonts w:ascii="Times New Roman" w:eastAsia="Times New Roman" w:hAnsi="Times New Roman" w:cs="Times New Roman"/>
                <w:spacing w:val="-10"/>
                <w:kern w:val="2"/>
                <w:sz w:val="24"/>
                <w:szCs w:val="24"/>
              </w:rPr>
              <w:t>0.80</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1.28</w:t>
            </w:r>
            <w:r>
              <w:rPr>
                <w:rFonts w:ascii="Times New Roman" w:eastAsia="Times New Roman" w:hAnsi="Times New Roman" w:cs="Times New Roman"/>
                <w:spacing w:val="-10"/>
                <w:kern w:val="2"/>
                <w:sz w:val="24"/>
                <w:szCs w:val="24"/>
              </w:rPr>
              <w:t>)</w:t>
            </w:r>
          </w:p>
        </w:tc>
      </w:tr>
      <w:tr w:rsidR="006F220A" w:rsidRPr="00146F2D" w14:paraId="579465CF" w14:textId="77777777" w:rsidTr="00524855">
        <w:tc>
          <w:tcPr>
            <w:tcW w:w="2610" w:type="dxa"/>
          </w:tcPr>
          <w:p w14:paraId="65444614" w14:textId="439BCE8B"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day</w:t>
            </w:r>
          </w:p>
          <w:p w14:paraId="07416C5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Daylight</w:t>
            </w:r>
          </w:p>
          <w:p w14:paraId="73E64834" w14:textId="0C11CFDD"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Night</w:t>
            </w:r>
          </w:p>
        </w:tc>
        <w:tc>
          <w:tcPr>
            <w:tcW w:w="1800" w:type="dxa"/>
          </w:tcPr>
          <w:p w14:paraId="7F88EE47"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2329F07" w14:textId="4B81F2EC" w:rsidR="00BB6BF1" w:rsidRPr="00146F2D" w:rsidRDefault="00BB6BF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16476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54.1)</w:t>
            </w:r>
          </w:p>
          <w:p w14:paraId="276316E0" w14:textId="68C16A3F" w:rsidR="00E73F79" w:rsidRPr="00146F2D" w:rsidRDefault="00E73F79"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13970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45.9)</w:t>
            </w:r>
          </w:p>
        </w:tc>
        <w:tc>
          <w:tcPr>
            <w:tcW w:w="1530" w:type="dxa"/>
          </w:tcPr>
          <w:p w14:paraId="5C22B42B"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A28CBC8" w14:textId="66A5DBD6" w:rsidR="000E0F35" w:rsidRPr="00146F2D" w:rsidRDefault="000E0F35"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448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57.8)</w:t>
            </w:r>
          </w:p>
          <w:p w14:paraId="3E6CBD24" w14:textId="1AB938B1" w:rsidR="00027CEC" w:rsidRPr="00146F2D" w:rsidRDefault="00027CE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327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42.2)</w:t>
            </w:r>
          </w:p>
        </w:tc>
        <w:tc>
          <w:tcPr>
            <w:tcW w:w="2610" w:type="dxa"/>
          </w:tcPr>
          <w:p w14:paraId="6CA0EBBC"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74808D7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2BF3BE3" w14:textId="2C65846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0.86 (</w:t>
            </w:r>
            <w:r w:rsidR="00BE4BD2" w:rsidRPr="00BE4BD2">
              <w:rPr>
                <w:rFonts w:ascii="Times New Roman" w:eastAsia="Times New Roman" w:hAnsi="Times New Roman" w:cs="Times New Roman"/>
                <w:sz w:val="24"/>
                <w:szCs w:val="24"/>
              </w:rPr>
              <w:t>0.74, 0.99</w:t>
            </w:r>
            <w:r>
              <w:rPr>
                <w:rFonts w:ascii="Times New Roman" w:eastAsia="Times New Roman" w:hAnsi="Times New Roman" w:cs="Times New Roman"/>
                <w:sz w:val="24"/>
                <w:szCs w:val="24"/>
              </w:rPr>
              <w:t>)</w:t>
            </w:r>
          </w:p>
        </w:tc>
        <w:tc>
          <w:tcPr>
            <w:tcW w:w="2340" w:type="dxa"/>
          </w:tcPr>
          <w:p w14:paraId="7D69357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4835642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434F62F7" w14:textId="6D67535F"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1.08 (</w:t>
            </w:r>
            <w:r w:rsidR="006F220A" w:rsidRPr="00146F2D">
              <w:rPr>
                <w:rFonts w:ascii="Times New Roman" w:eastAsia="Times New Roman" w:hAnsi="Times New Roman" w:cs="Times New Roman"/>
                <w:sz w:val="24"/>
                <w:szCs w:val="24"/>
              </w:rPr>
              <w:t>0.88</w:t>
            </w:r>
            <w:r>
              <w:rPr>
                <w:rFonts w:ascii="Times New Roman" w:eastAsia="Times New Roman" w:hAnsi="Times New Roman" w:cs="Times New Roman"/>
                <w:sz w:val="24"/>
                <w:szCs w:val="24"/>
              </w:rPr>
              <w:t>,</w:t>
            </w:r>
            <w:r w:rsidR="006F220A" w:rsidRPr="00146F2D">
              <w:rPr>
                <w:rFonts w:ascii="Times New Roman" w:eastAsia="Times New Roman" w:hAnsi="Times New Roman" w:cs="Times New Roman"/>
                <w:sz w:val="24"/>
                <w:szCs w:val="24"/>
              </w:rPr>
              <w:t>1.33</w:t>
            </w:r>
            <w:r>
              <w:rPr>
                <w:rFonts w:ascii="Times New Roman" w:eastAsia="Times New Roman" w:hAnsi="Times New Roman" w:cs="Times New Roman"/>
                <w:sz w:val="24"/>
                <w:szCs w:val="24"/>
              </w:rPr>
              <w:t>)</w:t>
            </w:r>
          </w:p>
        </w:tc>
      </w:tr>
      <w:tr w:rsidR="006F220A" w:rsidRPr="00146F2D" w14:paraId="3E23A38B" w14:textId="77777777" w:rsidTr="00524855">
        <w:tc>
          <w:tcPr>
            <w:tcW w:w="2610" w:type="dxa"/>
          </w:tcPr>
          <w:p w14:paraId="7312AC5C" w14:textId="3C706FA8"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 of the week</w:t>
            </w:r>
          </w:p>
          <w:p w14:paraId="2E6B306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Weekday</w:t>
            </w:r>
          </w:p>
          <w:p w14:paraId="612D616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Weekend</w:t>
            </w:r>
          </w:p>
        </w:tc>
        <w:tc>
          <w:tcPr>
            <w:tcW w:w="1800" w:type="dxa"/>
          </w:tcPr>
          <w:p w14:paraId="0475417E"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37A556E" w14:textId="4FE6EB76" w:rsidR="001670F1" w:rsidRPr="00146F2D" w:rsidRDefault="001670F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20059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65.9)</w:t>
            </w:r>
          </w:p>
          <w:p w14:paraId="5F1D70E5" w14:textId="094B674B" w:rsidR="00ED54B4" w:rsidRPr="00146F2D" w:rsidRDefault="00ED54B4"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10387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34.1)</w:t>
            </w:r>
          </w:p>
        </w:tc>
        <w:tc>
          <w:tcPr>
            <w:tcW w:w="1530" w:type="dxa"/>
          </w:tcPr>
          <w:p w14:paraId="0CFE0D9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29318A6" w14:textId="50CAD91A" w:rsidR="00AE4EFC" w:rsidRPr="00146F2D" w:rsidRDefault="00AE4EF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505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65.2)</w:t>
            </w:r>
          </w:p>
          <w:p w14:paraId="38E51A4B" w14:textId="06FA6F6F" w:rsidR="00FF2B89" w:rsidRPr="00146F2D" w:rsidRDefault="00FF2B89"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34.8)</w:t>
            </w:r>
          </w:p>
        </w:tc>
        <w:tc>
          <w:tcPr>
            <w:tcW w:w="2610" w:type="dxa"/>
          </w:tcPr>
          <w:p w14:paraId="482E855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BBE292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93CBE9E" w14:textId="3207191B" w:rsidR="006F220A" w:rsidRPr="00146F2D" w:rsidRDefault="00F97A2F"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 (</w:t>
            </w:r>
            <w:r w:rsidR="00BC17CD">
              <w:rPr>
                <w:rFonts w:ascii="Times New Roman" w:eastAsia="Times New Roman" w:hAnsi="Times New Roman" w:cs="Times New Roman"/>
                <w:sz w:val="24"/>
                <w:szCs w:val="24"/>
              </w:rPr>
              <w:t xml:space="preserve">0.89,   </w:t>
            </w:r>
            <w:r w:rsidR="00BE4BD2" w:rsidRPr="00BE4BD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2340" w:type="dxa"/>
          </w:tcPr>
          <w:p w14:paraId="7A696EE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39D0033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C17F51F" w14:textId="3E9336EF" w:rsidR="006F220A" w:rsidRPr="00146F2D" w:rsidRDefault="009B3778"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 (0.80, </w:t>
            </w:r>
            <w:r w:rsidR="006F220A" w:rsidRPr="00146F2D">
              <w:rPr>
                <w:rFonts w:ascii="Times New Roman" w:eastAsia="Times New Roman" w:hAnsi="Times New Roman" w:cs="Times New Roman"/>
                <w:sz w:val="24"/>
                <w:szCs w:val="24"/>
              </w:rPr>
              <w:t>1.22</w:t>
            </w:r>
            <w:r>
              <w:rPr>
                <w:rFonts w:ascii="Times New Roman" w:eastAsia="Times New Roman" w:hAnsi="Times New Roman" w:cs="Times New Roman"/>
                <w:sz w:val="24"/>
                <w:szCs w:val="24"/>
              </w:rPr>
              <w:t>)</w:t>
            </w:r>
          </w:p>
        </w:tc>
      </w:tr>
      <w:tr w:rsidR="006F220A" w:rsidRPr="00146F2D" w14:paraId="08992239" w14:textId="77777777" w:rsidTr="00524855">
        <w:tc>
          <w:tcPr>
            <w:tcW w:w="2610" w:type="dxa"/>
          </w:tcPr>
          <w:p w14:paraId="7845D9F1" w14:textId="0D64CD6D" w:rsidR="006F220A" w:rsidRPr="00146F2D" w:rsidRDefault="00524855" w:rsidP="006F2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p w14:paraId="2AC6F993"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Winter months</w:t>
            </w:r>
          </w:p>
          <w:p w14:paraId="2E613C2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Summer months</w:t>
            </w:r>
          </w:p>
        </w:tc>
        <w:tc>
          <w:tcPr>
            <w:tcW w:w="1800" w:type="dxa"/>
          </w:tcPr>
          <w:p w14:paraId="740CE016"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7431C6B" w14:textId="7F7E4CB6" w:rsidR="002266BC" w:rsidRPr="00146F2D" w:rsidRDefault="002266B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9147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30.0)</w:t>
            </w:r>
          </w:p>
          <w:p w14:paraId="4AD1543F" w14:textId="7C61D831" w:rsidR="000A6988" w:rsidRPr="00146F2D" w:rsidRDefault="000A6988"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21299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70.0)</w:t>
            </w:r>
          </w:p>
        </w:tc>
        <w:tc>
          <w:tcPr>
            <w:tcW w:w="1530" w:type="dxa"/>
          </w:tcPr>
          <w:p w14:paraId="7248A2F0"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5CDD786" w14:textId="038F2AE8" w:rsidR="001E3362" w:rsidRPr="00146F2D" w:rsidRDefault="001E336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252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32.5)</w:t>
            </w:r>
          </w:p>
          <w:p w14:paraId="2F679E8D" w14:textId="583A5324" w:rsidR="001E7B90" w:rsidRPr="00146F2D" w:rsidRDefault="001E7B90"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523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67.5)</w:t>
            </w:r>
          </w:p>
        </w:tc>
        <w:tc>
          <w:tcPr>
            <w:tcW w:w="2610" w:type="dxa"/>
          </w:tcPr>
          <w:p w14:paraId="353A514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94BEFC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113A4B82" w14:textId="2E5D5C52" w:rsidR="006F220A" w:rsidRPr="00146F2D"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0.89 (</w:t>
            </w:r>
            <w:r w:rsidR="00BE4BD2" w:rsidRPr="00BE4BD2">
              <w:rPr>
                <w:rFonts w:ascii="Times New Roman" w:eastAsia="Times New Roman" w:hAnsi="Times New Roman" w:cs="Times New Roman"/>
                <w:spacing w:val="-10"/>
                <w:kern w:val="2"/>
                <w:sz w:val="24"/>
                <w:szCs w:val="24"/>
              </w:rPr>
              <w:t>0.77, 1.04</w:t>
            </w:r>
            <w:r>
              <w:rPr>
                <w:rFonts w:ascii="Times New Roman" w:eastAsia="Times New Roman" w:hAnsi="Times New Roman" w:cs="Times New Roman"/>
                <w:spacing w:val="-10"/>
                <w:kern w:val="2"/>
                <w:sz w:val="24"/>
                <w:szCs w:val="24"/>
              </w:rPr>
              <w:t>)</w:t>
            </w:r>
          </w:p>
        </w:tc>
        <w:tc>
          <w:tcPr>
            <w:tcW w:w="2340" w:type="dxa"/>
          </w:tcPr>
          <w:p w14:paraId="046F8622"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457979E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0466B8E" w14:textId="15659D03"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1.06 (</w:t>
            </w:r>
            <w:r w:rsidR="006F220A" w:rsidRPr="00146F2D">
              <w:rPr>
                <w:rFonts w:ascii="Times New Roman" w:eastAsia="Times New Roman" w:hAnsi="Times New Roman" w:cs="Times New Roman"/>
                <w:spacing w:val="-10"/>
                <w:kern w:val="2"/>
                <w:sz w:val="24"/>
                <w:szCs w:val="24"/>
              </w:rPr>
              <w:t>0.86</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1.32</w:t>
            </w:r>
            <w:r>
              <w:rPr>
                <w:rFonts w:ascii="Times New Roman" w:eastAsia="Times New Roman" w:hAnsi="Times New Roman" w:cs="Times New Roman"/>
                <w:spacing w:val="-10"/>
                <w:kern w:val="2"/>
                <w:sz w:val="24"/>
                <w:szCs w:val="24"/>
              </w:rPr>
              <w:t>)</w:t>
            </w:r>
          </w:p>
        </w:tc>
      </w:tr>
      <w:tr w:rsidR="006F220A" w:rsidRPr="00146F2D" w14:paraId="2B87DC7F" w14:textId="77777777" w:rsidTr="00524855">
        <w:tc>
          <w:tcPr>
            <w:tcW w:w="2610" w:type="dxa"/>
          </w:tcPr>
          <w:p w14:paraId="75C28CF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Crash Location</w:t>
            </w:r>
          </w:p>
          <w:p w14:paraId="43A5E825"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Intersection</w:t>
            </w:r>
          </w:p>
          <w:p w14:paraId="4EC7B12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Midblock</w:t>
            </w:r>
          </w:p>
        </w:tc>
        <w:tc>
          <w:tcPr>
            <w:tcW w:w="1800" w:type="dxa"/>
          </w:tcPr>
          <w:p w14:paraId="45B3B162"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1AC81F0" w14:textId="6B6C73A1" w:rsidR="007C3076" w:rsidRPr="00146F2D" w:rsidRDefault="007C307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8515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28.0)</w:t>
            </w:r>
          </w:p>
          <w:p w14:paraId="3D4C288D" w14:textId="30ECDD90" w:rsidR="00CC1301" w:rsidRPr="00146F2D" w:rsidRDefault="00CC1301"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21931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72.0)</w:t>
            </w:r>
          </w:p>
        </w:tc>
        <w:tc>
          <w:tcPr>
            <w:tcW w:w="1530" w:type="dxa"/>
          </w:tcPr>
          <w:p w14:paraId="4F255868"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151B405E" w14:textId="3D81568F" w:rsidR="00155037" w:rsidRPr="00146F2D" w:rsidRDefault="0015503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125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16.1)</w:t>
            </w:r>
          </w:p>
          <w:p w14:paraId="00BC7C50" w14:textId="7C815B94" w:rsidR="00F14FAC" w:rsidRPr="00146F2D" w:rsidRDefault="00F14FA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650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83.9)</w:t>
            </w:r>
          </w:p>
        </w:tc>
        <w:tc>
          <w:tcPr>
            <w:tcW w:w="2610" w:type="dxa"/>
          </w:tcPr>
          <w:p w14:paraId="59F9BC50"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5CBA2C3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D3E4504" w14:textId="597C434A" w:rsidR="006F220A" w:rsidRPr="00146F2D"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2.02 (</w:t>
            </w:r>
            <w:r w:rsidR="00BE4BD2" w:rsidRPr="00BE4BD2">
              <w:rPr>
                <w:rFonts w:ascii="Times New Roman" w:eastAsia="Times New Roman" w:hAnsi="Times New Roman" w:cs="Times New Roman"/>
                <w:spacing w:val="-10"/>
                <w:kern w:val="2"/>
                <w:sz w:val="24"/>
                <w:szCs w:val="24"/>
              </w:rPr>
              <w:t>1.67, 2.46</w:t>
            </w:r>
            <w:r>
              <w:rPr>
                <w:rFonts w:ascii="Times New Roman" w:eastAsia="Times New Roman" w:hAnsi="Times New Roman" w:cs="Times New Roman"/>
                <w:spacing w:val="-10"/>
                <w:kern w:val="2"/>
                <w:sz w:val="24"/>
                <w:szCs w:val="24"/>
              </w:rPr>
              <w:t>)</w:t>
            </w:r>
          </w:p>
        </w:tc>
        <w:tc>
          <w:tcPr>
            <w:tcW w:w="2340" w:type="dxa"/>
          </w:tcPr>
          <w:p w14:paraId="08EA95E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A8584A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F3FBECE" w14:textId="7A393934"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1.60 (</w:t>
            </w:r>
            <w:r w:rsidR="006F220A" w:rsidRPr="00146F2D">
              <w:rPr>
                <w:rFonts w:ascii="Times New Roman" w:eastAsia="Times New Roman" w:hAnsi="Times New Roman" w:cs="Times New Roman"/>
                <w:spacing w:val="-10"/>
                <w:kern w:val="2"/>
                <w:sz w:val="24"/>
                <w:szCs w:val="24"/>
              </w:rPr>
              <w:t>1.24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2.08</w:t>
            </w:r>
            <w:r>
              <w:rPr>
                <w:rFonts w:ascii="Times New Roman" w:eastAsia="Times New Roman" w:hAnsi="Times New Roman" w:cs="Times New Roman"/>
                <w:spacing w:val="-10"/>
                <w:kern w:val="2"/>
                <w:sz w:val="24"/>
                <w:szCs w:val="24"/>
              </w:rPr>
              <w:t>)</w:t>
            </w:r>
          </w:p>
        </w:tc>
      </w:tr>
      <w:tr w:rsidR="006F220A" w:rsidRPr="00146F2D" w14:paraId="7F46D4CC" w14:textId="77777777" w:rsidTr="00524855">
        <w:tc>
          <w:tcPr>
            <w:tcW w:w="2610" w:type="dxa"/>
          </w:tcPr>
          <w:p w14:paraId="1622D10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District</w:t>
            </w:r>
          </w:p>
          <w:p w14:paraId="50BA9C30"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Central</w:t>
            </w:r>
          </w:p>
          <w:p w14:paraId="2206CDA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East</w:t>
            </w:r>
          </w:p>
          <w:p w14:paraId="7A0D69CB"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Kemari</w:t>
            </w:r>
          </w:p>
          <w:p w14:paraId="6FA08BE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Korangi</w:t>
            </w:r>
          </w:p>
          <w:p w14:paraId="7D24F49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Malir</w:t>
            </w:r>
          </w:p>
          <w:p w14:paraId="0DC90C1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South</w:t>
            </w:r>
          </w:p>
          <w:p w14:paraId="74E0CAB4"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West</w:t>
            </w:r>
          </w:p>
          <w:p w14:paraId="6ECD561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Out of city</w:t>
            </w:r>
          </w:p>
        </w:tc>
        <w:tc>
          <w:tcPr>
            <w:tcW w:w="1800" w:type="dxa"/>
          </w:tcPr>
          <w:p w14:paraId="0B3C8684"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35B0602" w14:textId="579A5A14" w:rsidR="00F27E44" w:rsidRPr="00146F2D" w:rsidRDefault="00F27E4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7615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25.0)</w:t>
            </w:r>
          </w:p>
          <w:p w14:paraId="681F9499" w14:textId="2BD985EC" w:rsidR="00A8146C" w:rsidRPr="00146F2D" w:rsidRDefault="00A8146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4793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15.7)</w:t>
            </w:r>
          </w:p>
          <w:p w14:paraId="11936708" w14:textId="62D12C53" w:rsidR="000744B2" w:rsidRPr="00146F2D" w:rsidRDefault="000744B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1436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4.7)</w:t>
            </w:r>
          </w:p>
          <w:p w14:paraId="22FD0565" w14:textId="0DDB7CD5" w:rsidR="00E84C12" w:rsidRPr="00146F2D" w:rsidRDefault="00E84C12"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3174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10.4)</w:t>
            </w:r>
          </w:p>
          <w:p w14:paraId="3CDBDC07" w14:textId="0D469C3D" w:rsidR="009E5CE9" w:rsidRPr="00146F2D" w:rsidRDefault="009E5CE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1667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5.5)</w:t>
            </w:r>
          </w:p>
          <w:p w14:paraId="0BB8D42F" w14:textId="213BFA28" w:rsidR="000A115A" w:rsidRPr="00146F2D" w:rsidRDefault="000A11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9185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30.2)</w:t>
            </w:r>
          </w:p>
          <w:p w14:paraId="1BC25A64" w14:textId="1FFDCF18" w:rsidR="00456920" w:rsidRPr="00146F2D" w:rsidRDefault="00456920"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1762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5.8)</w:t>
            </w:r>
          </w:p>
          <w:p w14:paraId="790B4F13" w14:textId="5030E6FE" w:rsidR="007134DC" w:rsidRPr="00146F2D" w:rsidRDefault="007134DC"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814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2.7)</w:t>
            </w:r>
          </w:p>
        </w:tc>
        <w:tc>
          <w:tcPr>
            <w:tcW w:w="1530" w:type="dxa"/>
          </w:tcPr>
          <w:p w14:paraId="376401DD"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6C6E623A" w14:textId="38C8FC51" w:rsidR="00BD1367" w:rsidRPr="00146F2D" w:rsidRDefault="00BD136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119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15.4)</w:t>
            </w:r>
          </w:p>
          <w:p w14:paraId="2247AD77" w14:textId="21C9E773" w:rsidR="00C30A5E" w:rsidRPr="00146F2D" w:rsidRDefault="00C30A5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16.8)</w:t>
            </w:r>
          </w:p>
          <w:p w14:paraId="73B51208" w14:textId="5A1F57A4" w:rsidR="0092473D" w:rsidRPr="00146F2D" w:rsidRDefault="0092473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8.6)</w:t>
            </w:r>
          </w:p>
          <w:p w14:paraId="12E69678" w14:textId="57042829" w:rsidR="00A971C3" w:rsidRPr="00146F2D" w:rsidRDefault="00A971C3"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95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12.3)</w:t>
            </w:r>
          </w:p>
          <w:p w14:paraId="3457371C" w14:textId="7F01A6CB" w:rsidR="00A00827" w:rsidRPr="00146F2D" w:rsidRDefault="00A00827"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70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9.0)</w:t>
            </w:r>
          </w:p>
          <w:p w14:paraId="0C19DB32" w14:textId="33EC4575" w:rsidR="00C52E7E" w:rsidRPr="00146F2D" w:rsidRDefault="00C52E7E"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151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19.5)</w:t>
            </w:r>
          </w:p>
          <w:p w14:paraId="1268EF8E" w14:textId="26F77F13" w:rsidR="00E07474" w:rsidRPr="00146F2D" w:rsidRDefault="00E0747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47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6.1)</w:t>
            </w:r>
          </w:p>
          <w:p w14:paraId="3AA1343B" w14:textId="50D86B53" w:rsidR="00E01F76" w:rsidRPr="00146F2D" w:rsidRDefault="00E01F76"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96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12.4)</w:t>
            </w:r>
          </w:p>
        </w:tc>
        <w:tc>
          <w:tcPr>
            <w:tcW w:w="2610" w:type="dxa"/>
          </w:tcPr>
          <w:p w14:paraId="555D80E4"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F269346"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BD3022" w14:textId="25EEAC15"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1.74 (</w:t>
            </w:r>
            <w:r w:rsidR="004E6207" w:rsidRPr="004E6207">
              <w:rPr>
                <w:rFonts w:ascii="Times New Roman" w:eastAsia="Times New Roman" w:hAnsi="Times New Roman" w:cs="Times New Roman"/>
                <w:spacing w:val="-10"/>
                <w:kern w:val="2"/>
                <w:sz w:val="24"/>
                <w:szCs w:val="24"/>
              </w:rPr>
              <w:t>1.35, 2.23</w:t>
            </w:r>
            <w:r>
              <w:rPr>
                <w:rFonts w:ascii="Times New Roman" w:eastAsia="Times New Roman" w:hAnsi="Times New Roman" w:cs="Times New Roman"/>
                <w:spacing w:val="-10"/>
                <w:kern w:val="2"/>
                <w:sz w:val="24"/>
                <w:szCs w:val="24"/>
              </w:rPr>
              <w:t>)</w:t>
            </w:r>
          </w:p>
          <w:p w14:paraId="4B5C8EEE" w14:textId="0F037234"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2.99 (</w:t>
            </w:r>
            <w:r w:rsidR="004E6207" w:rsidRPr="004E6207">
              <w:rPr>
                <w:rFonts w:ascii="Times New Roman" w:eastAsia="Times New Roman" w:hAnsi="Times New Roman" w:cs="Times New Roman"/>
                <w:spacing w:val="-10"/>
                <w:kern w:val="2"/>
                <w:sz w:val="24"/>
                <w:szCs w:val="24"/>
              </w:rPr>
              <w:t>2.19, 4.03</w:t>
            </w:r>
            <w:r>
              <w:rPr>
                <w:rFonts w:ascii="Times New Roman" w:eastAsia="Times New Roman" w:hAnsi="Times New Roman" w:cs="Times New Roman"/>
                <w:spacing w:val="-10"/>
                <w:kern w:val="2"/>
                <w:sz w:val="24"/>
                <w:szCs w:val="24"/>
              </w:rPr>
              <w:t>)</w:t>
            </w:r>
          </w:p>
          <w:p w14:paraId="7BDEC99F" w14:textId="55242864"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1.92 (</w:t>
            </w:r>
            <w:r w:rsidR="004E6207" w:rsidRPr="004E6207">
              <w:rPr>
                <w:rFonts w:ascii="Times New Roman" w:eastAsia="Times New Roman" w:hAnsi="Times New Roman" w:cs="Times New Roman"/>
                <w:spacing w:val="-10"/>
                <w:kern w:val="2"/>
                <w:sz w:val="24"/>
                <w:szCs w:val="24"/>
              </w:rPr>
              <w:t>1.46, 2.51</w:t>
            </w:r>
            <w:r>
              <w:rPr>
                <w:rFonts w:ascii="Times New Roman" w:eastAsia="Times New Roman" w:hAnsi="Times New Roman" w:cs="Times New Roman"/>
                <w:spacing w:val="-10"/>
                <w:kern w:val="2"/>
                <w:sz w:val="24"/>
                <w:szCs w:val="24"/>
              </w:rPr>
              <w:t>)</w:t>
            </w:r>
          </w:p>
          <w:p w14:paraId="36DCC408" w14:textId="77A8606D"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2.69 (</w:t>
            </w:r>
            <w:r w:rsidR="004E6207" w:rsidRPr="004E6207">
              <w:rPr>
                <w:rFonts w:ascii="Times New Roman" w:eastAsia="Times New Roman" w:hAnsi="Times New Roman" w:cs="Times New Roman"/>
                <w:spacing w:val="-10"/>
                <w:kern w:val="2"/>
                <w:sz w:val="24"/>
                <w:szCs w:val="24"/>
              </w:rPr>
              <w:t>1.98, 3.62</w:t>
            </w:r>
            <w:r>
              <w:rPr>
                <w:rFonts w:ascii="Times New Roman" w:eastAsia="Times New Roman" w:hAnsi="Times New Roman" w:cs="Times New Roman"/>
                <w:spacing w:val="-10"/>
                <w:kern w:val="2"/>
                <w:sz w:val="24"/>
                <w:szCs w:val="24"/>
              </w:rPr>
              <w:t>)</w:t>
            </w:r>
          </w:p>
          <w:p w14:paraId="564D10E8" w14:textId="0D1548AE" w:rsidR="004E6207" w:rsidRDefault="00F97A2F"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1.05 (</w:t>
            </w:r>
            <w:r w:rsidR="004E6207" w:rsidRPr="004E6207">
              <w:rPr>
                <w:rFonts w:ascii="Times New Roman" w:eastAsia="Times New Roman" w:hAnsi="Times New Roman" w:cs="Times New Roman"/>
                <w:spacing w:val="-10"/>
                <w:kern w:val="2"/>
                <w:sz w:val="24"/>
                <w:szCs w:val="24"/>
              </w:rPr>
              <w:t>0.83, 1.34</w:t>
            </w:r>
            <w:r>
              <w:rPr>
                <w:rFonts w:ascii="Times New Roman" w:eastAsia="Times New Roman" w:hAnsi="Times New Roman" w:cs="Times New Roman"/>
                <w:spacing w:val="-10"/>
                <w:kern w:val="2"/>
                <w:sz w:val="24"/>
                <w:szCs w:val="24"/>
              </w:rPr>
              <w:t>)</w:t>
            </w:r>
          </w:p>
          <w:p w14:paraId="57CECDA4" w14:textId="0AB4B48F" w:rsidR="004E6207"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1.71 (</w:t>
            </w:r>
            <w:r w:rsidR="004E6207" w:rsidRPr="004E6207">
              <w:rPr>
                <w:rFonts w:ascii="Times New Roman" w:eastAsia="Times New Roman" w:hAnsi="Times New Roman" w:cs="Times New Roman"/>
                <w:spacing w:val="-10"/>
                <w:kern w:val="2"/>
                <w:sz w:val="24"/>
                <w:szCs w:val="24"/>
              </w:rPr>
              <w:t>1.2, 2.38</w:t>
            </w:r>
            <w:r w:rsidR="00F97A2F">
              <w:rPr>
                <w:rFonts w:ascii="Times New Roman" w:eastAsia="Times New Roman" w:hAnsi="Times New Roman" w:cs="Times New Roman"/>
                <w:spacing w:val="-10"/>
                <w:kern w:val="2"/>
                <w:sz w:val="24"/>
                <w:szCs w:val="24"/>
              </w:rPr>
              <w:t>)</w:t>
            </w:r>
          </w:p>
          <w:p w14:paraId="58E0CF58" w14:textId="08E7234D"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7.55 (</w:t>
            </w:r>
            <w:r w:rsidR="004E6207" w:rsidRPr="004E6207">
              <w:rPr>
                <w:rFonts w:ascii="Times New Roman" w:eastAsia="Times New Roman" w:hAnsi="Times New Roman" w:cs="Times New Roman"/>
                <w:spacing w:val="-10"/>
                <w:kern w:val="2"/>
                <w:sz w:val="24"/>
                <w:szCs w:val="24"/>
              </w:rPr>
              <w:t>5.7, 9.96</w:t>
            </w:r>
            <w:r w:rsidR="00F97A2F">
              <w:rPr>
                <w:rFonts w:ascii="Times New Roman" w:eastAsia="Times New Roman" w:hAnsi="Times New Roman" w:cs="Times New Roman"/>
                <w:spacing w:val="-10"/>
                <w:kern w:val="2"/>
                <w:sz w:val="24"/>
                <w:szCs w:val="24"/>
              </w:rPr>
              <w:t>)</w:t>
            </w:r>
          </w:p>
        </w:tc>
        <w:tc>
          <w:tcPr>
            <w:tcW w:w="2340" w:type="dxa"/>
          </w:tcPr>
          <w:p w14:paraId="437F46B3"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04C811C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A5FB7F9" w14:textId="51B5643B"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0.64 (</w:t>
            </w:r>
            <w:r w:rsidR="006F220A" w:rsidRPr="00146F2D">
              <w:rPr>
                <w:rFonts w:ascii="Times New Roman" w:eastAsia="Times New Roman" w:hAnsi="Times New Roman" w:cs="Times New Roman"/>
                <w:spacing w:val="-10"/>
                <w:kern w:val="2"/>
                <w:sz w:val="24"/>
                <w:szCs w:val="24"/>
              </w:rPr>
              <w:t>0.43</w:t>
            </w:r>
            <w:r>
              <w:rPr>
                <w:rFonts w:ascii="Times New Roman" w:eastAsia="Times New Roman" w:hAnsi="Times New Roman" w:cs="Times New Roman"/>
                <w:spacing w:val="-10"/>
                <w:kern w:val="2"/>
                <w:sz w:val="24"/>
                <w:szCs w:val="24"/>
              </w:rPr>
              <w:t>,</w:t>
            </w:r>
            <w:r w:rsidR="006F220A" w:rsidRPr="00146F2D">
              <w:rPr>
                <w:rFonts w:ascii="Times New Roman" w:eastAsia="Times New Roman" w:hAnsi="Times New Roman" w:cs="Times New Roman"/>
                <w:spacing w:val="-10"/>
                <w:kern w:val="2"/>
                <w:sz w:val="24"/>
                <w:szCs w:val="24"/>
              </w:rPr>
              <w:t xml:space="preserve"> 0.97</w:t>
            </w:r>
            <w:r>
              <w:rPr>
                <w:rFonts w:ascii="Times New Roman" w:eastAsia="Times New Roman" w:hAnsi="Times New Roman" w:cs="Times New Roman"/>
                <w:spacing w:val="-10"/>
                <w:kern w:val="2"/>
                <w:sz w:val="24"/>
                <w:szCs w:val="24"/>
              </w:rPr>
              <w:t>)</w:t>
            </w:r>
          </w:p>
          <w:p w14:paraId="15217E69" w14:textId="76F89E82"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1.35 (</w:t>
            </w:r>
            <w:r w:rsidR="006F220A" w:rsidRPr="00146F2D">
              <w:rPr>
                <w:rFonts w:ascii="Times New Roman" w:eastAsia="Times New Roman" w:hAnsi="Times New Roman" w:cs="Times New Roman"/>
                <w:spacing w:val="-10"/>
                <w:kern w:val="2"/>
                <w:sz w:val="24"/>
                <w:szCs w:val="24"/>
              </w:rPr>
              <w:t>0.79</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2.28</w:t>
            </w:r>
            <w:r>
              <w:rPr>
                <w:rFonts w:ascii="Times New Roman" w:eastAsia="Times New Roman" w:hAnsi="Times New Roman" w:cs="Times New Roman"/>
                <w:spacing w:val="-10"/>
                <w:kern w:val="2"/>
                <w:sz w:val="24"/>
                <w:szCs w:val="24"/>
              </w:rPr>
              <w:t>)</w:t>
            </w:r>
          </w:p>
          <w:p w14:paraId="40FB4967" w14:textId="018F2FD8"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0.53 (</w:t>
            </w:r>
            <w:r w:rsidR="006F220A" w:rsidRPr="00146F2D">
              <w:rPr>
                <w:rFonts w:ascii="Times New Roman" w:eastAsia="Times New Roman" w:hAnsi="Times New Roman" w:cs="Times New Roman"/>
                <w:spacing w:val="-10"/>
                <w:kern w:val="2"/>
                <w:sz w:val="24"/>
                <w:szCs w:val="24"/>
              </w:rPr>
              <w:t>0.34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0.82</w:t>
            </w:r>
            <w:r>
              <w:rPr>
                <w:rFonts w:ascii="Times New Roman" w:eastAsia="Times New Roman" w:hAnsi="Times New Roman" w:cs="Times New Roman"/>
                <w:spacing w:val="-10"/>
                <w:kern w:val="2"/>
                <w:sz w:val="24"/>
                <w:szCs w:val="24"/>
              </w:rPr>
              <w:t>)</w:t>
            </w:r>
          </w:p>
          <w:p w14:paraId="033BC44C" w14:textId="62747E1E"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0.70 (</w:t>
            </w:r>
            <w:r w:rsidR="006F220A" w:rsidRPr="00146F2D">
              <w:rPr>
                <w:rFonts w:ascii="Times New Roman" w:eastAsia="Times New Roman" w:hAnsi="Times New Roman" w:cs="Times New Roman"/>
                <w:spacing w:val="-10"/>
                <w:kern w:val="2"/>
                <w:sz w:val="24"/>
                <w:szCs w:val="24"/>
              </w:rPr>
              <w:t>0.44</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1.10</w:t>
            </w:r>
            <w:r>
              <w:rPr>
                <w:rFonts w:ascii="Times New Roman" w:eastAsia="Times New Roman" w:hAnsi="Times New Roman" w:cs="Times New Roman"/>
                <w:spacing w:val="-10"/>
                <w:kern w:val="2"/>
                <w:sz w:val="24"/>
                <w:szCs w:val="24"/>
              </w:rPr>
              <w:t>)</w:t>
            </w:r>
          </w:p>
          <w:p w14:paraId="26E63CDA" w14:textId="3D815201"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0.94 (</w:t>
            </w:r>
            <w:r w:rsidR="006F220A" w:rsidRPr="00146F2D">
              <w:rPr>
                <w:rFonts w:ascii="Times New Roman" w:eastAsia="Times New Roman" w:hAnsi="Times New Roman" w:cs="Times New Roman"/>
                <w:spacing w:val="-10"/>
                <w:kern w:val="2"/>
                <w:sz w:val="24"/>
                <w:szCs w:val="24"/>
              </w:rPr>
              <w:t>0.62</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1.43</w:t>
            </w:r>
            <w:r>
              <w:rPr>
                <w:rFonts w:ascii="Times New Roman" w:eastAsia="Times New Roman" w:hAnsi="Times New Roman" w:cs="Times New Roman"/>
                <w:spacing w:val="-10"/>
                <w:kern w:val="2"/>
                <w:sz w:val="24"/>
                <w:szCs w:val="24"/>
              </w:rPr>
              <w:t>)</w:t>
            </w:r>
          </w:p>
          <w:p w14:paraId="69B9353C" w14:textId="774C3B2C"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1.25 (</w:t>
            </w:r>
            <w:r w:rsidR="006F220A" w:rsidRPr="00146F2D">
              <w:rPr>
                <w:rFonts w:ascii="Times New Roman" w:eastAsia="Times New Roman" w:hAnsi="Times New Roman" w:cs="Times New Roman"/>
                <w:spacing w:val="-10"/>
                <w:kern w:val="2"/>
                <w:sz w:val="24"/>
                <w:szCs w:val="24"/>
              </w:rPr>
              <w:t>0.77</w:t>
            </w:r>
            <w:r>
              <w:rPr>
                <w:rFonts w:ascii="Times New Roman" w:eastAsia="Times New Roman" w:hAnsi="Times New Roman" w:cs="Times New Roman"/>
                <w:spacing w:val="-10"/>
                <w:kern w:val="2"/>
                <w:sz w:val="24"/>
                <w:szCs w:val="24"/>
              </w:rPr>
              <w:t xml:space="preserve">, </w:t>
            </w:r>
            <w:r w:rsidR="006F220A" w:rsidRPr="00146F2D">
              <w:rPr>
                <w:rFonts w:ascii="Times New Roman" w:eastAsia="Times New Roman" w:hAnsi="Times New Roman" w:cs="Times New Roman"/>
                <w:spacing w:val="-10"/>
                <w:kern w:val="2"/>
                <w:sz w:val="24"/>
                <w:szCs w:val="24"/>
              </w:rPr>
              <w:t>2.01</w:t>
            </w:r>
            <w:r>
              <w:rPr>
                <w:rFonts w:ascii="Times New Roman" w:eastAsia="Times New Roman" w:hAnsi="Times New Roman" w:cs="Times New Roman"/>
                <w:spacing w:val="-10"/>
                <w:kern w:val="2"/>
                <w:sz w:val="24"/>
                <w:szCs w:val="24"/>
              </w:rPr>
              <w:t>)</w:t>
            </w:r>
          </w:p>
          <w:p w14:paraId="013C3EEE" w14:textId="0F7D32FF"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1.14 (</w:t>
            </w:r>
            <w:r w:rsidR="006F220A" w:rsidRPr="00146F2D">
              <w:rPr>
                <w:rFonts w:ascii="Times New Roman" w:eastAsia="Times New Roman" w:hAnsi="Times New Roman" w:cs="Times New Roman"/>
                <w:spacing w:val="-10"/>
                <w:kern w:val="2"/>
                <w:sz w:val="24"/>
                <w:szCs w:val="24"/>
              </w:rPr>
              <w:t>0.7</w:t>
            </w:r>
            <w:r>
              <w:rPr>
                <w:rFonts w:ascii="Times New Roman" w:eastAsia="Times New Roman" w:hAnsi="Times New Roman" w:cs="Times New Roman"/>
                <w:spacing w:val="-10"/>
                <w:kern w:val="2"/>
                <w:sz w:val="24"/>
                <w:szCs w:val="24"/>
              </w:rPr>
              <w:t>1,</w:t>
            </w:r>
            <w:r w:rsidR="006F220A" w:rsidRPr="00146F2D">
              <w:rPr>
                <w:rFonts w:ascii="Times New Roman" w:eastAsia="Times New Roman" w:hAnsi="Times New Roman" w:cs="Times New Roman"/>
                <w:spacing w:val="-10"/>
                <w:kern w:val="2"/>
                <w:sz w:val="24"/>
                <w:szCs w:val="24"/>
              </w:rPr>
              <w:t>1.83</w:t>
            </w:r>
            <w:r>
              <w:rPr>
                <w:rFonts w:ascii="Times New Roman" w:eastAsia="Times New Roman" w:hAnsi="Times New Roman" w:cs="Times New Roman"/>
                <w:spacing w:val="-10"/>
                <w:kern w:val="2"/>
                <w:sz w:val="24"/>
                <w:szCs w:val="24"/>
              </w:rPr>
              <w:t>)</w:t>
            </w:r>
          </w:p>
        </w:tc>
      </w:tr>
      <w:tr w:rsidR="006F220A" w:rsidRPr="00146F2D" w14:paraId="7BBD3025" w14:textId="77777777" w:rsidTr="00524855">
        <w:tc>
          <w:tcPr>
            <w:tcW w:w="2610" w:type="dxa"/>
          </w:tcPr>
          <w:p w14:paraId="5B5E99FC"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Helmet use</w:t>
            </w:r>
          </w:p>
          <w:p w14:paraId="574631EF"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Yes</w:t>
            </w:r>
          </w:p>
          <w:p w14:paraId="3AF6926A"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No</w:t>
            </w:r>
          </w:p>
        </w:tc>
        <w:tc>
          <w:tcPr>
            <w:tcW w:w="1800" w:type="dxa"/>
          </w:tcPr>
          <w:p w14:paraId="72036DBE"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27B495A2" w14:textId="1D8F8F12" w:rsidR="002137CD" w:rsidRPr="00146F2D" w:rsidRDefault="002137CD"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1094 (3.6)</w:t>
            </w:r>
          </w:p>
          <w:p w14:paraId="3D043A4F" w14:textId="5B8F251C" w:rsidR="00703642" w:rsidRPr="00146F2D" w:rsidRDefault="00703642"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29352 (96.4)</w:t>
            </w:r>
          </w:p>
        </w:tc>
        <w:tc>
          <w:tcPr>
            <w:tcW w:w="1530" w:type="dxa"/>
          </w:tcPr>
          <w:p w14:paraId="705601EF"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5DE82DFC" w14:textId="493D744B" w:rsidR="00773346" w:rsidRPr="00146F2D" w:rsidRDefault="00773346"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32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4.1)</w:t>
            </w:r>
          </w:p>
          <w:p w14:paraId="64A738E1" w14:textId="6FB76856" w:rsidR="0051287B" w:rsidRPr="00146F2D" w:rsidRDefault="0051287B"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743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95.9)</w:t>
            </w:r>
          </w:p>
        </w:tc>
        <w:tc>
          <w:tcPr>
            <w:tcW w:w="2610" w:type="dxa"/>
          </w:tcPr>
          <w:p w14:paraId="7E3DEA19"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284AC389"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573C1B63" w14:textId="215D5CD6"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z w:val="24"/>
                <w:szCs w:val="24"/>
              </w:rPr>
              <w:t xml:space="preserve">0.87 </w:t>
            </w:r>
            <w:r w:rsidR="009B3778">
              <w:rPr>
                <w:rFonts w:ascii="Times New Roman" w:eastAsia="Times New Roman" w:hAnsi="Times New Roman" w:cs="Times New Roman"/>
                <w:sz w:val="24"/>
                <w:szCs w:val="24"/>
              </w:rPr>
              <w:t>(0.62,</w:t>
            </w:r>
            <w:r w:rsidR="00BE4BD2" w:rsidRPr="00BE4BD2">
              <w:rPr>
                <w:rFonts w:ascii="Times New Roman" w:eastAsia="Times New Roman" w:hAnsi="Times New Roman" w:cs="Times New Roman"/>
                <w:sz w:val="24"/>
                <w:szCs w:val="24"/>
              </w:rPr>
              <w:t>1.26</w:t>
            </w:r>
            <w:r w:rsidR="009B3778">
              <w:rPr>
                <w:rFonts w:ascii="Times New Roman" w:eastAsia="Times New Roman" w:hAnsi="Times New Roman" w:cs="Times New Roman"/>
                <w:sz w:val="24"/>
                <w:szCs w:val="24"/>
              </w:rPr>
              <w:t>)</w:t>
            </w:r>
          </w:p>
        </w:tc>
        <w:tc>
          <w:tcPr>
            <w:tcW w:w="2340" w:type="dxa"/>
          </w:tcPr>
          <w:p w14:paraId="37F37CC8"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1306DA01"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08E60792" w14:textId="4C6D9769" w:rsidR="006F220A" w:rsidRPr="00146F2D" w:rsidRDefault="009B3778"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2.70 (1.67,</w:t>
            </w:r>
            <w:r w:rsidR="006F220A" w:rsidRPr="00146F2D">
              <w:rPr>
                <w:rFonts w:ascii="Times New Roman" w:eastAsia="Times New Roman" w:hAnsi="Times New Roman" w:cs="Times New Roman"/>
                <w:spacing w:val="-10"/>
                <w:kern w:val="2"/>
                <w:sz w:val="24"/>
                <w:szCs w:val="24"/>
              </w:rPr>
              <w:t xml:space="preserve"> 4.47</w:t>
            </w:r>
            <w:r>
              <w:rPr>
                <w:rFonts w:ascii="Times New Roman" w:eastAsia="Times New Roman" w:hAnsi="Times New Roman" w:cs="Times New Roman"/>
                <w:spacing w:val="-10"/>
                <w:kern w:val="2"/>
                <w:sz w:val="24"/>
                <w:szCs w:val="24"/>
              </w:rPr>
              <w:t>)</w:t>
            </w:r>
          </w:p>
        </w:tc>
      </w:tr>
      <w:tr w:rsidR="006F220A" w:rsidRPr="00146F2D" w14:paraId="7559D7E8" w14:textId="77777777" w:rsidTr="00524855">
        <w:tc>
          <w:tcPr>
            <w:tcW w:w="2610" w:type="dxa"/>
          </w:tcPr>
          <w:p w14:paraId="23ECFFEB" w14:textId="6A19C6A2"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Patient transfer</w:t>
            </w:r>
            <w:r w:rsidR="00524855">
              <w:rPr>
                <w:rFonts w:ascii="Times New Roman" w:eastAsia="Times New Roman" w:hAnsi="Times New Roman" w:cs="Times New Roman"/>
                <w:sz w:val="24"/>
                <w:szCs w:val="24"/>
              </w:rPr>
              <w:t xml:space="preserve"> vehicle</w:t>
            </w:r>
          </w:p>
          <w:p w14:paraId="5622933E"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Ambulance</w:t>
            </w:r>
          </w:p>
          <w:p w14:paraId="0777863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Police</w:t>
            </w:r>
          </w:p>
          <w:p w14:paraId="0F63E962"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Private</w:t>
            </w:r>
          </w:p>
          <w:p w14:paraId="06FD1771"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Public</w:t>
            </w:r>
          </w:p>
          <w:p w14:paraId="3678FE6D" w14:textId="77777777" w:rsidR="006F220A" w:rsidRPr="00146F2D" w:rsidRDefault="006F220A" w:rsidP="006F220A">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Others</w:t>
            </w:r>
          </w:p>
        </w:tc>
        <w:tc>
          <w:tcPr>
            <w:tcW w:w="1800" w:type="dxa"/>
          </w:tcPr>
          <w:p w14:paraId="2764D33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3E64E01C" w14:textId="51A900C3" w:rsidR="003220B4" w:rsidRPr="00146F2D" w:rsidRDefault="003220B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7109 (23.3)</w:t>
            </w:r>
          </w:p>
          <w:p w14:paraId="76AA1F48" w14:textId="0DA01742" w:rsidR="00C52F51" w:rsidRPr="00146F2D" w:rsidRDefault="00C52F51"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51 (0.2)</w:t>
            </w:r>
          </w:p>
          <w:p w14:paraId="5D2BF75B" w14:textId="503EA07F" w:rsidR="00577689" w:rsidRPr="00146F2D" w:rsidRDefault="00577689"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22843 (75.0)</w:t>
            </w:r>
          </w:p>
          <w:p w14:paraId="147E29A8" w14:textId="79C01258" w:rsidR="00D078FC" w:rsidRPr="00146F2D" w:rsidRDefault="00D078FC"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394 (1.3)</w:t>
            </w:r>
          </w:p>
          <w:p w14:paraId="5BBD7C48" w14:textId="009BF2D9" w:rsidR="00E6589F" w:rsidRPr="00146F2D" w:rsidRDefault="00E6589F"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49 (0.2)</w:t>
            </w:r>
          </w:p>
        </w:tc>
        <w:tc>
          <w:tcPr>
            <w:tcW w:w="1530" w:type="dxa"/>
          </w:tcPr>
          <w:p w14:paraId="28591599" w14:textId="77777777" w:rsidR="006F220A" w:rsidRPr="00146F2D" w:rsidRDefault="006F220A" w:rsidP="006F220A">
            <w:pPr>
              <w:spacing w:after="0" w:line="240" w:lineRule="auto"/>
              <w:rPr>
                <w:rFonts w:ascii="Times New Roman" w:eastAsia="Times New Roman" w:hAnsi="Times New Roman" w:cs="Times New Roman"/>
                <w:sz w:val="24"/>
                <w:szCs w:val="24"/>
              </w:rPr>
            </w:pPr>
          </w:p>
          <w:p w14:paraId="02834B37" w14:textId="01DD87B8" w:rsidR="008259EA" w:rsidRPr="00146F2D" w:rsidRDefault="008259E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612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79.0)</w:t>
            </w:r>
          </w:p>
          <w:p w14:paraId="5FD17B32" w14:textId="2C9C4C4A" w:rsidR="00342FF4" w:rsidRPr="00146F2D" w:rsidRDefault="00342FF4"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7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0.9)</w:t>
            </w:r>
          </w:p>
          <w:p w14:paraId="274BE6AD" w14:textId="1B889256" w:rsidR="003B566F" w:rsidRPr="00146F2D" w:rsidRDefault="003B566F"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133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17.2)</w:t>
            </w:r>
          </w:p>
          <w:p w14:paraId="5053253C" w14:textId="20355617" w:rsidR="00EB015A" w:rsidRPr="00146F2D" w:rsidRDefault="00EB015A" w:rsidP="006F220A">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 xml:space="preserve">22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2.8)</w:t>
            </w:r>
          </w:p>
          <w:p w14:paraId="0B8E7626" w14:textId="2B484425" w:rsidR="000B1FBA" w:rsidRPr="00146F2D" w:rsidRDefault="000B1FBA" w:rsidP="006F220A">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 xml:space="preserve">1 </w:t>
            </w:r>
            <w:r w:rsidR="00724C5B" w:rsidRPr="00146F2D">
              <w:rPr>
                <w:rFonts w:ascii="Times New Roman" w:hAnsi="Times New Roman" w:cs="Times New Roman"/>
                <w:sz w:val="24"/>
                <w:szCs w:val="24"/>
              </w:rPr>
              <w:t>(</w:t>
            </w:r>
            <w:r w:rsidRPr="00146F2D">
              <w:rPr>
                <w:rFonts w:ascii="Times New Roman" w:hAnsi="Times New Roman" w:cs="Times New Roman"/>
                <w:sz w:val="24"/>
                <w:szCs w:val="24"/>
              </w:rPr>
              <w:t>0.1)</w:t>
            </w:r>
          </w:p>
        </w:tc>
        <w:tc>
          <w:tcPr>
            <w:tcW w:w="2610" w:type="dxa"/>
          </w:tcPr>
          <w:p w14:paraId="7357441A"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5DC9167"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5215C91D" w14:textId="7765BAFF" w:rsidR="00BE4BD2"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1.59 (</w:t>
            </w:r>
            <w:r w:rsidR="00BE4BD2" w:rsidRPr="00BE4BD2">
              <w:rPr>
                <w:rFonts w:ascii="Times New Roman" w:eastAsia="Times New Roman" w:hAnsi="Times New Roman" w:cs="Times New Roman"/>
                <w:spacing w:val="-10"/>
                <w:kern w:val="2"/>
                <w:sz w:val="24"/>
                <w:szCs w:val="24"/>
              </w:rPr>
              <w:t>0.66, 3.3</w:t>
            </w:r>
            <w:r>
              <w:rPr>
                <w:rFonts w:ascii="Times New Roman" w:eastAsia="Times New Roman" w:hAnsi="Times New Roman" w:cs="Times New Roman"/>
                <w:spacing w:val="-10"/>
                <w:kern w:val="2"/>
                <w:sz w:val="24"/>
                <w:szCs w:val="24"/>
              </w:rPr>
              <w:t>)</w:t>
            </w:r>
          </w:p>
          <w:p w14:paraId="7612D17E" w14:textId="196EEEBF" w:rsidR="00BE4BD2"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0.07 (</w:t>
            </w:r>
            <w:r w:rsidR="00BE4BD2" w:rsidRPr="00BE4BD2">
              <w:rPr>
                <w:rFonts w:ascii="Times New Roman" w:eastAsia="Times New Roman" w:hAnsi="Times New Roman" w:cs="Times New Roman"/>
                <w:spacing w:val="-10"/>
                <w:kern w:val="2"/>
                <w:sz w:val="24"/>
                <w:szCs w:val="24"/>
              </w:rPr>
              <w:t>0.06, 0.08</w:t>
            </w:r>
            <w:r>
              <w:rPr>
                <w:rFonts w:ascii="Times New Roman" w:eastAsia="Times New Roman" w:hAnsi="Times New Roman" w:cs="Times New Roman"/>
                <w:spacing w:val="-10"/>
                <w:kern w:val="2"/>
                <w:sz w:val="24"/>
                <w:szCs w:val="24"/>
              </w:rPr>
              <w:t>)</w:t>
            </w:r>
          </w:p>
          <w:p w14:paraId="5844224E" w14:textId="526B6482" w:rsidR="00BE4BD2" w:rsidRDefault="00BE4BD2" w:rsidP="006F220A">
            <w:pPr>
              <w:spacing w:after="0" w:line="240" w:lineRule="auto"/>
              <w:contextualSpacing/>
              <w:rPr>
                <w:rFonts w:ascii="Times New Roman" w:eastAsia="Times New Roman" w:hAnsi="Times New Roman" w:cs="Times New Roman"/>
                <w:spacing w:val="-10"/>
                <w:kern w:val="2"/>
                <w:sz w:val="24"/>
                <w:szCs w:val="24"/>
              </w:rPr>
            </w:pPr>
            <w:r w:rsidRPr="00BE4BD2">
              <w:rPr>
                <w:rFonts w:ascii="Times New Roman" w:eastAsia="Times New Roman" w:hAnsi="Times New Roman" w:cs="Times New Roman"/>
                <w:spacing w:val="-10"/>
                <w:kern w:val="2"/>
                <w:sz w:val="24"/>
                <w:szCs w:val="24"/>
              </w:rPr>
              <w:t>0.65 |0.41, 0.98</w:t>
            </w:r>
            <w:r w:rsidR="00A8236C">
              <w:rPr>
                <w:rFonts w:ascii="Times New Roman" w:eastAsia="Times New Roman" w:hAnsi="Times New Roman" w:cs="Times New Roman"/>
                <w:spacing w:val="-10"/>
                <w:kern w:val="2"/>
                <w:sz w:val="24"/>
                <w:szCs w:val="24"/>
              </w:rPr>
              <w:t>)</w:t>
            </w:r>
          </w:p>
          <w:p w14:paraId="4B75B8BA" w14:textId="2DB91122" w:rsidR="006F220A" w:rsidRPr="00146F2D" w:rsidRDefault="00BC17CD"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0.24 (</w:t>
            </w:r>
            <w:r w:rsidR="00BE4BD2" w:rsidRPr="00BE4BD2">
              <w:rPr>
                <w:rFonts w:ascii="Times New Roman" w:eastAsia="Times New Roman" w:hAnsi="Times New Roman" w:cs="Times New Roman"/>
                <w:spacing w:val="-10"/>
                <w:kern w:val="2"/>
                <w:sz w:val="24"/>
                <w:szCs w:val="24"/>
              </w:rPr>
              <w:t>0.01, 1.08</w:t>
            </w:r>
            <w:r w:rsidR="00A8236C">
              <w:rPr>
                <w:rFonts w:ascii="Times New Roman" w:eastAsia="Times New Roman" w:hAnsi="Times New Roman" w:cs="Times New Roman"/>
                <w:spacing w:val="-10"/>
                <w:kern w:val="2"/>
                <w:sz w:val="24"/>
                <w:szCs w:val="24"/>
              </w:rPr>
              <w:t>)</w:t>
            </w:r>
          </w:p>
        </w:tc>
        <w:tc>
          <w:tcPr>
            <w:tcW w:w="2340" w:type="dxa"/>
          </w:tcPr>
          <w:p w14:paraId="7E3C839E"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p>
          <w:p w14:paraId="7292529C" w14:textId="77777777" w:rsidR="006F220A" w:rsidRPr="00146F2D" w:rsidRDefault="006F220A" w:rsidP="006F220A">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72782195" w14:textId="684E05DF"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2.44 (0.70, </w:t>
            </w:r>
            <w:r w:rsidR="006F220A" w:rsidRPr="00146F2D">
              <w:rPr>
                <w:rFonts w:ascii="Times New Roman" w:eastAsia="Times New Roman" w:hAnsi="Times New Roman" w:cs="Times New Roman"/>
                <w:spacing w:val="-10"/>
                <w:kern w:val="2"/>
                <w:sz w:val="24"/>
                <w:szCs w:val="24"/>
              </w:rPr>
              <w:t>7.00</w:t>
            </w:r>
            <w:r>
              <w:rPr>
                <w:rFonts w:ascii="Times New Roman" w:eastAsia="Times New Roman" w:hAnsi="Times New Roman" w:cs="Times New Roman"/>
                <w:spacing w:val="-10"/>
                <w:kern w:val="2"/>
                <w:sz w:val="24"/>
                <w:szCs w:val="24"/>
              </w:rPr>
              <w:t>)</w:t>
            </w:r>
          </w:p>
          <w:p w14:paraId="05AD3529" w14:textId="69E39D2C"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0.32 (</w:t>
            </w:r>
            <w:r w:rsidR="006F220A" w:rsidRPr="00146F2D">
              <w:rPr>
                <w:rFonts w:ascii="Times New Roman" w:eastAsia="Times New Roman" w:hAnsi="Times New Roman" w:cs="Times New Roman"/>
                <w:spacing w:val="-10"/>
                <w:kern w:val="2"/>
                <w:sz w:val="24"/>
                <w:szCs w:val="24"/>
              </w:rPr>
              <w:t>0</w:t>
            </w:r>
            <w:r>
              <w:rPr>
                <w:rFonts w:ascii="Times New Roman" w:eastAsia="Times New Roman" w:hAnsi="Times New Roman" w:cs="Times New Roman"/>
                <w:spacing w:val="-10"/>
                <w:kern w:val="2"/>
                <w:sz w:val="24"/>
                <w:szCs w:val="24"/>
              </w:rPr>
              <w:t xml:space="preserve">.25, </w:t>
            </w:r>
            <w:r w:rsidR="006F220A" w:rsidRPr="00146F2D">
              <w:rPr>
                <w:rFonts w:ascii="Times New Roman" w:eastAsia="Times New Roman" w:hAnsi="Times New Roman" w:cs="Times New Roman"/>
                <w:spacing w:val="-10"/>
                <w:kern w:val="2"/>
                <w:sz w:val="24"/>
                <w:szCs w:val="24"/>
              </w:rPr>
              <w:t>0.40</w:t>
            </w:r>
            <w:r>
              <w:rPr>
                <w:rFonts w:ascii="Times New Roman" w:eastAsia="Times New Roman" w:hAnsi="Times New Roman" w:cs="Times New Roman"/>
                <w:spacing w:val="-10"/>
                <w:kern w:val="2"/>
                <w:sz w:val="24"/>
                <w:szCs w:val="24"/>
              </w:rPr>
              <w:t>)</w:t>
            </w:r>
          </w:p>
          <w:p w14:paraId="60DD2C40" w14:textId="19DB1DA1"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0.96 (0.52, </w:t>
            </w:r>
            <w:r w:rsidR="006F220A" w:rsidRPr="00146F2D">
              <w:rPr>
                <w:rFonts w:ascii="Times New Roman" w:eastAsia="Times New Roman" w:hAnsi="Times New Roman" w:cs="Times New Roman"/>
                <w:spacing w:val="-10"/>
                <w:kern w:val="2"/>
                <w:sz w:val="24"/>
                <w:szCs w:val="24"/>
              </w:rPr>
              <w:t>1.69</w:t>
            </w:r>
            <w:r>
              <w:rPr>
                <w:rFonts w:ascii="Times New Roman" w:eastAsia="Times New Roman" w:hAnsi="Times New Roman" w:cs="Times New Roman"/>
                <w:spacing w:val="-10"/>
                <w:kern w:val="2"/>
                <w:sz w:val="24"/>
                <w:szCs w:val="24"/>
              </w:rPr>
              <w:t>)</w:t>
            </w:r>
          </w:p>
          <w:p w14:paraId="1FF78299" w14:textId="721432E5" w:rsidR="006F220A" w:rsidRPr="00146F2D" w:rsidRDefault="00A8236C" w:rsidP="006F220A">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0.59 (0.02, </w:t>
            </w:r>
            <w:r w:rsidR="006F220A" w:rsidRPr="00146F2D">
              <w:rPr>
                <w:rFonts w:ascii="Times New Roman" w:eastAsia="Times New Roman" w:hAnsi="Times New Roman" w:cs="Times New Roman"/>
                <w:spacing w:val="-10"/>
                <w:kern w:val="2"/>
                <w:sz w:val="24"/>
                <w:szCs w:val="24"/>
              </w:rPr>
              <w:t>5.04</w:t>
            </w:r>
            <w:r>
              <w:rPr>
                <w:rFonts w:ascii="Times New Roman" w:eastAsia="Times New Roman" w:hAnsi="Times New Roman" w:cs="Times New Roman"/>
                <w:spacing w:val="-10"/>
                <w:kern w:val="2"/>
                <w:sz w:val="24"/>
                <w:szCs w:val="24"/>
              </w:rPr>
              <w:t>)</w:t>
            </w:r>
          </w:p>
        </w:tc>
      </w:tr>
      <w:tr w:rsidR="00524855" w:rsidRPr="00146F2D" w14:paraId="22A5E460" w14:textId="77777777" w:rsidTr="00524855">
        <w:tc>
          <w:tcPr>
            <w:tcW w:w="2610" w:type="dxa"/>
          </w:tcPr>
          <w:p w14:paraId="24A6366B"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Hospital </w:t>
            </w:r>
          </w:p>
          <w:p w14:paraId="17826524"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1</w:t>
            </w:r>
          </w:p>
          <w:p w14:paraId="006EC763"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2</w:t>
            </w:r>
          </w:p>
          <w:p w14:paraId="34E3C202"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3</w:t>
            </w:r>
          </w:p>
          <w:p w14:paraId="2096A48A" w14:textId="77777777"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lastRenderedPageBreak/>
              <w:t xml:space="preserve">     4</w:t>
            </w:r>
          </w:p>
          <w:p w14:paraId="1185EA02" w14:textId="4E3310FF" w:rsidR="00524855" w:rsidRPr="00524855" w:rsidRDefault="00524855" w:rsidP="00524855">
            <w:pPr>
              <w:spacing w:after="0" w:line="240" w:lineRule="auto"/>
              <w:rPr>
                <w:rFonts w:ascii="Times New Roman" w:eastAsia="Times New Roman" w:hAnsi="Times New Roman" w:cs="Times New Roman"/>
                <w:sz w:val="24"/>
                <w:szCs w:val="24"/>
              </w:rPr>
            </w:pPr>
            <w:r w:rsidRPr="00524855">
              <w:rPr>
                <w:rFonts w:ascii="Times New Roman" w:eastAsia="Times New Roman" w:hAnsi="Times New Roman" w:cs="Times New Roman"/>
                <w:sz w:val="24"/>
                <w:szCs w:val="24"/>
              </w:rPr>
              <w:t xml:space="preserve">     5</w:t>
            </w:r>
          </w:p>
        </w:tc>
        <w:tc>
          <w:tcPr>
            <w:tcW w:w="1800" w:type="dxa"/>
          </w:tcPr>
          <w:p w14:paraId="53EC1BB7"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965FA5B" w14:textId="3E5FE9DF"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11366 (37.3)</w:t>
            </w:r>
          </w:p>
          <w:p w14:paraId="30F63BC6" w14:textId="7B95D6D7"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8413 (27.6)</w:t>
            </w:r>
          </w:p>
          <w:p w14:paraId="5874CD68" w14:textId="020E59C0"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562 (1.8)</w:t>
            </w:r>
          </w:p>
          <w:p w14:paraId="2A48D68F" w14:textId="4775822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lastRenderedPageBreak/>
              <w:t>21 (0.1)</w:t>
            </w:r>
          </w:p>
          <w:p w14:paraId="4A725A91" w14:textId="1E4BF4B6"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10084 (33.1)</w:t>
            </w:r>
          </w:p>
        </w:tc>
        <w:tc>
          <w:tcPr>
            <w:tcW w:w="1530" w:type="dxa"/>
          </w:tcPr>
          <w:p w14:paraId="05F99788"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145B43AB" w14:textId="3C6B1FB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311 (40.1)</w:t>
            </w:r>
          </w:p>
          <w:p w14:paraId="64E5CAB6" w14:textId="0514F2B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119 (15.4)</w:t>
            </w:r>
          </w:p>
          <w:p w14:paraId="17172981" w14:textId="4E160E4A"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224 (28.9)</w:t>
            </w:r>
          </w:p>
          <w:p w14:paraId="0D973321" w14:textId="0CC81A5D"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lastRenderedPageBreak/>
              <w:t>6 (0.8)</w:t>
            </w:r>
          </w:p>
          <w:p w14:paraId="5BCFBBB7" w14:textId="102DD512"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115 (14.8)</w:t>
            </w:r>
          </w:p>
        </w:tc>
        <w:tc>
          <w:tcPr>
            <w:tcW w:w="2610" w:type="dxa"/>
          </w:tcPr>
          <w:p w14:paraId="4B6135D8"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6B5B7B8E"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99DEC59" w14:textId="0C3E2606"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0.52 (</w:t>
            </w:r>
            <w:r w:rsidRPr="00BE4BD2">
              <w:rPr>
                <w:rFonts w:ascii="Times New Roman" w:eastAsia="Times New Roman" w:hAnsi="Times New Roman" w:cs="Times New Roman"/>
                <w:spacing w:val="-10"/>
                <w:kern w:val="2"/>
                <w:sz w:val="24"/>
                <w:szCs w:val="24"/>
              </w:rPr>
              <w:t xml:space="preserve">0.42, 0.64 </w:t>
            </w:r>
            <w:r>
              <w:rPr>
                <w:rFonts w:ascii="Times New Roman" w:eastAsia="Times New Roman" w:hAnsi="Times New Roman" w:cs="Times New Roman"/>
                <w:spacing w:val="-10"/>
                <w:kern w:val="2"/>
                <w:sz w:val="24"/>
                <w:szCs w:val="24"/>
              </w:rPr>
              <w:t>)</w:t>
            </w:r>
          </w:p>
          <w:p w14:paraId="003558B9" w14:textId="13A7761C"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14.57 (</w:t>
            </w:r>
            <w:r w:rsidRPr="004E6207">
              <w:rPr>
                <w:rFonts w:ascii="Times New Roman" w:eastAsia="Times New Roman" w:hAnsi="Times New Roman" w:cs="Times New Roman"/>
                <w:spacing w:val="-10"/>
                <w:kern w:val="2"/>
                <w:sz w:val="24"/>
                <w:szCs w:val="24"/>
              </w:rPr>
              <w:t>12.02, 17.64</w:t>
            </w:r>
            <w:r>
              <w:rPr>
                <w:rFonts w:ascii="Times New Roman" w:eastAsia="Times New Roman" w:hAnsi="Times New Roman" w:cs="Times New Roman"/>
                <w:spacing w:val="-10"/>
                <w:kern w:val="2"/>
                <w:sz w:val="24"/>
                <w:szCs w:val="24"/>
              </w:rPr>
              <w:t>)</w:t>
            </w:r>
          </w:p>
          <w:p w14:paraId="1670CD0B" w14:textId="5D567D86" w:rsidR="00524855"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lastRenderedPageBreak/>
              <w:t>10.44 (</w:t>
            </w:r>
            <w:r w:rsidRPr="004E6207">
              <w:rPr>
                <w:rFonts w:ascii="Times New Roman" w:eastAsia="Times New Roman" w:hAnsi="Times New Roman" w:cs="Times New Roman"/>
                <w:spacing w:val="-10"/>
                <w:kern w:val="2"/>
                <w:sz w:val="24"/>
                <w:szCs w:val="24"/>
              </w:rPr>
              <w:t>3.81, 24.55</w:t>
            </w:r>
            <w:r>
              <w:rPr>
                <w:rFonts w:ascii="Times New Roman" w:eastAsia="Times New Roman" w:hAnsi="Times New Roman" w:cs="Times New Roman"/>
                <w:spacing w:val="-10"/>
                <w:kern w:val="2"/>
                <w:sz w:val="24"/>
                <w:szCs w:val="24"/>
              </w:rPr>
              <w:t>)</w:t>
            </w:r>
          </w:p>
          <w:p w14:paraId="140A5E44" w14:textId="2A240A71"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0.42 (</w:t>
            </w:r>
            <w:r w:rsidRPr="004E6207">
              <w:rPr>
                <w:rFonts w:ascii="Times New Roman" w:eastAsia="Times New Roman" w:hAnsi="Times New Roman" w:cs="Times New Roman"/>
                <w:spacing w:val="-10"/>
                <w:kern w:val="2"/>
                <w:sz w:val="24"/>
                <w:szCs w:val="24"/>
              </w:rPr>
              <w:t>0.33, 0.52</w:t>
            </w:r>
            <w:r>
              <w:rPr>
                <w:rFonts w:ascii="Times New Roman" w:eastAsia="Times New Roman" w:hAnsi="Times New Roman" w:cs="Times New Roman"/>
                <w:spacing w:val="-10"/>
                <w:kern w:val="2"/>
                <w:sz w:val="24"/>
                <w:szCs w:val="24"/>
              </w:rPr>
              <w:t>)</w:t>
            </w:r>
          </w:p>
        </w:tc>
        <w:tc>
          <w:tcPr>
            <w:tcW w:w="2340" w:type="dxa"/>
          </w:tcPr>
          <w:p w14:paraId="6CCF1E68"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p>
          <w:p w14:paraId="60CE7577"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pacing w:val="-10"/>
                <w:kern w:val="2"/>
                <w:sz w:val="24"/>
                <w:szCs w:val="24"/>
              </w:rPr>
              <w:t>1</w:t>
            </w:r>
          </w:p>
          <w:p w14:paraId="6B7D2F78" w14:textId="16F53288"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0.49 (0.35, </w:t>
            </w:r>
            <w:r w:rsidRPr="00146F2D">
              <w:rPr>
                <w:rFonts w:ascii="Times New Roman" w:eastAsia="Times New Roman" w:hAnsi="Times New Roman" w:cs="Times New Roman"/>
                <w:spacing w:val="-10"/>
                <w:kern w:val="2"/>
                <w:sz w:val="24"/>
                <w:szCs w:val="24"/>
              </w:rPr>
              <w:t>0.68</w:t>
            </w:r>
            <w:r>
              <w:rPr>
                <w:rFonts w:ascii="Times New Roman" w:eastAsia="Times New Roman" w:hAnsi="Times New Roman" w:cs="Times New Roman"/>
                <w:spacing w:val="-10"/>
                <w:kern w:val="2"/>
                <w:sz w:val="24"/>
                <w:szCs w:val="24"/>
              </w:rPr>
              <w:t>)</w:t>
            </w:r>
          </w:p>
          <w:p w14:paraId="3C92F53F" w14:textId="3B1B3ED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10.44 (7.64, </w:t>
            </w:r>
            <w:r w:rsidRPr="00146F2D">
              <w:rPr>
                <w:rFonts w:ascii="Times New Roman" w:eastAsia="Times New Roman" w:hAnsi="Times New Roman" w:cs="Times New Roman"/>
                <w:spacing w:val="-10"/>
                <w:kern w:val="2"/>
                <w:sz w:val="24"/>
                <w:szCs w:val="24"/>
              </w:rPr>
              <w:t>14.2</w:t>
            </w:r>
            <w:r>
              <w:rPr>
                <w:rFonts w:ascii="Times New Roman" w:eastAsia="Times New Roman" w:hAnsi="Times New Roman" w:cs="Times New Roman"/>
                <w:spacing w:val="-10"/>
                <w:kern w:val="2"/>
                <w:sz w:val="24"/>
                <w:szCs w:val="24"/>
              </w:rPr>
              <w:t>6)</w:t>
            </w:r>
          </w:p>
          <w:p w14:paraId="6CD74607" w14:textId="6FBB70CD"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lastRenderedPageBreak/>
              <w:t xml:space="preserve">1.15 (0.26, </w:t>
            </w:r>
            <w:r w:rsidRPr="00146F2D">
              <w:rPr>
                <w:rFonts w:ascii="Times New Roman" w:eastAsia="Times New Roman" w:hAnsi="Times New Roman" w:cs="Times New Roman"/>
                <w:spacing w:val="-10"/>
                <w:kern w:val="2"/>
                <w:sz w:val="24"/>
                <w:szCs w:val="24"/>
              </w:rPr>
              <w:t>5.33</w:t>
            </w:r>
            <w:r>
              <w:rPr>
                <w:rFonts w:ascii="Times New Roman" w:eastAsia="Times New Roman" w:hAnsi="Times New Roman" w:cs="Times New Roman"/>
                <w:spacing w:val="-10"/>
                <w:kern w:val="2"/>
                <w:sz w:val="24"/>
                <w:szCs w:val="24"/>
              </w:rPr>
              <w:t>)</w:t>
            </w:r>
          </w:p>
          <w:p w14:paraId="19A67A13" w14:textId="62E24E74"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Pr>
                <w:rFonts w:ascii="Times New Roman" w:eastAsia="Times New Roman" w:hAnsi="Times New Roman" w:cs="Times New Roman"/>
                <w:spacing w:val="-10"/>
                <w:kern w:val="2"/>
                <w:sz w:val="24"/>
                <w:szCs w:val="24"/>
              </w:rPr>
              <w:t xml:space="preserve">0.42 (0.29, </w:t>
            </w:r>
            <w:r w:rsidRPr="00146F2D">
              <w:rPr>
                <w:rFonts w:ascii="Times New Roman" w:eastAsia="Times New Roman" w:hAnsi="Times New Roman" w:cs="Times New Roman"/>
                <w:spacing w:val="-10"/>
                <w:kern w:val="2"/>
                <w:sz w:val="24"/>
                <w:szCs w:val="24"/>
              </w:rPr>
              <w:t>0.61</w:t>
            </w:r>
            <w:r>
              <w:rPr>
                <w:rFonts w:ascii="Times New Roman" w:eastAsia="Times New Roman" w:hAnsi="Times New Roman" w:cs="Times New Roman"/>
                <w:spacing w:val="-10"/>
                <w:kern w:val="2"/>
                <w:sz w:val="24"/>
                <w:szCs w:val="24"/>
              </w:rPr>
              <w:t>)</w:t>
            </w:r>
          </w:p>
        </w:tc>
      </w:tr>
      <w:tr w:rsidR="00524855" w:rsidRPr="00146F2D" w14:paraId="5D066408" w14:textId="77777777" w:rsidTr="00524855">
        <w:tc>
          <w:tcPr>
            <w:tcW w:w="2610" w:type="dxa"/>
          </w:tcPr>
          <w:p w14:paraId="5136F690"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lastRenderedPageBreak/>
              <w:t>GCS Score (%)</w:t>
            </w:r>
          </w:p>
          <w:p w14:paraId="449DDB49"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13 to 15</w:t>
            </w:r>
          </w:p>
          <w:p w14:paraId="76F26BB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9 to 12</w:t>
            </w:r>
          </w:p>
          <w:p w14:paraId="4D1B3069"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6 to 8</w:t>
            </w:r>
          </w:p>
          <w:p w14:paraId="271CF966"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4 to 5</w:t>
            </w:r>
          </w:p>
          <w:p w14:paraId="1D987BF3"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 xml:space="preserve">    3</w:t>
            </w:r>
          </w:p>
        </w:tc>
        <w:tc>
          <w:tcPr>
            <w:tcW w:w="1800" w:type="dxa"/>
          </w:tcPr>
          <w:p w14:paraId="16EF8D75"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5AA8712C" w14:textId="5109B398"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29228 (96.0)</w:t>
            </w:r>
          </w:p>
          <w:p w14:paraId="4FEF4278" w14:textId="7265FF11"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1021 (3.4)</w:t>
            </w:r>
          </w:p>
          <w:p w14:paraId="585189D1" w14:textId="4DF72B7B"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88 (0.3)</w:t>
            </w:r>
          </w:p>
          <w:p w14:paraId="0F1C724B" w14:textId="14DBC273"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25 (0.1)</w:t>
            </w:r>
          </w:p>
          <w:p w14:paraId="1BE0F413" w14:textId="4DBF6EF2"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84 (0.3)</w:t>
            </w:r>
          </w:p>
        </w:tc>
        <w:tc>
          <w:tcPr>
            <w:tcW w:w="1530" w:type="dxa"/>
          </w:tcPr>
          <w:p w14:paraId="0BF0F71E"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A455DFD" w14:textId="2DD8B832"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162 (20.9)</w:t>
            </w:r>
          </w:p>
          <w:p w14:paraId="33FE2D01" w14:textId="3BD23B6F"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221 (28.5)</w:t>
            </w:r>
          </w:p>
          <w:p w14:paraId="447CBC56" w14:textId="0865F535"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111 (14.3)</w:t>
            </w:r>
          </w:p>
          <w:p w14:paraId="5ED41FF6" w14:textId="2D3EEDF7" w:rsidR="00524855" w:rsidRPr="00146F2D" w:rsidRDefault="00524855" w:rsidP="00524855">
            <w:pPr>
              <w:spacing w:after="0" w:line="240" w:lineRule="auto"/>
              <w:rPr>
                <w:rFonts w:ascii="Times New Roman" w:hAnsi="Times New Roman" w:cs="Times New Roman"/>
                <w:sz w:val="24"/>
                <w:szCs w:val="24"/>
              </w:rPr>
            </w:pPr>
            <w:r w:rsidRPr="00146F2D">
              <w:rPr>
                <w:rFonts w:ascii="Times New Roman" w:hAnsi="Times New Roman" w:cs="Times New Roman"/>
                <w:sz w:val="24"/>
                <w:szCs w:val="24"/>
              </w:rPr>
              <w:t>24 (3.1)</w:t>
            </w:r>
          </w:p>
          <w:p w14:paraId="7DEF85FA" w14:textId="30A01A06"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hAnsi="Times New Roman" w:cs="Times New Roman"/>
                <w:sz w:val="24"/>
                <w:szCs w:val="24"/>
              </w:rPr>
              <w:t>257 (33.2)</w:t>
            </w:r>
          </w:p>
        </w:tc>
        <w:tc>
          <w:tcPr>
            <w:tcW w:w="2610" w:type="dxa"/>
          </w:tcPr>
          <w:p w14:paraId="68F3CEEA"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6C55D40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33B3F566"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22.76 (18.81, 27.52)</w:t>
            </w:r>
          </w:p>
          <w:p w14:paraId="19DA106A"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109.23 (82.19, 145.04)</w:t>
            </w:r>
          </w:p>
          <w:p w14:paraId="5DB47B7D"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147 (90.17, 240.47)</w:t>
            </w:r>
          </w:p>
          <w:p w14:paraId="6FF24119" w14:textId="77777777" w:rsidR="00524855" w:rsidRPr="00146F2D" w:rsidRDefault="00524855" w:rsidP="00524855">
            <w:pPr>
              <w:spacing w:after="0" w:line="240" w:lineRule="auto"/>
              <w:contextualSpacing/>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351.01 (276.48, 448.33)</w:t>
            </w:r>
          </w:p>
        </w:tc>
        <w:tc>
          <w:tcPr>
            <w:tcW w:w="2340" w:type="dxa"/>
          </w:tcPr>
          <w:p w14:paraId="3BB8625B" w14:textId="77777777" w:rsidR="00524855" w:rsidRPr="00146F2D" w:rsidRDefault="00524855" w:rsidP="00524855">
            <w:pPr>
              <w:spacing w:after="0" w:line="240" w:lineRule="auto"/>
              <w:rPr>
                <w:rFonts w:ascii="Times New Roman" w:eastAsia="Times New Roman" w:hAnsi="Times New Roman" w:cs="Times New Roman"/>
                <w:sz w:val="24"/>
                <w:szCs w:val="24"/>
              </w:rPr>
            </w:pPr>
          </w:p>
          <w:p w14:paraId="2BA203B8"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w:t>
            </w:r>
          </w:p>
          <w:p w14:paraId="01756857"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12.75   9.93  16.39</w:t>
            </w:r>
          </w:p>
          <w:p w14:paraId="10307174" w14:textId="77777777" w:rsidR="00524855" w:rsidRPr="00146F2D" w:rsidRDefault="00524855" w:rsidP="00524855">
            <w:pPr>
              <w:spacing w:after="0" w:line="240" w:lineRule="auto"/>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102.81  70.88 149.27</w:t>
            </w:r>
          </w:p>
          <w:p w14:paraId="2D7D2A30" w14:textId="77777777" w:rsidR="00524855" w:rsidRPr="00146F2D" w:rsidRDefault="00524855" w:rsidP="00524855">
            <w:pPr>
              <w:spacing w:after="0" w:line="240" w:lineRule="auto"/>
              <w:contextualSpacing/>
              <w:rPr>
                <w:rFonts w:ascii="Times New Roman" w:eastAsia="Times New Roman" w:hAnsi="Times New Roman" w:cs="Times New Roman"/>
                <w:sz w:val="24"/>
                <w:szCs w:val="24"/>
              </w:rPr>
            </w:pPr>
            <w:r w:rsidRPr="00146F2D">
              <w:rPr>
                <w:rFonts w:ascii="Times New Roman" w:eastAsia="Times New Roman" w:hAnsi="Times New Roman" w:cs="Times New Roman"/>
                <w:sz w:val="24"/>
                <w:szCs w:val="24"/>
              </w:rPr>
              <w:t>90.53  47.00 172.41</w:t>
            </w:r>
          </w:p>
          <w:p w14:paraId="35C83783" w14:textId="77777777" w:rsidR="00524855" w:rsidRPr="00146F2D" w:rsidRDefault="00524855" w:rsidP="00524855">
            <w:pPr>
              <w:spacing w:after="0" w:line="240" w:lineRule="auto"/>
              <w:contextualSpacing/>
              <w:rPr>
                <w:rFonts w:ascii="Times New Roman" w:eastAsia="Times New Roman" w:hAnsi="Times New Roman" w:cs="Times New Roman"/>
                <w:spacing w:val="-10"/>
                <w:kern w:val="2"/>
                <w:sz w:val="24"/>
                <w:szCs w:val="24"/>
              </w:rPr>
            </w:pPr>
            <w:r w:rsidRPr="00146F2D">
              <w:rPr>
                <w:rFonts w:ascii="Times New Roman" w:eastAsia="Times New Roman" w:hAnsi="Times New Roman" w:cs="Times New Roman"/>
                <w:sz w:val="24"/>
                <w:szCs w:val="24"/>
              </w:rPr>
              <w:t>404.57 296.42 557.31</w:t>
            </w:r>
          </w:p>
        </w:tc>
      </w:tr>
    </w:tbl>
    <w:p w14:paraId="59387B58" w14:textId="27391DE2" w:rsidR="00C15F6E" w:rsidRDefault="005C5719">
      <w:pPr>
        <w:rPr>
          <w:rFonts w:ascii="Times New Roman" w:hAnsi="Times New Roman" w:cs="Times New Roman"/>
          <w:sz w:val="24"/>
          <w:szCs w:val="24"/>
        </w:rPr>
      </w:pPr>
      <w:r w:rsidRPr="00146F2D">
        <w:rPr>
          <w:rFonts w:ascii="Times New Roman" w:hAnsi="Times New Roman" w:cs="Times New Roman"/>
          <w:sz w:val="24"/>
          <w:szCs w:val="24"/>
        </w:rPr>
        <w:br w:type="page"/>
      </w:r>
    </w:p>
    <w:p w14:paraId="553C34F3" w14:textId="67302BB5" w:rsidR="00F562B9" w:rsidRDefault="00F562B9">
      <w:pPr>
        <w:rPr>
          <w:rFonts w:ascii="Times New Roman" w:hAnsi="Times New Roman" w:cs="Times New Roman"/>
          <w:b/>
          <w:sz w:val="24"/>
          <w:szCs w:val="24"/>
        </w:rPr>
      </w:pPr>
      <w:r w:rsidRPr="00F562B9">
        <w:rPr>
          <w:rFonts w:ascii="Times New Roman" w:hAnsi="Times New Roman" w:cs="Times New Roman"/>
          <w:b/>
          <w:sz w:val="24"/>
          <w:szCs w:val="24"/>
        </w:rPr>
        <w:lastRenderedPageBreak/>
        <w:t>Discussion</w:t>
      </w:r>
    </w:p>
    <w:p w14:paraId="3E09B60A" w14:textId="77777777" w:rsidR="00591284" w:rsidRPr="00F562B9" w:rsidRDefault="00591284">
      <w:pPr>
        <w:rPr>
          <w:rFonts w:ascii="Times New Roman" w:hAnsi="Times New Roman" w:cs="Times New Roman"/>
          <w:b/>
          <w:sz w:val="24"/>
          <w:szCs w:val="24"/>
        </w:rPr>
      </w:pPr>
    </w:p>
    <w:p w14:paraId="66E0C325" w14:textId="2BEFC3D5" w:rsidR="00C15F6E" w:rsidRDefault="00F562B9"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Our study shows age is not associated with severity of injuries or deaths. </w:t>
      </w:r>
      <w:r w:rsidR="002E2C4D">
        <w:rPr>
          <w:rFonts w:ascii="Times New Roman" w:eastAsia="Calibri" w:hAnsi="Times New Roman" w:cs="Times New Roman"/>
          <w:sz w:val="24"/>
          <w:szCs w:val="24"/>
        </w:rPr>
        <w:t xml:space="preserve">Type of vehicle that transports </w:t>
      </w:r>
      <w:r w:rsidR="00661172">
        <w:rPr>
          <w:rFonts w:ascii="Times New Roman" w:eastAsia="Calibri" w:hAnsi="Times New Roman" w:cs="Times New Roman"/>
          <w:sz w:val="24"/>
          <w:szCs w:val="24"/>
        </w:rPr>
        <w:t>patients and hospital where they get treatment</w:t>
      </w:r>
      <w:r w:rsidR="002E2C4D">
        <w:rPr>
          <w:rFonts w:ascii="Times New Roman" w:eastAsia="Calibri" w:hAnsi="Times New Roman" w:cs="Times New Roman"/>
          <w:sz w:val="24"/>
          <w:szCs w:val="24"/>
        </w:rPr>
        <w:t xml:space="preserve"> were associated w</w:t>
      </w:r>
      <w:r w:rsidR="00661172">
        <w:rPr>
          <w:rFonts w:ascii="Times New Roman" w:eastAsia="Calibri" w:hAnsi="Times New Roman" w:cs="Times New Roman"/>
          <w:sz w:val="24"/>
          <w:szCs w:val="24"/>
        </w:rPr>
        <w:t xml:space="preserve">ith severity of injuries and deaths. </w:t>
      </w:r>
      <w:r w:rsidR="00783DE8">
        <w:rPr>
          <w:rFonts w:ascii="Times New Roman" w:eastAsia="Calibri" w:hAnsi="Times New Roman" w:cs="Times New Roman"/>
          <w:sz w:val="24"/>
          <w:szCs w:val="24"/>
        </w:rPr>
        <w:t xml:space="preserve"> </w:t>
      </w:r>
      <w:r w:rsidR="00661172">
        <w:rPr>
          <w:rFonts w:ascii="Times New Roman" w:eastAsia="Calibri" w:hAnsi="Times New Roman" w:cs="Times New Roman"/>
          <w:sz w:val="24"/>
          <w:szCs w:val="24"/>
        </w:rPr>
        <w:t xml:space="preserve">Helmet use and district of city where crashes occurred are also associated with severity of injuries. </w:t>
      </w:r>
    </w:p>
    <w:p w14:paraId="28389686" w14:textId="569A20E2" w:rsidR="00661172" w:rsidRDefault="00661172" w:rsidP="00350D05">
      <w:pPr>
        <w:spacing w:after="0" w:line="480" w:lineRule="auto"/>
        <w:rPr>
          <w:rFonts w:ascii="Times New Roman" w:eastAsia="Calibri" w:hAnsi="Times New Roman" w:cs="Times New Roman"/>
          <w:sz w:val="24"/>
          <w:szCs w:val="24"/>
        </w:rPr>
      </w:pPr>
    </w:p>
    <w:p w14:paraId="54E54443" w14:textId="0AC76639" w:rsidR="000C3C3F" w:rsidRPr="000C3C3F" w:rsidRDefault="00CA1E5E" w:rsidP="00350D05">
      <w:pPr>
        <w:spacing w:after="0" w:line="480" w:lineRule="auto"/>
        <w:rPr>
          <w:rFonts w:ascii="Times New Roman" w:hAnsi="Times New Roman" w:cs="Times New Roman"/>
          <w:sz w:val="24"/>
          <w:szCs w:val="24"/>
        </w:rPr>
      </w:pPr>
      <w:r>
        <w:rPr>
          <w:rFonts w:ascii="Times New Roman" w:eastAsia="Calibri" w:hAnsi="Times New Roman" w:cs="Times New Roman"/>
          <w:sz w:val="24"/>
          <w:szCs w:val="24"/>
        </w:rPr>
        <w:t xml:space="preserve">The effect size of both age groups 17-18 and 13-17 years show higher odds of death compared to 20-24 years </w:t>
      </w:r>
      <w:r w:rsidR="004E1335">
        <w:rPr>
          <w:rFonts w:ascii="Times New Roman" w:eastAsia="Calibri" w:hAnsi="Times New Roman" w:cs="Times New Roman"/>
          <w:sz w:val="24"/>
          <w:szCs w:val="24"/>
        </w:rPr>
        <w:t>and age 13-17 years have higher odds than age 17-18 years. H</w:t>
      </w:r>
      <w:r>
        <w:rPr>
          <w:rFonts w:ascii="Times New Roman" w:eastAsia="Calibri" w:hAnsi="Times New Roman" w:cs="Times New Roman"/>
          <w:sz w:val="24"/>
          <w:szCs w:val="24"/>
        </w:rPr>
        <w:t>owever</w:t>
      </w:r>
      <w:r w:rsidR="004E1335">
        <w:rPr>
          <w:rFonts w:ascii="Times New Roman" w:eastAsia="Calibri" w:hAnsi="Times New Roman" w:cs="Times New Roman"/>
          <w:sz w:val="24"/>
          <w:szCs w:val="24"/>
        </w:rPr>
        <w:t>,</w:t>
      </w:r>
      <w:r w:rsidR="0097082F">
        <w:rPr>
          <w:rFonts w:ascii="Times New Roman" w:eastAsia="Calibri" w:hAnsi="Times New Roman" w:cs="Times New Roman"/>
          <w:sz w:val="24"/>
          <w:szCs w:val="24"/>
        </w:rPr>
        <w:t xml:space="preserve"> with severity of injuries as outcome,</w:t>
      </w:r>
      <w:r>
        <w:rPr>
          <w:rFonts w:ascii="Times New Roman" w:eastAsia="Calibri" w:hAnsi="Times New Roman" w:cs="Times New Roman"/>
          <w:sz w:val="24"/>
          <w:szCs w:val="24"/>
        </w:rPr>
        <w:t xml:space="preserve"> age 17-18 shows higher odds of severe injuries as opposed to </w:t>
      </w:r>
      <w:r w:rsidR="004E1335">
        <w:rPr>
          <w:rFonts w:ascii="Times New Roman" w:eastAsia="Calibri" w:hAnsi="Times New Roman" w:cs="Times New Roman"/>
          <w:sz w:val="24"/>
          <w:szCs w:val="24"/>
        </w:rPr>
        <w:t>age</w:t>
      </w:r>
      <w:r w:rsidR="00C6040A">
        <w:rPr>
          <w:rFonts w:ascii="Times New Roman" w:eastAsia="Calibri" w:hAnsi="Times New Roman" w:cs="Times New Roman"/>
          <w:sz w:val="24"/>
          <w:szCs w:val="24"/>
        </w:rPr>
        <w:t xml:space="preserve"> </w:t>
      </w:r>
      <w:r>
        <w:rPr>
          <w:rFonts w:ascii="Times New Roman" w:eastAsia="Calibri" w:hAnsi="Times New Roman" w:cs="Times New Roman"/>
          <w:sz w:val="24"/>
          <w:szCs w:val="24"/>
        </w:rPr>
        <w:t>1</w:t>
      </w:r>
      <w:r w:rsidR="0097082F">
        <w:rPr>
          <w:rFonts w:ascii="Times New Roman" w:eastAsia="Calibri" w:hAnsi="Times New Roman" w:cs="Times New Roman"/>
          <w:sz w:val="24"/>
          <w:szCs w:val="24"/>
        </w:rPr>
        <w:t>3-17 years which has lower odds. T</w:t>
      </w:r>
      <w:r w:rsidR="004E1335">
        <w:rPr>
          <w:rFonts w:ascii="Times New Roman" w:eastAsia="Calibri" w:hAnsi="Times New Roman" w:cs="Times New Roman"/>
          <w:sz w:val="24"/>
          <w:szCs w:val="24"/>
        </w:rPr>
        <w:t>he</w:t>
      </w:r>
      <w:r w:rsidR="005775AD">
        <w:rPr>
          <w:rFonts w:ascii="Times New Roman" w:eastAsia="Calibri" w:hAnsi="Times New Roman" w:cs="Times New Roman"/>
          <w:sz w:val="24"/>
          <w:szCs w:val="24"/>
        </w:rPr>
        <w:t xml:space="preserve"> point estimates </w:t>
      </w:r>
      <w:r w:rsidR="004E1335">
        <w:rPr>
          <w:rFonts w:ascii="Times New Roman" w:eastAsia="Calibri" w:hAnsi="Times New Roman" w:cs="Times New Roman"/>
          <w:sz w:val="24"/>
          <w:szCs w:val="24"/>
        </w:rPr>
        <w:t xml:space="preserve">of age </w:t>
      </w:r>
      <w:r w:rsidR="005775AD">
        <w:rPr>
          <w:rFonts w:ascii="Times New Roman" w:eastAsia="Calibri" w:hAnsi="Times New Roman" w:cs="Times New Roman"/>
          <w:sz w:val="24"/>
          <w:szCs w:val="24"/>
        </w:rPr>
        <w:t>are uncertain</w:t>
      </w:r>
      <w:r w:rsidR="0097082F">
        <w:rPr>
          <w:rFonts w:ascii="Times New Roman" w:eastAsia="Calibri" w:hAnsi="Times New Roman" w:cs="Times New Roman"/>
          <w:sz w:val="24"/>
          <w:szCs w:val="24"/>
        </w:rPr>
        <w:t xml:space="preserve"> due to</w:t>
      </w:r>
      <w:r w:rsidR="004E1335">
        <w:rPr>
          <w:rFonts w:ascii="Times New Roman" w:eastAsia="Calibri" w:hAnsi="Times New Roman" w:cs="Times New Roman"/>
          <w:sz w:val="24"/>
          <w:szCs w:val="24"/>
        </w:rPr>
        <w:t xml:space="preserve"> overlapping </w:t>
      </w:r>
      <w:r w:rsidR="004E1335" w:rsidRPr="00C6040A">
        <w:rPr>
          <w:rFonts w:ascii="Times New Roman" w:eastAsia="Calibri" w:hAnsi="Times New Roman" w:cs="Times New Roman"/>
          <w:sz w:val="24"/>
          <w:szCs w:val="24"/>
        </w:rPr>
        <w:t xml:space="preserve">confidence interval </w:t>
      </w:r>
      <w:r w:rsidR="004E1335" w:rsidRPr="00C6040A">
        <w:rPr>
          <w:rFonts w:ascii="Times New Roman" w:eastAsia="Calibri" w:hAnsi="Times New Roman" w:cs="Times New Roman"/>
          <w:sz w:val="24"/>
          <w:szCs w:val="24"/>
        </w:rPr>
        <w:t>indicative of both protective and harm</w:t>
      </w:r>
      <w:r w:rsidR="00C6040A" w:rsidRPr="00C6040A">
        <w:rPr>
          <w:rFonts w:ascii="Times New Roman" w:eastAsia="Calibri" w:hAnsi="Times New Roman" w:cs="Times New Roman"/>
          <w:sz w:val="24"/>
          <w:szCs w:val="24"/>
        </w:rPr>
        <w:t>ful</w:t>
      </w:r>
      <w:r w:rsidR="00C6040A">
        <w:rPr>
          <w:rFonts w:ascii="Times New Roman" w:eastAsia="Calibri" w:hAnsi="Times New Roman" w:cs="Times New Roman"/>
          <w:sz w:val="24"/>
          <w:szCs w:val="24"/>
        </w:rPr>
        <w:t xml:space="preserve"> </w:t>
      </w:r>
      <w:r w:rsidR="000C3C3F">
        <w:rPr>
          <w:rFonts w:ascii="Times New Roman" w:eastAsia="Calibri" w:hAnsi="Times New Roman" w:cs="Times New Roman"/>
          <w:sz w:val="24"/>
          <w:szCs w:val="24"/>
        </w:rPr>
        <w:t>association with the outcomes</w:t>
      </w:r>
      <w:r w:rsidR="00C6040A" w:rsidRPr="00C6040A">
        <w:rPr>
          <w:rFonts w:ascii="Times New Roman" w:eastAsia="Calibri" w:hAnsi="Times New Roman" w:cs="Times New Roman"/>
          <w:sz w:val="24"/>
          <w:szCs w:val="24"/>
        </w:rPr>
        <w:t>.</w:t>
      </w:r>
      <w:r w:rsidR="000C3C3F">
        <w:rPr>
          <w:rFonts w:ascii="Times New Roman" w:eastAsia="Calibri" w:hAnsi="Times New Roman" w:cs="Times New Roman"/>
          <w:sz w:val="24"/>
          <w:szCs w:val="24"/>
        </w:rPr>
        <w:t xml:space="preserve"> </w:t>
      </w:r>
      <w:r w:rsidR="000C3C3F">
        <w:rPr>
          <w:rFonts w:ascii="Times New Roman" w:eastAsia="Calibri" w:hAnsi="Times New Roman" w:cs="Times New Roman"/>
          <w:sz w:val="24"/>
          <w:szCs w:val="24"/>
        </w:rPr>
        <w:t>Our hypothesis that young drivers in early years of obtaining  license might be more associated with severe injuries or deaths did not hold statistical significance however higher odds indicative of the same direction as of our hypothesis.</w:t>
      </w:r>
    </w:p>
    <w:p w14:paraId="641C8F50" w14:textId="5CD284C7" w:rsidR="00C15F6E" w:rsidRDefault="008F42B5"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Age was used in our study as proxy of experience in driving. Although we didn’t k</w:t>
      </w:r>
      <w:r w:rsidR="00CA1E5E">
        <w:rPr>
          <w:rFonts w:ascii="Times New Roman" w:eastAsia="Calibri" w:hAnsi="Times New Roman" w:cs="Times New Roman"/>
          <w:sz w:val="24"/>
          <w:szCs w:val="24"/>
        </w:rPr>
        <w:t>now actual period of their</w:t>
      </w:r>
      <w:r>
        <w:rPr>
          <w:rFonts w:ascii="Times New Roman" w:eastAsia="Calibri" w:hAnsi="Times New Roman" w:cs="Times New Roman"/>
          <w:sz w:val="24"/>
          <w:szCs w:val="24"/>
        </w:rPr>
        <w:t xml:space="preserve"> driving</w:t>
      </w:r>
      <w:r w:rsidR="00C6040A">
        <w:rPr>
          <w:rFonts w:ascii="Times New Roman" w:eastAsia="Calibri" w:hAnsi="Times New Roman" w:cs="Times New Roman"/>
          <w:sz w:val="24"/>
          <w:szCs w:val="24"/>
        </w:rPr>
        <w:t xml:space="preserve"> experience</w:t>
      </w:r>
      <w:r>
        <w:rPr>
          <w:rFonts w:ascii="Times New Roman" w:eastAsia="Calibri" w:hAnsi="Times New Roman" w:cs="Times New Roman"/>
          <w:sz w:val="24"/>
          <w:szCs w:val="24"/>
        </w:rPr>
        <w:t xml:space="preserve">. We also did not know </w:t>
      </w:r>
      <w:r w:rsidR="002626CF">
        <w:rPr>
          <w:rFonts w:ascii="Times New Roman" w:eastAsia="Calibri" w:hAnsi="Times New Roman" w:cs="Times New Roman"/>
          <w:sz w:val="24"/>
          <w:szCs w:val="24"/>
        </w:rPr>
        <w:t xml:space="preserve">whether our study participants </w:t>
      </w:r>
      <w:r>
        <w:rPr>
          <w:rFonts w:ascii="Times New Roman" w:eastAsia="Calibri" w:hAnsi="Times New Roman" w:cs="Times New Roman"/>
          <w:sz w:val="24"/>
          <w:szCs w:val="24"/>
        </w:rPr>
        <w:t>had driving license</w:t>
      </w:r>
      <w:r w:rsidR="002626CF">
        <w:rPr>
          <w:rFonts w:ascii="Times New Roman" w:eastAsia="Calibri" w:hAnsi="Times New Roman" w:cs="Times New Roman"/>
          <w:sz w:val="24"/>
          <w:szCs w:val="24"/>
        </w:rPr>
        <w:t xml:space="preserve">. </w:t>
      </w:r>
      <w:r w:rsidR="00CA1E5E">
        <w:rPr>
          <w:rFonts w:ascii="Times New Roman" w:eastAsia="Calibri" w:hAnsi="Times New Roman" w:cs="Times New Roman"/>
          <w:sz w:val="24"/>
          <w:szCs w:val="24"/>
        </w:rPr>
        <w:t xml:space="preserve">The legal age to obtain license in Pakistan is 18 years but many underage drivers start driving </w:t>
      </w:r>
      <w:r w:rsidR="00C6040A">
        <w:rPr>
          <w:rFonts w:ascii="Times New Roman" w:eastAsia="Calibri" w:hAnsi="Times New Roman" w:cs="Times New Roman"/>
          <w:sz w:val="24"/>
          <w:szCs w:val="24"/>
        </w:rPr>
        <w:t>earlier than that as</w:t>
      </w:r>
      <w:r w:rsidR="00CA1E5E">
        <w:rPr>
          <w:rFonts w:ascii="Times New Roman" w:eastAsia="Calibri" w:hAnsi="Times New Roman" w:cs="Times New Roman"/>
          <w:sz w:val="24"/>
          <w:szCs w:val="24"/>
        </w:rPr>
        <w:t xml:space="preserve"> the enforcement of </w:t>
      </w:r>
      <w:r w:rsidR="00C6040A">
        <w:rPr>
          <w:rFonts w:ascii="Times New Roman" w:eastAsia="Calibri" w:hAnsi="Times New Roman" w:cs="Times New Roman"/>
          <w:sz w:val="24"/>
          <w:szCs w:val="24"/>
        </w:rPr>
        <w:t xml:space="preserve">road safety </w:t>
      </w:r>
      <w:r w:rsidR="00CA1E5E">
        <w:rPr>
          <w:rFonts w:ascii="Times New Roman" w:eastAsia="Calibri" w:hAnsi="Times New Roman" w:cs="Times New Roman"/>
          <w:sz w:val="24"/>
          <w:szCs w:val="24"/>
        </w:rPr>
        <w:t xml:space="preserve">laws is weak. </w:t>
      </w:r>
    </w:p>
    <w:p w14:paraId="133CA89A" w14:textId="59F13E8B" w:rsidR="0040220C" w:rsidRDefault="0040220C" w:rsidP="00350D05">
      <w:pPr>
        <w:spacing w:after="0" w:line="480" w:lineRule="auto"/>
        <w:rPr>
          <w:rFonts w:ascii="Times New Roman" w:eastAsia="Calibri" w:hAnsi="Times New Roman" w:cs="Times New Roman"/>
          <w:sz w:val="24"/>
          <w:szCs w:val="24"/>
        </w:rPr>
      </w:pPr>
    </w:p>
    <w:p w14:paraId="4F6068F4" w14:textId="532513BA" w:rsidR="00350D05" w:rsidRDefault="00C255DC"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Prehospital and hospital care </w:t>
      </w:r>
      <w:r w:rsidR="00C75CC1">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important components of </w:t>
      </w:r>
      <w:r w:rsidR="003D0E62">
        <w:rPr>
          <w:rFonts w:ascii="Times New Roman" w:eastAsia="Calibri" w:hAnsi="Times New Roman" w:cs="Times New Roman"/>
          <w:sz w:val="24"/>
          <w:szCs w:val="24"/>
        </w:rPr>
        <w:t xml:space="preserve">trauma care. In our setting, the ambulances are primarily </w:t>
      </w:r>
      <w:r w:rsidR="00C75CC1">
        <w:rPr>
          <w:rFonts w:ascii="Times New Roman" w:eastAsia="Calibri" w:hAnsi="Times New Roman" w:cs="Times New Roman"/>
          <w:sz w:val="24"/>
          <w:szCs w:val="24"/>
        </w:rPr>
        <w:t xml:space="preserve">carrier vehicles for </w:t>
      </w:r>
      <w:r w:rsidR="003D0E62">
        <w:rPr>
          <w:rFonts w:ascii="Times New Roman" w:eastAsia="Calibri" w:hAnsi="Times New Roman" w:cs="Times New Roman"/>
          <w:sz w:val="24"/>
          <w:szCs w:val="24"/>
        </w:rPr>
        <w:t xml:space="preserve">patients </w:t>
      </w:r>
      <w:r w:rsidR="00C75CC1">
        <w:rPr>
          <w:rFonts w:ascii="Times New Roman" w:eastAsia="Calibri" w:hAnsi="Times New Roman" w:cs="Times New Roman"/>
          <w:sz w:val="24"/>
          <w:szCs w:val="24"/>
        </w:rPr>
        <w:t xml:space="preserve">without any paramedics /prehospital care. The overall usage of these ambulances is low around </w:t>
      </w:r>
      <w:r w:rsidR="001B2A96">
        <w:rPr>
          <w:rFonts w:ascii="Times New Roman" w:eastAsia="Calibri" w:hAnsi="Times New Roman" w:cs="Times New Roman"/>
          <w:sz w:val="24"/>
          <w:szCs w:val="24"/>
        </w:rPr>
        <w:t>9% in</w:t>
      </w:r>
      <w:r w:rsidR="00C75CC1">
        <w:rPr>
          <w:rFonts w:ascii="Times New Roman" w:eastAsia="Calibri" w:hAnsi="Times New Roman" w:cs="Times New Roman"/>
          <w:sz w:val="24"/>
          <w:szCs w:val="24"/>
        </w:rPr>
        <w:t xml:space="preserve"> Karachi (ref). The usage of these ambulances is more for injuries (ref) in Pakistan and the odds of dying for patients brought in ambulances is seven times more</w:t>
      </w:r>
      <w:r w:rsidR="001B2A96">
        <w:rPr>
          <w:rFonts w:ascii="Times New Roman" w:eastAsia="Calibri" w:hAnsi="Times New Roman" w:cs="Times New Roman"/>
          <w:sz w:val="24"/>
          <w:szCs w:val="24"/>
        </w:rPr>
        <w:t xml:space="preserve"> than for non-ambulance patient.</w:t>
      </w:r>
      <w:r w:rsidR="0097644E">
        <w:rPr>
          <w:rFonts w:ascii="Times New Roman" w:eastAsia="Calibri" w:hAnsi="Times New Roman" w:cs="Times New Roman"/>
          <w:sz w:val="24"/>
          <w:szCs w:val="24"/>
        </w:rPr>
        <w:t xml:space="preserve"> In our setting we had three public tertiary care hospitals and two private hospitals. </w:t>
      </w:r>
      <w:r w:rsidR="00350D05">
        <w:rPr>
          <w:rFonts w:ascii="Times New Roman" w:eastAsia="Calibri" w:hAnsi="Times New Roman" w:cs="Times New Roman"/>
          <w:sz w:val="24"/>
          <w:szCs w:val="24"/>
        </w:rPr>
        <w:t xml:space="preserve">Almost 98% of </w:t>
      </w:r>
      <w:r w:rsidR="00350D05">
        <w:rPr>
          <w:rFonts w:ascii="Times New Roman" w:eastAsia="Calibri" w:hAnsi="Times New Roman" w:cs="Times New Roman"/>
          <w:sz w:val="24"/>
          <w:szCs w:val="24"/>
        </w:rPr>
        <w:t xml:space="preserve">study </w:t>
      </w:r>
      <w:r w:rsidR="00350D05">
        <w:rPr>
          <w:rFonts w:ascii="Times New Roman" w:eastAsia="Calibri" w:hAnsi="Times New Roman" w:cs="Times New Roman"/>
          <w:sz w:val="24"/>
          <w:szCs w:val="24"/>
        </w:rPr>
        <w:lastRenderedPageBreak/>
        <w:t xml:space="preserve">patients were enrolled from three public hospitals. Our study result showed difference in care as odds were lower for deaths in hospital which is private. While odds of same hospital is higher for severe injuries. The two public hospitals have lower odds of severe injuries. Another publication from same database used for this study reported hospital as the determinant of survival after road injury of any road user after adjusting for </w:t>
      </w:r>
      <w:r w:rsidR="00350D05" w:rsidRPr="00BE4592">
        <w:rPr>
          <w:rFonts w:ascii="Times New Roman" w:eastAsia="Calibri" w:hAnsi="Times New Roman" w:cs="Times New Roman"/>
          <w:sz w:val="24"/>
          <w:szCs w:val="24"/>
        </w:rPr>
        <w:t>age, type of injury, injury severity, and time sin</w:t>
      </w:r>
      <w:r w:rsidR="00350D05">
        <w:rPr>
          <w:rFonts w:ascii="Times New Roman" w:eastAsia="Calibri" w:hAnsi="Times New Roman" w:cs="Times New Roman"/>
          <w:sz w:val="24"/>
          <w:szCs w:val="24"/>
        </w:rPr>
        <w:t>ce injury and mode of transport</w:t>
      </w:r>
      <w:proofErr w:type="gramStart"/>
      <w:r w:rsidR="00350D05">
        <w:rPr>
          <w:rFonts w:ascii="Times New Roman" w:eastAsia="Calibri" w:hAnsi="Times New Roman" w:cs="Times New Roman"/>
          <w:sz w:val="24"/>
          <w:szCs w:val="24"/>
        </w:rPr>
        <w:t>.(</w:t>
      </w:r>
      <w:proofErr w:type="gramEnd"/>
      <w:r w:rsidR="00350D05">
        <w:rPr>
          <w:rFonts w:ascii="Times New Roman" w:eastAsia="Calibri" w:hAnsi="Times New Roman" w:cs="Times New Roman"/>
          <w:sz w:val="24"/>
          <w:szCs w:val="24"/>
        </w:rPr>
        <w:t xml:space="preserve">ref) </w:t>
      </w:r>
    </w:p>
    <w:p w14:paraId="33C28F3C" w14:textId="0C031E5F" w:rsidR="00350D05" w:rsidRDefault="00D37425"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These hospitals are located in three districts and geographical spread is not </w:t>
      </w:r>
      <w:r w:rsidR="007905C5">
        <w:rPr>
          <w:rFonts w:ascii="Times New Roman" w:eastAsia="Calibri" w:hAnsi="Times New Roman" w:cs="Times New Roman"/>
          <w:sz w:val="24"/>
          <w:szCs w:val="24"/>
        </w:rPr>
        <w:t xml:space="preserve">very diverse </w:t>
      </w:r>
      <w:r>
        <w:rPr>
          <w:rFonts w:ascii="Times New Roman" w:eastAsia="Calibri" w:hAnsi="Times New Roman" w:cs="Times New Roman"/>
          <w:sz w:val="24"/>
          <w:szCs w:val="24"/>
        </w:rPr>
        <w:t>across city</w:t>
      </w:r>
      <w:r w:rsidR="007905C5">
        <w:rPr>
          <w:rFonts w:ascii="Times New Roman" w:eastAsia="Calibri" w:hAnsi="Times New Roman" w:cs="Times New Roman"/>
          <w:sz w:val="24"/>
          <w:szCs w:val="24"/>
        </w:rPr>
        <w:t xml:space="preserve"> of 3780 kilometers square</w:t>
      </w:r>
      <w:r>
        <w:rPr>
          <w:rFonts w:ascii="Times New Roman" w:eastAsia="Calibri" w:hAnsi="Times New Roman" w:cs="Times New Roman"/>
          <w:sz w:val="24"/>
          <w:szCs w:val="24"/>
        </w:rPr>
        <w:t xml:space="preserve">. It is situated </w:t>
      </w:r>
      <w:r w:rsidR="007905C5">
        <w:rPr>
          <w:rFonts w:ascii="Times New Roman" w:eastAsia="Calibri" w:hAnsi="Times New Roman" w:cs="Times New Roman"/>
          <w:sz w:val="24"/>
          <w:szCs w:val="24"/>
        </w:rPr>
        <w:t xml:space="preserve">not more than 11 km at maximum to each other. </w:t>
      </w:r>
      <w:r w:rsidR="00350D05">
        <w:rPr>
          <w:rFonts w:ascii="Times New Roman" w:eastAsia="Calibri" w:hAnsi="Times New Roman" w:cs="Times New Roman"/>
          <w:sz w:val="24"/>
          <w:szCs w:val="24"/>
        </w:rPr>
        <w:t xml:space="preserve"> </w:t>
      </w:r>
      <w:r w:rsidR="00350D05">
        <w:rPr>
          <w:rFonts w:ascii="Times New Roman" w:eastAsia="Calibri" w:hAnsi="Times New Roman" w:cs="Times New Roman"/>
          <w:sz w:val="24"/>
          <w:szCs w:val="24"/>
        </w:rPr>
        <w:t>Some of the districts have lower odds of severity of injuries. One such district has public tertiary care hospital</w:t>
      </w:r>
      <w:r w:rsidR="00F97517">
        <w:rPr>
          <w:rFonts w:ascii="Times New Roman" w:eastAsia="Calibri" w:hAnsi="Times New Roman" w:cs="Times New Roman"/>
          <w:sz w:val="24"/>
          <w:szCs w:val="24"/>
        </w:rPr>
        <w:t xml:space="preserve"> that is included in this paper</w:t>
      </w:r>
      <w:r w:rsidR="00350D05">
        <w:rPr>
          <w:rFonts w:ascii="Times New Roman" w:eastAsia="Calibri" w:hAnsi="Times New Roman" w:cs="Times New Roman"/>
          <w:sz w:val="24"/>
          <w:szCs w:val="24"/>
        </w:rPr>
        <w:t xml:space="preserve"> that showed lower odds of severity. </w:t>
      </w:r>
      <w:r w:rsidR="00F97517">
        <w:rPr>
          <w:rFonts w:ascii="Times New Roman" w:eastAsia="Calibri" w:hAnsi="Times New Roman" w:cs="Times New Roman"/>
          <w:sz w:val="24"/>
          <w:szCs w:val="24"/>
        </w:rPr>
        <w:t>Odds of midblock crashes are higher for severity of injuries.</w:t>
      </w:r>
      <w:r w:rsidR="00117502">
        <w:rPr>
          <w:rFonts w:ascii="Times New Roman" w:eastAsia="Calibri" w:hAnsi="Times New Roman" w:cs="Times New Roman"/>
          <w:sz w:val="24"/>
          <w:szCs w:val="24"/>
        </w:rPr>
        <w:t xml:space="preserve"> Previous study also showed that crashes in intersections involving children and adolescents have slighter injury outcomes</w:t>
      </w:r>
      <w:r w:rsidR="00314020">
        <w:rPr>
          <w:rFonts w:ascii="Times New Roman" w:eastAsia="Calibri" w:hAnsi="Times New Roman" w:cs="Times New Roman"/>
          <w:sz w:val="24"/>
          <w:szCs w:val="24"/>
        </w:rPr>
        <w:t>. (</w:t>
      </w:r>
      <w:proofErr w:type="spellStart"/>
      <w:proofErr w:type="gramStart"/>
      <w:r w:rsidR="00314020">
        <w:rPr>
          <w:rFonts w:ascii="Times New Roman" w:eastAsia="Calibri" w:hAnsi="Times New Roman" w:cs="Times New Roman"/>
          <w:sz w:val="24"/>
          <w:szCs w:val="24"/>
        </w:rPr>
        <w:t>theofilatos</w:t>
      </w:r>
      <w:proofErr w:type="spellEnd"/>
      <w:proofErr w:type="gramEnd"/>
      <w:r w:rsidR="00314020">
        <w:rPr>
          <w:rFonts w:ascii="Times New Roman" w:eastAsia="Calibri" w:hAnsi="Times New Roman" w:cs="Times New Roman"/>
          <w:sz w:val="24"/>
          <w:szCs w:val="24"/>
        </w:rPr>
        <w:t>)Another study showed front seated passengers in cars</w:t>
      </w:r>
      <w:r w:rsidR="00794B5D">
        <w:rPr>
          <w:rFonts w:ascii="Times New Roman" w:eastAsia="Calibri" w:hAnsi="Times New Roman" w:cs="Times New Roman"/>
          <w:sz w:val="24"/>
          <w:szCs w:val="24"/>
        </w:rPr>
        <w:t xml:space="preserve"> had higher odds of severity of injuries. (</w:t>
      </w:r>
      <w:proofErr w:type="spellStart"/>
      <w:proofErr w:type="gramStart"/>
      <w:r w:rsidR="00794B5D">
        <w:rPr>
          <w:rFonts w:ascii="Times New Roman" w:eastAsia="Calibri" w:hAnsi="Times New Roman" w:cs="Times New Roman"/>
          <w:sz w:val="24"/>
          <w:szCs w:val="24"/>
        </w:rPr>
        <w:t>roudsari</w:t>
      </w:r>
      <w:proofErr w:type="spellEnd"/>
      <w:proofErr w:type="gramEnd"/>
      <w:r w:rsidR="00794B5D">
        <w:rPr>
          <w:rFonts w:ascii="Times New Roman" w:eastAsia="Calibri" w:hAnsi="Times New Roman" w:cs="Times New Roman"/>
          <w:sz w:val="24"/>
          <w:szCs w:val="24"/>
        </w:rPr>
        <w:t>). Low speed in intersections could be reason for less severity than mid- block crash.</w:t>
      </w:r>
    </w:p>
    <w:p w14:paraId="1AEE81E9" w14:textId="4F09069E" w:rsidR="00EA2420" w:rsidRDefault="00EA2420" w:rsidP="00350D05">
      <w:pPr>
        <w:spacing w:after="0" w:line="480" w:lineRule="auto"/>
        <w:rPr>
          <w:rFonts w:ascii="Times New Roman" w:eastAsia="Calibri" w:hAnsi="Times New Roman" w:cs="Times New Roman"/>
          <w:sz w:val="24"/>
          <w:szCs w:val="24"/>
        </w:rPr>
      </w:pPr>
    </w:p>
    <w:p w14:paraId="284FAD5F" w14:textId="738F1304" w:rsidR="00EA2420" w:rsidRDefault="00EA2420"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Helmet use is known to reduce head injury by 69% and death by 42%</w:t>
      </w:r>
      <w:r w:rsidR="005678E2">
        <w:rPr>
          <w:rFonts w:ascii="Times New Roman" w:eastAsia="Calibri" w:hAnsi="Times New Roman" w:cs="Times New Roman"/>
          <w:sz w:val="24"/>
          <w:szCs w:val="24"/>
        </w:rPr>
        <w:t xml:space="preserve">. In our study, no helmet use by motorcyclists has higher odds of severe injuries with statistical significance but higher odds of deaths </w:t>
      </w:r>
      <w:r w:rsidR="00E91AA0">
        <w:rPr>
          <w:rFonts w:ascii="Times New Roman" w:eastAsia="Calibri" w:hAnsi="Times New Roman" w:cs="Times New Roman"/>
          <w:sz w:val="24"/>
          <w:szCs w:val="24"/>
        </w:rPr>
        <w:t xml:space="preserve">with no use of helmet </w:t>
      </w:r>
      <w:r w:rsidR="005678E2">
        <w:rPr>
          <w:rFonts w:ascii="Times New Roman" w:eastAsia="Calibri" w:hAnsi="Times New Roman" w:cs="Times New Roman"/>
          <w:sz w:val="24"/>
          <w:szCs w:val="24"/>
        </w:rPr>
        <w:t xml:space="preserve">have overlapping confidence interval. </w:t>
      </w:r>
      <w:r w:rsidR="00E61B03">
        <w:rPr>
          <w:rFonts w:ascii="Times New Roman" w:eastAsia="Calibri" w:hAnsi="Times New Roman" w:cs="Times New Roman"/>
          <w:sz w:val="24"/>
          <w:szCs w:val="24"/>
        </w:rPr>
        <w:t xml:space="preserve">However paper from same data showed decrease likelihood of death with helmet use in all age motorcyclists irrespective of driver or passenger. </w:t>
      </w:r>
      <w:r w:rsidR="005678E2">
        <w:rPr>
          <w:rFonts w:ascii="Times New Roman" w:eastAsia="Calibri" w:hAnsi="Times New Roman" w:cs="Times New Roman"/>
          <w:sz w:val="24"/>
          <w:szCs w:val="24"/>
        </w:rPr>
        <w:t>As we discussed above, survival is dependent on many ot</w:t>
      </w:r>
      <w:r w:rsidR="00E86C15">
        <w:rPr>
          <w:rFonts w:ascii="Times New Roman" w:eastAsia="Calibri" w:hAnsi="Times New Roman" w:cs="Times New Roman"/>
          <w:sz w:val="24"/>
          <w:szCs w:val="24"/>
        </w:rPr>
        <w:t>her factors including hospital care and</w:t>
      </w:r>
      <w:r w:rsidR="008551C4">
        <w:rPr>
          <w:rFonts w:ascii="Times New Roman" w:eastAsia="Calibri" w:hAnsi="Times New Roman" w:cs="Times New Roman"/>
          <w:sz w:val="24"/>
          <w:szCs w:val="24"/>
        </w:rPr>
        <w:t xml:space="preserve"> severity. Lack of resources, </w:t>
      </w:r>
      <w:r w:rsidR="0019372A">
        <w:rPr>
          <w:rFonts w:ascii="Times New Roman" w:eastAsia="Calibri" w:hAnsi="Times New Roman" w:cs="Times New Roman"/>
          <w:sz w:val="24"/>
          <w:szCs w:val="24"/>
        </w:rPr>
        <w:t xml:space="preserve">high volume, </w:t>
      </w:r>
      <w:proofErr w:type="gramStart"/>
      <w:r w:rsidR="00E91AA0">
        <w:rPr>
          <w:rFonts w:ascii="Times New Roman" w:eastAsia="Calibri" w:hAnsi="Times New Roman" w:cs="Times New Roman"/>
          <w:sz w:val="24"/>
          <w:szCs w:val="24"/>
        </w:rPr>
        <w:t>lack</w:t>
      </w:r>
      <w:proofErr w:type="gramEnd"/>
      <w:r w:rsidR="008551C4">
        <w:rPr>
          <w:rFonts w:ascii="Times New Roman" w:eastAsia="Calibri" w:hAnsi="Times New Roman" w:cs="Times New Roman"/>
          <w:sz w:val="24"/>
          <w:szCs w:val="24"/>
        </w:rPr>
        <w:t xml:space="preserve"> of treatment protocols and limited audit of quality of care</w:t>
      </w:r>
      <w:r w:rsidR="00E91AA0">
        <w:rPr>
          <w:rFonts w:ascii="Times New Roman" w:eastAsia="Calibri" w:hAnsi="Times New Roman" w:cs="Times New Roman"/>
          <w:sz w:val="24"/>
          <w:szCs w:val="24"/>
        </w:rPr>
        <w:t xml:space="preserve"> are some of the barriers in hospitals. Helmet use is very low in our country due to many reasons such as tropical weather, lack of safety and lenient enforcement. (</w:t>
      </w:r>
      <w:proofErr w:type="gramStart"/>
      <w:r w:rsidR="00E91AA0">
        <w:rPr>
          <w:rFonts w:ascii="Times New Roman" w:eastAsia="Calibri" w:hAnsi="Times New Roman" w:cs="Times New Roman"/>
          <w:sz w:val="24"/>
          <w:szCs w:val="24"/>
        </w:rPr>
        <w:t>ref</w:t>
      </w:r>
      <w:proofErr w:type="gramEnd"/>
      <w:r w:rsidR="00E91AA0">
        <w:rPr>
          <w:rFonts w:ascii="Times New Roman" w:eastAsia="Calibri" w:hAnsi="Times New Roman" w:cs="Times New Roman"/>
          <w:sz w:val="24"/>
          <w:szCs w:val="24"/>
        </w:rPr>
        <w:t>)</w:t>
      </w:r>
      <w:r w:rsidR="00AF6676">
        <w:rPr>
          <w:rFonts w:ascii="Times New Roman" w:eastAsia="Calibri" w:hAnsi="Times New Roman" w:cs="Times New Roman"/>
          <w:sz w:val="24"/>
          <w:szCs w:val="24"/>
        </w:rPr>
        <w:t xml:space="preserve"> Our study did not show </w:t>
      </w:r>
      <w:r w:rsidR="00AF6676">
        <w:rPr>
          <w:rFonts w:ascii="Times New Roman" w:eastAsia="Calibri" w:hAnsi="Times New Roman" w:cs="Times New Roman"/>
          <w:sz w:val="24"/>
          <w:szCs w:val="24"/>
        </w:rPr>
        <w:lastRenderedPageBreak/>
        <w:t xml:space="preserve">significant odds of night time, weekends and season however another paper from the same database that included all age motorcycle riders and </w:t>
      </w:r>
      <w:r w:rsidR="00FC132E">
        <w:rPr>
          <w:rFonts w:ascii="Times New Roman" w:eastAsia="Calibri" w:hAnsi="Times New Roman" w:cs="Times New Roman"/>
          <w:sz w:val="24"/>
          <w:szCs w:val="24"/>
        </w:rPr>
        <w:t>passengers’</w:t>
      </w:r>
      <w:r w:rsidR="00AF6676">
        <w:rPr>
          <w:rFonts w:ascii="Times New Roman" w:eastAsia="Calibri" w:hAnsi="Times New Roman" w:cs="Times New Roman"/>
          <w:sz w:val="24"/>
          <w:szCs w:val="24"/>
        </w:rPr>
        <w:t xml:space="preserve"> analysis showed higher odds of fatal injuries. Their eligibility criteria and the way they categorized season and time were different than ours</w:t>
      </w:r>
      <w:proofErr w:type="gramStart"/>
      <w:r w:rsidR="00AF6676">
        <w:rPr>
          <w:rFonts w:ascii="Times New Roman" w:eastAsia="Calibri" w:hAnsi="Times New Roman" w:cs="Times New Roman"/>
          <w:sz w:val="24"/>
          <w:szCs w:val="24"/>
        </w:rPr>
        <w:t>.(</w:t>
      </w:r>
      <w:proofErr w:type="spellStart"/>
      <w:proofErr w:type="gramEnd"/>
      <w:r w:rsidR="00AF6676">
        <w:rPr>
          <w:rFonts w:ascii="Times New Roman" w:eastAsia="Calibri" w:hAnsi="Times New Roman" w:cs="Times New Roman"/>
          <w:sz w:val="24"/>
          <w:szCs w:val="24"/>
        </w:rPr>
        <w:t>pervaiz</w:t>
      </w:r>
      <w:proofErr w:type="spellEnd"/>
      <w:r w:rsidR="00AF6676">
        <w:rPr>
          <w:rFonts w:ascii="Times New Roman" w:eastAsia="Calibri" w:hAnsi="Times New Roman" w:cs="Times New Roman"/>
          <w:sz w:val="24"/>
          <w:szCs w:val="24"/>
        </w:rPr>
        <w:t>)</w:t>
      </w:r>
      <w:r w:rsidR="002900FB">
        <w:rPr>
          <w:rFonts w:ascii="Times New Roman" w:eastAsia="Calibri" w:hAnsi="Times New Roman" w:cs="Times New Roman"/>
          <w:sz w:val="24"/>
          <w:szCs w:val="24"/>
        </w:rPr>
        <w:t xml:space="preserve"> Another paper from another city of Pakistan reported weekday </w:t>
      </w:r>
      <w:r w:rsidR="006E1AA0">
        <w:rPr>
          <w:rFonts w:ascii="Times New Roman" w:eastAsia="Calibri" w:hAnsi="Times New Roman" w:cs="Times New Roman"/>
          <w:sz w:val="24"/>
          <w:szCs w:val="24"/>
        </w:rPr>
        <w:t xml:space="preserve">crashes of motorcycles </w:t>
      </w:r>
      <w:r w:rsidR="002900FB">
        <w:rPr>
          <w:rFonts w:ascii="Times New Roman" w:eastAsia="Calibri" w:hAnsi="Times New Roman" w:cs="Times New Roman"/>
          <w:sz w:val="24"/>
          <w:szCs w:val="24"/>
        </w:rPr>
        <w:t xml:space="preserve">had higher likelihood of </w:t>
      </w:r>
      <w:r w:rsidR="006E1AA0">
        <w:rPr>
          <w:rFonts w:ascii="Times New Roman" w:eastAsia="Calibri" w:hAnsi="Times New Roman" w:cs="Times New Roman"/>
          <w:sz w:val="24"/>
          <w:szCs w:val="24"/>
        </w:rPr>
        <w:t>fatal injuries. (</w:t>
      </w:r>
      <w:proofErr w:type="spellStart"/>
      <w:proofErr w:type="gramStart"/>
      <w:r w:rsidR="006E1AA0">
        <w:rPr>
          <w:rFonts w:ascii="Times New Roman" w:eastAsia="Calibri" w:hAnsi="Times New Roman" w:cs="Times New Roman"/>
          <w:sz w:val="24"/>
          <w:szCs w:val="24"/>
        </w:rPr>
        <w:t>waseem</w:t>
      </w:r>
      <w:proofErr w:type="spellEnd"/>
      <w:proofErr w:type="gramEnd"/>
      <w:r w:rsidR="006E1AA0">
        <w:rPr>
          <w:rFonts w:ascii="Times New Roman" w:eastAsia="Calibri" w:hAnsi="Times New Roman" w:cs="Times New Roman"/>
          <w:sz w:val="24"/>
          <w:szCs w:val="24"/>
        </w:rPr>
        <w:t>)</w:t>
      </w:r>
    </w:p>
    <w:p w14:paraId="52D9721E" w14:textId="538B7770" w:rsidR="006E1AA0" w:rsidRDefault="006E1AA0" w:rsidP="00350D05">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 lot can be done to prevent unlawful acts of driving such as underage driving or driving without a license. Motorcycle is transport for low and lower middle class so underage driving might be due to need within a family. The society of Pakistan is conservative and driving a </w:t>
      </w:r>
      <w:r w:rsidR="00F241A5">
        <w:rPr>
          <w:rFonts w:ascii="Times New Roman" w:eastAsia="Calibri" w:hAnsi="Times New Roman" w:cs="Times New Roman"/>
          <w:sz w:val="24"/>
          <w:szCs w:val="24"/>
        </w:rPr>
        <w:t>motorcycle by a woman</w:t>
      </w:r>
      <w:r>
        <w:rPr>
          <w:rFonts w:ascii="Times New Roman" w:eastAsia="Calibri" w:hAnsi="Times New Roman" w:cs="Times New Roman"/>
          <w:sz w:val="24"/>
          <w:szCs w:val="24"/>
        </w:rPr>
        <w:t xml:space="preserve"> is very rare. </w:t>
      </w:r>
      <w:r w:rsidR="00F241A5">
        <w:rPr>
          <w:rFonts w:ascii="Times New Roman" w:eastAsia="Calibri" w:hAnsi="Times New Roman" w:cs="Times New Roman"/>
          <w:sz w:val="24"/>
          <w:szCs w:val="24"/>
        </w:rPr>
        <w:t>The women use motorcycle as passengers and always tend to sit with legs on one side as more modest way of sitting. In such households sometime underage boys drive motorcycle to commute women of the house. It is just not the need but the thrill of driving as well. There is a need to discuss how to make laws that are protective as well as easy to follow so dialogue regarding early licensing age with mandatory helmet use and licensing test for new riders should be made to encourage safety. The trauma care systems that include quality prehospital and hospital should be emphasized.</w:t>
      </w:r>
    </w:p>
    <w:p w14:paraId="05EB9F5C" w14:textId="2F06B48B" w:rsidR="00E91AA0" w:rsidRDefault="00E91AA0" w:rsidP="000C3C3F">
      <w:pPr>
        <w:spacing w:after="0" w:line="240" w:lineRule="auto"/>
        <w:rPr>
          <w:rFonts w:ascii="Times New Roman" w:eastAsia="Calibri" w:hAnsi="Times New Roman" w:cs="Times New Roman"/>
          <w:sz w:val="24"/>
          <w:szCs w:val="24"/>
        </w:rPr>
      </w:pPr>
    </w:p>
    <w:p w14:paraId="0ED8FE99" w14:textId="77777777" w:rsidR="00DD6EA4" w:rsidRDefault="00DD6EA4" w:rsidP="006E1AA0">
      <w:pPr>
        <w:spacing w:after="0" w:line="480" w:lineRule="auto"/>
        <w:rPr>
          <w:rFonts w:ascii="Times New Roman" w:eastAsia="Calibri" w:hAnsi="Times New Roman" w:cs="Times New Roman"/>
          <w:sz w:val="24"/>
          <w:szCs w:val="24"/>
        </w:rPr>
      </w:pPr>
    </w:p>
    <w:p w14:paraId="2F48F93C" w14:textId="1BA7C90F" w:rsidR="00E91AA0" w:rsidRPr="00BE4592" w:rsidRDefault="00350D05" w:rsidP="006E1AA0">
      <w:pPr>
        <w:spacing w:after="0" w:line="480" w:lineRule="auto"/>
        <w:rPr>
          <w:rFonts w:ascii="Times New Roman" w:eastAsia="Calibri" w:hAnsi="Times New Roman" w:cs="Times New Roman"/>
          <w:sz w:val="24"/>
          <w:szCs w:val="24"/>
        </w:rPr>
      </w:pPr>
      <w:bookmarkStart w:id="12" w:name="_GoBack"/>
      <w:bookmarkEnd w:id="12"/>
      <w:r>
        <w:rPr>
          <w:rFonts w:ascii="Times New Roman" w:eastAsia="Calibri" w:hAnsi="Times New Roman" w:cs="Times New Roman"/>
          <w:sz w:val="24"/>
          <w:szCs w:val="24"/>
        </w:rPr>
        <w:t>Limitations:</w:t>
      </w:r>
      <w:r w:rsidR="007E0919">
        <w:rPr>
          <w:rFonts w:ascii="Times New Roman" w:eastAsia="Calibri" w:hAnsi="Times New Roman" w:cs="Times New Roman"/>
          <w:sz w:val="24"/>
          <w:szCs w:val="24"/>
        </w:rPr>
        <w:t xml:space="preserve"> M</w:t>
      </w:r>
      <w:r w:rsidR="009906A6">
        <w:rPr>
          <w:rFonts w:ascii="Times New Roman" w:eastAsia="Calibri" w:hAnsi="Times New Roman" w:cs="Times New Roman"/>
          <w:sz w:val="24"/>
          <w:szCs w:val="24"/>
        </w:rPr>
        <w:t>issing data was a challenge</w:t>
      </w:r>
      <w:r w:rsidR="007E0919">
        <w:rPr>
          <w:rFonts w:ascii="Times New Roman" w:eastAsia="Calibri" w:hAnsi="Times New Roman" w:cs="Times New Roman"/>
          <w:sz w:val="24"/>
          <w:szCs w:val="24"/>
        </w:rPr>
        <w:t xml:space="preserve"> and we missed around 15, 000 entries however the analysis of this study would contribute to literature of young road users. The details related to license was not available so age groups based on our assumptions related to license according to legal age could be misclassified. For example adolescent 18 years old might not receive license despite of legal age. </w:t>
      </w:r>
    </w:p>
    <w:p w14:paraId="0F2B3AFB" w14:textId="77777777" w:rsidR="00C6040A" w:rsidRPr="00146F2D" w:rsidRDefault="00C6040A" w:rsidP="006E1AA0">
      <w:pPr>
        <w:spacing w:line="480" w:lineRule="auto"/>
        <w:rPr>
          <w:rFonts w:ascii="Times New Roman" w:hAnsi="Times New Roman" w:cs="Times New Roman"/>
          <w:sz w:val="24"/>
          <w:szCs w:val="24"/>
        </w:rPr>
      </w:pPr>
    </w:p>
    <w:p w14:paraId="36B2CBA0" w14:textId="30B4BBA4" w:rsidR="00C15F6E" w:rsidRPr="00146F2D" w:rsidRDefault="009906A6" w:rsidP="006E1AA0">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w:t>
      </w:r>
      <w:r w:rsidR="00FC132E">
        <w:rPr>
          <w:rFonts w:ascii="Times New Roman" w:hAnsi="Times New Roman" w:cs="Times New Roman"/>
          <w:sz w:val="24"/>
          <w:szCs w:val="24"/>
        </w:rPr>
        <w:t>The age groups of young motorcyclists that were based on legal driving age and driving experience is not associated with increased risk of road deaths or severity of injuries</w:t>
      </w:r>
      <w:r w:rsidR="006E1AA0">
        <w:rPr>
          <w:rFonts w:ascii="Times New Roman" w:hAnsi="Times New Roman" w:cs="Times New Roman"/>
          <w:sz w:val="24"/>
          <w:szCs w:val="24"/>
        </w:rPr>
        <w:t xml:space="preserve"> </w:t>
      </w:r>
      <w:proofErr w:type="gramStart"/>
      <w:r w:rsidR="006E1AA0">
        <w:rPr>
          <w:rFonts w:ascii="Times New Roman" w:hAnsi="Times New Roman" w:cs="Times New Roman"/>
          <w:sz w:val="24"/>
          <w:szCs w:val="24"/>
        </w:rPr>
        <w:lastRenderedPageBreak/>
        <w:t>but</w:t>
      </w:r>
      <w:proofErr w:type="gramEnd"/>
      <w:r w:rsidR="006E1AA0">
        <w:rPr>
          <w:rFonts w:ascii="Times New Roman" w:hAnsi="Times New Roman" w:cs="Times New Roman"/>
          <w:sz w:val="24"/>
          <w:szCs w:val="24"/>
        </w:rPr>
        <w:t xml:space="preserve"> underage driving </w:t>
      </w:r>
      <w:r w:rsidR="00DD6EA4">
        <w:rPr>
          <w:rFonts w:ascii="Times New Roman" w:hAnsi="Times New Roman" w:cs="Times New Roman"/>
          <w:sz w:val="24"/>
          <w:szCs w:val="24"/>
        </w:rPr>
        <w:t>.</w:t>
      </w:r>
      <w:r w:rsidR="008E2DB2">
        <w:rPr>
          <w:rFonts w:ascii="Times New Roman" w:hAnsi="Times New Roman" w:cs="Times New Roman"/>
          <w:sz w:val="24"/>
          <w:szCs w:val="24"/>
        </w:rPr>
        <w:t>has high</w:t>
      </w:r>
      <w:r w:rsidR="006E1AA0">
        <w:rPr>
          <w:rFonts w:ascii="Times New Roman" w:hAnsi="Times New Roman" w:cs="Times New Roman"/>
          <w:sz w:val="24"/>
          <w:szCs w:val="24"/>
        </w:rPr>
        <w:t xml:space="preserve"> volume</w:t>
      </w:r>
      <w:r w:rsidR="008E2DB2">
        <w:rPr>
          <w:rFonts w:ascii="Times New Roman" w:hAnsi="Times New Roman" w:cs="Times New Roman"/>
          <w:sz w:val="24"/>
          <w:szCs w:val="24"/>
        </w:rPr>
        <w:t xml:space="preserve"> in Pakistan</w:t>
      </w:r>
      <w:r w:rsidR="006E1AA0">
        <w:rPr>
          <w:rFonts w:ascii="Times New Roman" w:hAnsi="Times New Roman" w:cs="Times New Roman"/>
          <w:sz w:val="24"/>
          <w:szCs w:val="24"/>
        </w:rPr>
        <w:t>. H</w:t>
      </w:r>
      <w:r w:rsidR="00FC132E">
        <w:rPr>
          <w:rFonts w:ascii="Times New Roman" w:hAnsi="Times New Roman" w:cs="Times New Roman"/>
          <w:sz w:val="24"/>
          <w:szCs w:val="24"/>
        </w:rPr>
        <w:t xml:space="preserve">elmet use, road structure, transporting vehicle, </w:t>
      </w:r>
      <w:proofErr w:type="gramStart"/>
      <w:r w:rsidR="00FC132E">
        <w:rPr>
          <w:rFonts w:ascii="Times New Roman" w:hAnsi="Times New Roman" w:cs="Times New Roman"/>
          <w:sz w:val="24"/>
          <w:szCs w:val="24"/>
        </w:rPr>
        <w:t>hospital</w:t>
      </w:r>
      <w:proofErr w:type="gramEnd"/>
      <w:r w:rsidR="00FC132E">
        <w:rPr>
          <w:rFonts w:ascii="Times New Roman" w:hAnsi="Times New Roman" w:cs="Times New Roman"/>
          <w:sz w:val="24"/>
          <w:szCs w:val="24"/>
        </w:rPr>
        <w:t>, district of crash, GCS were related to deaths and injury severity.</w:t>
      </w:r>
    </w:p>
    <w:p w14:paraId="043A919F" w14:textId="77777777" w:rsidR="00C15F6E" w:rsidRPr="00146F2D" w:rsidRDefault="00C15F6E">
      <w:pPr>
        <w:rPr>
          <w:rFonts w:ascii="Times New Roman" w:hAnsi="Times New Roman" w:cs="Times New Roman"/>
          <w:sz w:val="24"/>
          <w:szCs w:val="24"/>
        </w:rPr>
      </w:pPr>
    </w:p>
    <w:p w14:paraId="55F121BB" w14:textId="77777777" w:rsidR="00C15F6E" w:rsidRPr="00146F2D" w:rsidRDefault="00C15F6E">
      <w:pPr>
        <w:rPr>
          <w:rFonts w:ascii="Times New Roman" w:hAnsi="Times New Roman" w:cs="Times New Roman"/>
          <w:sz w:val="24"/>
          <w:szCs w:val="24"/>
        </w:rPr>
      </w:pPr>
    </w:p>
    <w:p w14:paraId="1EA7D9C7" w14:textId="77777777" w:rsidR="00C15F6E" w:rsidRPr="00146F2D" w:rsidRDefault="00C15F6E">
      <w:pPr>
        <w:rPr>
          <w:rFonts w:ascii="Times New Roman" w:hAnsi="Times New Roman" w:cs="Times New Roman"/>
          <w:sz w:val="24"/>
          <w:szCs w:val="24"/>
        </w:rPr>
      </w:pPr>
    </w:p>
    <w:p w14:paraId="285A6EC7" w14:textId="77777777" w:rsidR="00C15F6E" w:rsidRPr="00146F2D" w:rsidRDefault="00C15F6E">
      <w:pPr>
        <w:rPr>
          <w:rFonts w:ascii="Times New Roman" w:hAnsi="Times New Roman" w:cs="Times New Roman"/>
          <w:sz w:val="24"/>
          <w:szCs w:val="24"/>
        </w:rPr>
      </w:pPr>
    </w:p>
    <w:p w14:paraId="305886B6" w14:textId="77777777" w:rsidR="00C15F6E" w:rsidRPr="00146F2D" w:rsidRDefault="00C15F6E">
      <w:pPr>
        <w:rPr>
          <w:rFonts w:ascii="Times New Roman" w:hAnsi="Times New Roman" w:cs="Times New Roman"/>
          <w:b/>
          <w:sz w:val="24"/>
          <w:szCs w:val="24"/>
        </w:rPr>
      </w:pPr>
    </w:p>
    <w:p w14:paraId="4F34B35B" w14:textId="77777777" w:rsidR="00C15F6E" w:rsidRPr="00146F2D" w:rsidRDefault="005C5719">
      <w:pPr>
        <w:spacing w:line="480" w:lineRule="auto"/>
        <w:rPr>
          <w:rFonts w:ascii="Times New Roman" w:hAnsi="Times New Roman" w:cs="Times New Roman"/>
          <w:b/>
          <w:sz w:val="24"/>
          <w:szCs w:val="24"/>
        </w:rPr>
      </w:pPr>
      <w:r w:rsidRPr="00146F2D">
        <w:rPr>
          <w:rFonts w:ascii="Times New Roman" w:hAnsi="Times New Roman" w:cs="Times New Roman"/>
          <w:b/>
          <w:sz w:val="24"/>
          <w:szCs w:val="24"/>
        </w:rPr>
        <w:t>References</w:t>
      </w:r>
    </w:p>
    <w:p w14:paraId="33D18F96" w14:textId="77777777" w:rsidR="00C15F6E" w:rsidRPr="00146F2D" w:rsidRDefault="005C5719">
      <w:pPr>
        <w:pStyle w:val="EndNoteBibliography"/>
        <w:spacing w:after="0" w:line="480" w:lineRule="auto"/>
        <w:ind w:left="720" w:hanging="720"/>
        <w:jc w:val="both"/>
        <w:rPr>
          <w:szCs w:val="24"/>
        </w:rPr>
      </w:pPr>
      <w:r w:rsidRPr="00146F2D">
        <w:rPr>
          <w:szCs w:val="24"/>
        </w:rPr>
        <w:fldChar w:fldCharType="begin"/>
      </w:r>
      <w:r w:rsidRPr="00146F2D">
        <w:rPr>
          <w:szCs w:val="24"/>
        </w:rPr>
        <w:instrText>ADDIN EN.REFLIST</w:instrText>
      </w:r>
      <w:r w:rsidRPr="00146F2D">
        <w:rPr>
          <w:szCs w:val="24"/>
        </w:rPr>
        <w:fldChar w:fldCharType="separate"/>
      </w:r>
      <w:r w:rsidRPr="00146F2D">
        <w:rPr>
          <w:szCs w:val="24"/>
        </w:rPr>
        <w:t>1.</w:t>
      </w:r>
      <w:r w:rsidRPr="00146F2D">
        <w:rPr>
          <w:szCs w:val="24"/>
        </w:rPr>
        <w:tab/>
        <w:t xml:space="preserve">Li Q, Alonge O, Hyder AA. Children and road traffic injuries: can't the world do better? </w:t>
      </w:r>
      <w:r w:rsidRPr="00146F2D">
        <w:rPr>
          <w:i/>
          <w:szCs w:val="24"/>
        </w:rPr>
        <w:t xml:space="preserve">Archives of disease in childhood. </w:t>
      </w:r>
      <w:r w:rsidRPr="00146F2D">
        <w:rPr>
          <w:szCs w:val="24"/>
        </w:rPr>
        <w:t>2016;101(11):1063-70.</w:t>
      </w:r>
    </w:p>
    <w:p w14:paraId="097E4C0E" w14:textId="77777777" w:rsidR="00C15F6E" w:rsidRPr="00146F2D" w:rsidRDefault="005C5719">
      <w:pPr>
        <w:pStyle w:val="EndNoteBibliography"/>
        <w:spacing w:after="0" w:line="480" w:lineRule="auto"/>
        <w:ind w:left="720" w:hanging="720"/>
        <w:jc w:val="both"/>
        <w:rPr>
          <w:szCs w:val="24"/>
        </w:rPr>
      </w:pPr>
      <w:r w:rsidRPr="00146F2D">
        <w:rPr>
          <w:szCs w:val="24"/>
        </w:rPr>
        <w:t>2.</w:t>
      </w:r>
      <w:r w:rsidRPr="00146F2D">
        <w:rPr>
          <w:szCs w:val="24"/>
        </w:rPr>
        <w:tab/>
        <w:t xml:space="preserve">Walshe EA, Ward McIntosh C, Romer D, Winston FK. Executive function capacities, negative driving behavior and crashes in young drivers. </w:t>
      </w:r>
      <w:r w:rsidRPr="00146F2D">
        <w:rPr>
          <w:i/>
          <w:szCs w:val="24"/>
        </w:rPr>
        <w:t xml:space="preserve">International journal of environmental research and public health. </w:t>
      </w:r>
      <w:r w:rsidRPr="00146F2D">
        <w:rPr>
          <w:szCs w:val="24"/>
        </w:rPr>
        <w:t>2017;14(11):1314.</w:t>
      </w:r>
    </w:p>
    <w:p w14:paraId="4D387167" w14:textId="77777777" w:rsidR="00C15F6E" w:rsidRPr="00146F2D" w:rsidRDefault="005C5719">
      <w:pPr>
        <w:pStyle w:val="EndNoteBibliography"/>
        <w:spacing w:after="0" w:line="480" w:lineRule="auto"/>
        <w:ind w:left="720" w:hanging="720"/>
        <w:jc w:val="both"/>
        <w:rPr>
          <w:szCs w:val="24"/>
        </w:rPr>
      </w:pPr>
      <w:r w:rsidRPr="00146F2D">
        <w:rPr>
          <w:szCs w:val="24"/>
        </w:rPr>
        <w:t>3.</w:t>
      </w:r>
      <w:r w:rsidRPr="00146F2D">
        <w:rPr>
          <w:szCs w:val="24"/>
        </w:rPr>
        <w:tab/>
        <w:t xml:space="preserve">Banz BC, Fell JC, Vaca FE. Focus: Death: Complexities of Young Driver Injury and Fatal Motor Vehicle Crashes. </w:t>
      </w:r>
      <w:r w:rsidRPr="00146F2D">
        <w:rPr>
          <w:i/>
          <w:szCs w:val="24"/>
        </w:rPr>
        <w:t xml:space="preserve">The Yale journal of biology and medicine. </w:t>
      </w:r>
      <w:r w:rsidRPr="00146F2D">
        <w:rPr>
          <w:szCs w:val="24"/>
        </w:rPr>
        <w:t>2019;92(4):725.</w:t>
      </w:r>
    </w:p>
    <w:p w14:paraId="09635EBA" w14:textId="77777777" w:rsidR="00C15F6E" w:rsidRPr="00146F2D" w:rsidRDefault="005C5719">
      <w:pPr>
        <w:pStyle w:val="EndNoteBibliography"/>
        <w:spacing w:after="0" w:line="480" w:lineRule="auto"/>
        <w:ind w:left="720" w:hanging="720"/>
        <w:jc w:val="both"/>
        <w:rPr>
          <w:szCs w:val="24"/>
        </w:rPr>
      </w:pPr>
      <w:r w:rsidRPr="00146F2D">
        <w:rPr>
          <w:szCs w:val="24"/>
        </w:rPr>
        <w:t>4.</w:t>
      </w:r>
      <w:r w:rsidRPr="00146F2D">
        <w:rPr>
          <w:szCs w:val="24"/>
        </w:rPr>
        <w:tab/>
        <w:t xml:space="preserve">Sarkar S, Andreas M. Acceptance of and engagement in risky driving behaviors by teenagers. </w:t>
      </w:r>
      <w:r w:rsidRPr="00146F2D">
        <w:rPr>
          <w:i/>
          <w:szCs w:val="24"/>
        </w:rPr>
        <w:t xml:space="preserve">Adolescence. </w:t>
      </w:r>
      <w:r w:rsidRPr="00146F2D">
        <w:rPr>
          <w:szCs w:val="24"/>
        </w:rPr>
        <w:t>2004;39(156):687.</w:t>
      </w:r>
    </w:p>
    <w:p w14:paraId="4435C509" w14:textId="77777777" w:rsidR="00C15F6E" w:rsidRPr="00146F2D" w:rsidRDefault="005C5719">
      <w:pPr>
        <w:pStyle w:val="EndNoteBibliography"/>
        <w:spacing w:after="0" w:line="480" w:lineRule="auto"/>
        <w:ind w:left="720" w:hanging="720"/>
        <w:jc w:val="both"/>
        <w:rPr>
          <w:szCs w:val="24"/>
        </w:rPr>
      </w:pPr>
      <w:r w:rsidRPr="00146F2D">
        <w:rPr>
          <w:szCs w:val="24"/>
        </w:rPr>
        <w:t>5.</w:t>
      </w:r>
      <w:r w:rsidRPr="00146F2D">
        <w:rPr>
          <w:szCs w:val="24"/>
        </w:rPr>
        <w:tab/>
        <w:t xml:space="preserve">Gershon P, Ehsani JP, Zhu C, et al. Crash risk and risky driving behavior among adolescents during learner and independent driving periods. </w:t>
      </w:r>
      <w:r w:rsidRPr="00146F2D">
        <w:rPr>
          <w:i/>
          <w:szCs w:val="24"/>
        </w:rPr>
        <w:t xml:space="preserve">Journal of Adolescent Health. </w:t>
      </w:r>
      <w:r w:rsidRPr="00146F2D">
        <w:rPr>
          <w:szCs w:val="24"/>
        </w:rPr>
        <w:t>2018;63(5):568-74.</w:t>
      </w:r>
    </w:p>
    <w:p w14:paraId="5DD4BE56" w14:textId="77777777" w:rsidR="00C15F6E" w:rsidRPr="00146F2D" w:rsidRDefault="005C5719">
      <w:pPr>
        <w:pStyle w:val="EndNoteBibliography"/>
        <w:spacing w:after="0" w:line="480" w:lineRule="auto"/>
        <w:ind w:left="720" w:hanging="720"/>
        <w:jc w:val="both"/>
        <w:rPr>
          <w:szCs w:val="24"/>
        </w:rPr>
      </w:pPr>
      <w:r w:rsidRPr="00146F2D">
        <w:rPr>
          <w:szCs w:val="24"/>
        </w:rPr>
        <w:t>6.</w:t>
      </w:r>
      <w:r w:rsidRPr="00146F2D">
        <w:rPr>
          <w:szCs w:val="24"/>
        </w:rPr>
        <w:tab/>
        <w:t xml:space="preserve">Alderman EM, Johnston BD. The teen driver. </w:t>
      </w:r>
      <w:r w:rsidRPr="00146F2D">
        <w:rPr>
          <w:i/>
          <w:szCs w:val="24"/>
        </w:rPr>
        <w:t xml:space="preserve">Pediatrics. </w:t>
      </w:r>
      <w:r w:rsidRPr="00146F2D">
        <w:rPr>
          <w:szCs w:val="24"/>
        </w:rPr>
        <w:t>2018;142(4).</w:t>
      </w:r>
    </w:p>
    <w:p w14:paraId="4596E1CD" w14:textId="77777777" w:rsidR="00C15F6E" w:rsidRPr="00146F2D" w:rsidRDefault="005C5719">
      <w:pPr>
        <w:pStyle w:val="EndNoteBibliography"/>
        <w:spacing w:after="0" w:line="480" w:lineRule="auto"/>
        <w:ind w:left="720" w:hanging="720"/>
        <w:jc w:val="both"/>
        <w:rPr>
          <w:szCs w:val="24"/>
        </w:rPr>
      </w:pPr>
      <w:r w:rsidRPr="00146F2D">
        <w:rPr>
          <w:szCs w:val="24"/>
        </w:rPr>
        <w:t>7.</w:t>
      </w:r>
      <w:r w:rsidRPr="00146F2D">
        <w:rPr>
          <w:szCs w:val="24"/>
        </w:rPr>
        <w:tab/>
        <w:t xml:space="preserve">Hanna CL, Hasselberg M, Laflamme L, Möller J. Road traffic crash circumstances and consequences among young unlicensed drivers: a Swedish cohort study on socioeconomic disparities. </w:t>
      </w:r>
      <w:r w:rsidRPr="00146F2D">
        <w:rPr>
          <w:i/>
          <w:szCs w:val="24"/>
        </w:rPr>
        <w:t xml:space="preserve">BMC Public Health. </w:t>
      </w:r>
      <w:r w:rsidRPr="00146F2D">
        <w:rPr>
          <w:szCs w:val="24"/>
        </w:rPr>
        <w:t>2010;10(1):1-8.</w:t>
      </w:r>
    </w:p>
    <w:p w14:paraId="48615947" w14:textId="77777777" w:rsidR="00C15F6E" w:rsidRPr="00146F2D" w:rsidRDefault="005C5719">
      <w:pPr>
        <w:pStyle w:val="EndNoteBibliography"/>
        <w:spacing w:after="0" w:line="480" w:lineRule="auto"/>
        <w:ind w:left="720" w:hanging="720"/>
        <w:jc w:val="both"/>
        <w:rPr>
          <w:szCs w:val="24"/>
        </w:rPr>
      </w:pPr>
      <w:r w:rsidRPr="00146F2D">
        <w:rPr>
          <w:szCs w:val="24"/>
        </w:rPr>
        <w:lastRenderedPageBreak/>
        <w:t>8.</w:t>
      </w:r>
      <w:r w:rsidRPr="00146F2D">
        <w:rPr>
          <w:szCs w:val="24"/>
        </w:rPr>
        <w:tab/>
        <w:t xml:space="preserve">Bates LJ, Davey J, Watson B, King MJ, Armstrong K. Factors contributing to crashes among young drivers. </w:t>
      </w:r>
      <w:r w:rsidRPr="00146F2D">
        <w:rPr>
          <w:i/>
          <w:szCs w:val="24"/>
        </w:rPr>
        <w:t xml:space="preserve">Sultan Qaboos university medical journal. </w:t>
      </w:r>
      <w:r w:rsidRPr="00146F2D">
        <w:rPr>
          <w:szCs w:val="24"/>
        </w:rPr>
        <w:t>2014;14(3):e297.</w:t>
      </w:r>
    </w:p>
    <w:p w14:paraId="59AAD088" w14:textId="77777777" w:rsidR="00C15F6E" w:rsidRPr="00146F2D" w:rsidRDefault="005C5719">
      <w:pPr>
        <w:pStyle w:val="EndNoteBibliography"/>
        <w:spacing w:after="0" w:line="480" w:lineRule="auto"/>
        <w:ind w:left="720" w:hanging="720"/>
        <w:jc w:val="both"/>
        <w:rPr>
          <w:szCs w:val="24"/>
        </w:rPr>
      </w:pPr>
      <w:r w:rsidRPr="00146F2D">
        <w:rPr>
          <w:szCs w:val="24"/>
        </w:rPr>
        <w:t>9.</w:t>
      </w:r>
      <w:r w:rsidRPr="00146F2D">
        <w:rPr>
          <w:szCs w:val="24"/>
        </w:rPr>
        <w:tab/>
        <w:t xml:space="preserve">Boulagouas W, García-Herrero S, Chaib R, Febres JD, Mariscal MÁ, Djebabra M. An investigation into unsafe behaviors and traffic accidents involving unlicensed drivers: a perspective for alignment measurement. </w:t>
      </w:r>
      <w:r w:rsidRPr="00146F2D">
        <w:rPr>
          <w:i/>
          <w:szCs w:val="24"/>
        </w:rPr>
        <w:t xml:space="preserve">International Journal of Environmental Research and Public Health. </w:t>
      </w:r>
      <w:r w:rsidRPr="00146F2D">
        <w:rPr>
          <w:szCs w:val="24"/>
        </w:rPr>
        <w:t>2020;17(18):6743.</w:t>
      </w:r>
    </w:p>
    <w:p w14:paraId="090EE626" w14:textId="77777777" w:rsidR="00C15F6E" w:rsidRPr="00146F2D" w:rsidRDefault="005C5719">
      <w:pPr>
        <w:pStyle w:val="EndNoteBibliography"/>
        <w:spacing w:after="0" w:line="480" w:lineRule="auto"/>
        <w:ind w:left="720" w:hanging="720"/>
        <w:jc w:val="both"/>
        <w:rPr>
          <w:szCs w:val="24"/>
        </w:rPr>
      </w:pPr>
      <w:r w:rsidRPr="00146F2D">
        <w:rPr>
          <w:szCs w:val="24"/>
        </w:rPr>
        <w:t>10.</w:t>
      </w:r>
      <w:r w:rsidRPr="00146F2D">
        <w:rPr>
          <w:szCs w:val="24"/>
        </w:rPr>
        <w:tab/>
        <w:t xml:space="preserve">Jewett A, Shults RA, Bhat G. Parental perceptions of teen driving: Restrictions, worry and influence. </w:t>
      </w:r>
      <w:r w:rsidRPr="00146F2D">
        <w:rPr>
          <w:i/>
          <w:szCs w:val="24"/>
        </w:rPr>
        <w:t xml:space="preserve">Journal of safety research. </w:t>
      </w:r>
      <w:r w:rsidRPr="00146F2D">
        <w:rPr>
          <w:szCs w:val="24"/>
        </w:rPr>
        <w:t>2016;59:119-23.</w:t>
      </w:r>
    </w:p>
    <w:p w14:paraId="1B9FF322" w14:textId="77777777" w:rsidR="00C15F6E" w:rsidRPr="00146F2D" w:rsidRDefault="005C5719">
      <w:pPr>
        <w:pStyle w:val="EndNoteBibliography"/>
        <w:spacing w:after="0" w:line="480" w:lineRule="auto"/>
        <w:ind w:left="720" w:hanging="720"/>
        <w:jc w:val="both"/>
        <w:rPr>
          <w:szCs w:val="24"/>
        </w:rPr>
      </w:pPr>
      <w:r w:rsidRPr="00146F2D">
        <w:rPr>
          <w:szCs w:val="24"/>
        </w:rPr>
        <w:t>11.</w:t>
      </w:r>
      <w:r w:rsidRPr="00146F2D">
        <w:rPr>
          <w:szCs w:val="24"/>
        </w:rPr>
        <w:tab/>
        <w:t xml:space="preserve">Tefft BC, Williams AF, Grabowski JG. Driver licensing and reasons for delaying licensure among young adults ages 18-20, United States, 2012. </w:t>
      </w:r>
      <w:r w:rsidRPr="00146F2D">
        <w:rPr>
          <w:i/>
          <w:szCs w:val="24"/>
        </w:rPr>
        <w:t xml:space="preserve">Injury epidemiology. </w:t>
      </w:r>
      <w:r w:rsidRPr="00146F2D">
        <w:rPr>
          <w:szCs w:val="24"/>
        </w:rPr>
        <w:t>2014;1(1):1-8.</w:t>
      </w:r>
    </w:p>
    <w:p w14:paraId="623F2316" w14:textId="77777777" w:rsidR="00C15F6E" w:rsidRPr="00146F2D" w:rsidRDefault="005C5719">
      <w:pPr>
        <w:pStyle w:val="EndNoteBibliography"/>
        <w:spacing w:after="0" w:line="480" w:lineRule="auto"/>
        <w:ind w:left="720" w:hanging="720"/>
        <w:jc w:val="both"/>
        <w:rPr>
          <w:szCs w:val="24"/>
        </w:rPr>
      </w:pPr>
      <w:r w:rsidRPr="00146F2D">
        <w:rPr>
          <w:szCs w:val="24"/>
        </w:rPr>
        <w:t>12.</w:t>
      </w:r>
      <w:r w:rsidRPr="00146F2D">
        <w:rPr>
          <w:szCs w:val="24"/>
        </w:rPr>
        <w:tab/>
        <w:t xml:space="preserve">Nantulya VM, Reich MR. Equity dimensions of road traffic injuries in low-and middle-income countries. </w:t>
      </w:r>
      <w:r w:rsidRPr="00146F2D">
        <w:rPr>
          <w:i/>
          <w:szCs w:val="24"/>
        </w:rPr>
        <w:t xml:space="preserve">Injury control and safety promotion. </w:t>
      </w:r>
      <w:r w:rsidRPr="00146F2D">
        <w:rPr>
          <w:szCs w:val="24"/>
        </w:rPr>
        <w:t>2003;10(1-2):13-20.</w:t>
      </w:r>
    </w:p>
    <w:p w14:paraId="2B31E4A0" w14:textId="77777777" w:rsidR="00C15F6E" w:rsidRPr="00146F2D" w:rsidRDefault="005C5719">
      <w:pPr>
        <w:pStyle w:val="EndNoteBibliography"/>
        <w:spacing w:after="0" w:line="480" w:lineRule="auto"/>
        <w:ind w:left="720" w:hanging="720"/>
        <w:jc w:val="both"/>
        <w:rPr>
          <w:szCs w:val="24"/>
        </w:rPr>
      </w:pPr>
      <w:r w:rsidRPr="00146F2D">
        <w:rPr>
          <w:szCs w:val="24"/>
        </w:rPr>
        <w:t>13.</w:t>
      </w:r>
      <w:r w:rsidRPr="00146F2D">
        <w:rPr>
          <w:szCs w:val="24"/>
        </w:rPr>
        <w:tab/>
        <w:t xml:space="preserve">Ehsani JP, Bingham CR, Shope JT. The effect of the learner license Graduated Driver Licensing components on teen drivers’ crashes. </w:t>
      </w:r>
      <w:r w:rsidRPr="00146F2D">
        <w:rPr>
          <w:i/>
          <w:szCs w:val="24"/>
        </w:rPr>
        <w:t xml:space="preserve">Accident Analysis &amp; Prevention. </w:t>
      </w:r>
      <w:r w:rsidRPr="00146F2D">
        <w:rPr>
          <w:szCs w:val="24"/>
        </w:rPr>
        <w:t>2013;59:327-36.</w:t>
      </w:r>
    </w:p>
    <w:p w14:paraId="341C9B9A" w14:textId="77777777" w:rsidR="00C15F6E" w:rsidRPr="00146F2D" w:rsidRDefault="005C5719">
      <w:pPr>
        <w:pStyle w:val="EndNoteBibliography"/>
        <w:spacing w:after="0" w:line="480" w:lineRule="auto"/>
        <w:ind w:left="720" w:hanging="720"/>
        <w:jc w:val="both"/>
        <w:rPr>
          <w:szCs w:val="24"/>
        </w:rPr>
      </w:pPr>
      <w:r w:rsidRPr="00146F2D">
        <w:rPr>
          <w:szCs w:val="24"/>
        </w:rPr>
        <w:t>14.</w:t>
      </w:r>
      <w:r w:rsidRPr="00146F2D">
        <w:rPr>
          <w:szCs w:val="24"/>
        </w:rPr>
        <w:tab/>
        <w:t xml:space="preserve">Masten SV, Foss RD, Marshall SW. Graduated driver licensing and fatal crashes involving 16-to 19-year-old drivers. </w:t>
      </w:r>
      <w:r w:rsidRPr="00146F2D">
        <w:rPr>
          <w:i/>
          <w:szCs w:val="24"/>
        </w:rPr>
        <w:t xml:space="preserve">Jama. </w:t>
      </w:r>
      <w:r w:rsidRPr="00146F2D">
        <w:rPr>
          <w:szCs w:val="24"/>
        </w:rPr>
        <w:t>2011;306(10):1098-103.</w:t>
      </w:r>
    </w:p>
    <w:p w14:paraId="488A35BE" w14:textId="77777777" w:rsidR="00C15F6E" w:rsidRPr="00146F2D" w:rsidRDefault="005C5719">
      <w:pPr>
        <w:pStyle w:val="EndNoteBibliography"/>
        <w:spacing w:after="0" w:line="480" w:lineRule="auto"/>
        <w:ind w:left="720" w:hanging="720"/>
        <w:jc w:val="both"/>
        <w:rPr>
          <w:szCs w:val="24"/>
        </w:rPr>
      </w:pPr>
      <w:r w:rsidRPr="00146F2D">
        <w:rPr>
          <w:szCs w:val="24"/>
        </w:rPr>
        <w:t>15.</w:t>
      </w:r>
      <w:r w:rsidRPr="00146F2D">
        <w:rPr>
          <w:szCs w:val="24"/>
        </w:rPr>
        <w:tab/>
        <w:t xml:space="preserve">Mayhew DR, Simpson HM, Pak A. Changes in collision rates among novice drivers during the first months of driving. </w:t>
      </w:r>
      <w:r w:rsidRPr="00146F2D">
        <w:rPr>
          <w:i/>
          <w:szCs w:val="24"/>
        </w:rPr>
        <w:t xml:space="preserve">Accident Analysis &amp; Prevention. </w:t>
      </w:r>
      <w:r w:rsidRPr="00146F2D">
        <w:rPr>
          <w:szCs w:val="24"/>
        </w:rPr>
        <w:t>2003;35(5):683-91.</w:t>
      </w:r>
    </w:p>
    <w:p w14:paraId="793C88D8" w14:textId="77777777" w:rsidR="00C15F6E" w:rsidRPr="00146F2D" w:rsidRDefault="005C5719">
      <w:pPr>
        <w:pStyle w:val="EndNoteBibliography"/>
        <w:spacing w:after="0" w:line="480" w:lineRule="auto"/>
        <w:ind w:left="720" w:hanging="720"/>
        <w:jc w:val="both"/>
        <w:rPr>
          <w:szCs w:val="24"/>
        </w:rPr>
      </w:pPr>
      <w:r w:rsidRPr="00146F2D">
        <w:rPr>
          <w:szCs w:val="24"/>
        </w:rPr>
        <w:t>16.</w:t>
      </w:r>
      <w:r w:rsidRPr="00146F2D">
        <w:rPr>
          <w:szCs w:val="24"/>
        </w:rPr>
        <w:tab/>
        <w:t xml:space="preserve">Lewis-Evans B. Crash involvement during the different phases of the New Zealand Graduated Driver Licensing System (GDLS). </w:t>
      </w:r>
      <w:r w:rsidRPr="00146F2D">
        <w:rPr>
          <w:i/>
          <w:szCs w:val="24"/>
        </w:rPr>
        <w:t xml:space="preserve">Journal of safety research. </w:t>
      </w:r>
      <w:r w:rsidRPr="00146F2D">
        <w:rPr>
          <w:szCs w:val="24"/>
        </w:rPr>
        <w:t>2010;41(4):359-65.</w:t>
      </w:r>
    </w:p>
    <w:p w14:paraId="225AC9F8" w14:textId="77777777" w:rsidR="00C15F6E" w:rsidRPr="00146F2D" w:rsidRDefault="005C5719">
      <w:pPr>
        <w:pStyle w:val="EndNoteBibliography"/>
        <w:spacing w:after="0" w:line="480" w:lineRule="auto"/>
        <w:ind w:left="720" w:hanging="720"/>
        <w:jc w:val="both"/>
        <w:rPr>
          <w:szCs w:val="24"/>
        </w:rPr>
      </w:pPr>
      <w:r w:rsidRPr="00146F2D">
        <w:rPr>
          <w:szCs w:val="24"/>
        </w:rPr>
        <w:t>17.</w:t>
      </w:r>
      <w:r w:rsidRPr="00146F2D">
        <w:rPr>
          <w:szCs w:val="24"/>
        </w:rPr>
        <w:tab/>
        <w:t xml:space="preserve">McCartt AT, Shabanova VI, Leaf WA. Driving experience, crashes and traffic citations of teenage beginning drivers. </w:t>
      </w:r>
      <w:r w:rsidRPr="00146F2D">
        <w:rPr>
          <w:i/>
          <w:szCs w:val="24"/>
        </w:rPr>
        <w:t xml:space="preserve">Accident Analysis &amp; Prevention. </w:t>
      </w:r>
      <w:r w:rsidRPr="00146F2D">
        <w:rPr>
          <w:szCs w:val="24"/>
        </w:rPr>
        <w:t>2003;35(3):311-20.</w:t>
      </w:r>
    </w:p>
    <w:p w14:paraId="1003008B" w14:textId="77777777" w:rsidR="00C15F6E" w:rsidRPr="00146F2D" w:rsidRDefault="005C5719">
      <w:pPr>
        <w:pStyle w:val="EndNoteBibliography"/>
        <w:spacing w:after="0" w:line="480" w:lineRule="auto"/>
        <w:ind w:left="720" w:hanging="720"/>
        <w:jc w:val="both"/>
        <w:rPr>
          <w:szCs w:val="24"/>
        </w:rPr>
      </w:pPr>
      <w:r w:rsidRPr="00146F2D">
        <w:rPr>
          <w:szCs w:val="24"/>
        </w:rPr>
        <w:lastRenderedPageBreak/>
        <w:t>18.</w:t>
      </w:r>
      <w:r w:rsidRPr="00146F2D">
        <w:rPr>
          <w:szCs w:val="24"/>
        </w:rPr>
        <w:tab/>
        <w:t xml:space="preserve">Simons-Morton BG, Ouimet MC, Zhang Z, et al. Crash and risky driving involvement among novice adolescent drivers and their parents. </w:t>
      </w:r>
      <w:r w:rsidRPr="00146F2D">
        <w:rPr>
          <w:i/>
          <w:szCs w:val="24"/>
        </w:rPr>
        <w:t xml:space="preserve">American journal of public health. </w:t>
      </w:r>
      <w:r w:rsidRPr="00146F2D">
        <w:rPr>
          <w:szCs w:val="24"/>
        </w:rPr>
        <w:t>2011;101(12):2362-7.</w:t>
      </w:r>
    </w:p>
    <w:p w14:paraId="5E3898FB" w14:textId="77777777" w:rsidR="00C15F6E" w:rsidRPr="00146F2D" w:rsidRDefault="005C5719">
      <w:pPr>
        <w:pStyle w:val="EndNoteBibliography"/>
        <w:spacing w:after="0" w:line="480" w:lineRule="auto"/>
        <w:ind w:left="720" w:hanging="720"/>
        <w:jc w:val="both"/>
        <w:rPr>
          <w:szCs w:val="24"/>
        </w:rPr>
      </w:pPr>
      <w:r w:rsidRPr="00146F2D">
        <w:rPr>
          <w:szCs w:val="24"/>
        </w:rPr>
        <w:t>19.</w:t>
      </w:r>
      <w:r w:rsidRPr="00146F2D">
        <w:rPr>
          <w:szCs w:val="24"/>
        </w:rPr>
        <w:tab/>
        <w:t xml:space="preserve">Curry AE, Metzger KB, Williams AF, Tefft BC. Comparison of older and younger novice driver crash rates: Informing the need for extended Graduated Driver Licensing restrictions. </w:t>
      </w:r>
      <w:r w:rsidRPr="00146F2D">
        <w:rPr>
          <w:i/>
          <w:szCs w:val="24"/>
        </w:rPr>
        <w:t xml:space="preserve">Accident Analysis &amp; Prevention. </w:t>
      </w:r>
      <w:r w:rsidRPr="00146F2D">
        <w:rPr>
          <w:szCs w:val="24"/>
        </w:rPr>
        <w:t>2017;108:66-73.</w:t>
      </w:r>
    </w:p>
    <w:p w14:paraId="3C51AFC6" w14:textId="77777777" w:rsidR="00C15F6E" w:rsidRPr="00146F2D" w:rsidRDefault="005C5719">
      <w:pPr>
        <w:pStyle w:val="EndNoteBibliography"/>
        <w:spacing w:after="0" w:line="480" w:lineRule="auto"/>
        <w:ind w:left="720" w:hanging="720"/>
        <w:jc w:val="both"/>
        <w:rPr>
          <w:szCs w:val="24"/>
        </w:rPr>
      </w:pPr>
      <w:r w:rsidRPr="00146F2D">
        <w:rPr>
          <w:szCs w:val="24"/>
        </w:rPr>
        <w:t>20.</w:t>
      </w:r>
      <w:r w:rsidRPr="00146F2D">
        <w:rPr>
          <w:szCs w:val="24"/>
        </w:rPr>
        <w:tab/>
        <w:t xml:space="preserve">Razzak JA, Shamim MS, Mehmood A, Hussain SA, Ali MS, Jooma R. A successful model of road traffic injury surveillance in a developing country: process and lessons learnt. </w:t>
      </w:r>
      <w:r w:rsidRPr="00146F2D">
        <w:rPr>
          <w:i/>
          <w:szCs w:val="24"/>
        </w:rPr>
        <w:t xml:space="preserve">BMC public health. </w:t>
      </w:r>
      <w:r w:rsidRPr="00146F2D">
        <w:rPr>
          <w:szCs w:val="24"/>
        </w:rPr>
        <w:t>2012;12(1):1-5.</w:t>
      </w:r>
    </w:p>
    <w:p w14:paraId="24D1098F" w14:textId="77777777" w:rsidR="00C15F6E" w:rsidRPr="00146F2D" w:rsidRDefault="005C5719">
      <w:pPr>
        <w:pStyle w:val="EndNoteBibliography"/>
        <w:spacing w:line="480" w:lineRule="auto"/>
        <w:ind w:left="720" w:hanging="720"/>
        <w:jc w:val="both"/>
        <w:rPr>
          <w:szCs w:val="24"/>
        </w:rPr>
      </w:pPr>
      <w:r w:rsidRPr="00146F2D">
        <w:rPr>
          <w:szCs w:val="24"/>
        </w:rPr>
        <w:t>21.</w:t>
      </w:r>
      <w:r w:rsidRPr="00146F2D">
        <w:rPr>
          <w:szCs w:val="24"/>
        </w:rPr>
        <w:tab/>
        <w:t>Team R Core. R: a language and environment for statistical computing [Internet]. Vienna, Austria: R Foundation for Statistical Computing; 2020. In:2017.</w:t>
      </w:r>
      <w:r w:rsidRPr="00146F2D">
        <w:rPr>
          <w:szCs w:val="24"/>
        </w:rPr>
        <w:fldChar w:fldCharType="end"/>
      </w:r>
    </w:p>
    <w:p w14:paraId="0268897F" w14:textId="77777777" w:rsidR="00C15F6E" w:rsidRPr="00146F2D" w:rsidRDefault="00C15F6E">
      <w:pPr>
        <w:pStyle w:val="EndNoteBibliography"/>
        <w:spacing w:line="480" w:lineRule="auto"/>
        <w:ind w:left="720" w:hanging="720"/>
        <w:jc w:val="both"/>
        <w:rPr>
          <w:szCs w:val="24"/>
        </w:rPr>
      </w:pPr>
    </w:p>
    <w:p w14:paraId="7F6F78BE" w14:textId="77777777" w:rsidR="00C15F6E" w:rsidRPr="00146F2D" w:rsidRDefault="005C5719">
      <w:pPr>
        <w:pStyle w:val="EndNoteBibliography"/>
        <w:spacing w:after="0"/>
        <w:ind w:left="720" w:hanging="720"/>
        <w:rPr>
          <w:szCs w:val="24"/>
        </w:rPr>
      </w:pPr>
      <w:r w:rsidRPr="00146F2D">
        <w:rPr>
          <w:szCs w:val="24"/>
        </w:rPr>
        <w:fldChar w:fldCharType="begin"/>
      </w:r>
      <w:r w:rsidRPr="00146F2D">
        <w:rPr>
          <w:szCs w:val="24"/>
        </w:rPr>
        <w:instrText>ADDIN EN.REFLIST</w:instrText>
      </w:r>
      <w:r w:rsidRPr="00146F2D">
        <w:rPr>
          <w:szCs w:val="24"/>
        </w:rPr>
        <w:fldChar w:fldCharType="separate"/>
      </w:r>
      <w:r w:rsidRPr="00146F2D">
        <w:rPr>
          <w:szCs w:val="24"/>
        </w:rPr>
        <w:t>1.</w:t>
      </w:r>
      <w:r w:rsidRPr="00146F2D">
        <w:rPr>
          <w:szCs w:val="24"/>
        </w:rPr>
        <w:tab/>
        <w:t xml:space="preserve">Shults RA, Banerjee T, Perry T. Who's not driving among US high school seniors: A closer look at race/ethnicity, socioeconomic factors, and driving status. </w:t>
      </w:r>
      <w:r w:rsidRPr="00146F2D">
        <w:rPr>
          <w:i/>
          <w:szCs w:val="24"/>
        </w:rPr>
        <w:t xml:space="preserve">Traffic injury prevention. </w:t>
      </w:r>
      <w:r w:rsidRPr="00146F2D">
        <w:rPr>
          <w:szCs w:val="24"/>
        </w:rPr>
        <w:t>2016;17(8):803-809.</w:t>
      </w:r>
    </w:p>
    <w:p w14:paraId="72780649" w14:textId="77777777" w:rsidR="00C15F6E" w:rsidRPr="00146F2D" w:rsidRDefault="005C5719">
      <w:pPr>
        <w:pStyle w:val="EndNoteBibliography"/>
        <w:spacing w:after="0"/>
        <w:ind w:left="720" w:hanging="720"/>
        <w:rPr>
          <w:szCs w:val="24"/>
        </w:rPr>
      </w:pPr>
      <w:r w:rsidRPr="00146F2D">
        <w:rPr>
          <w:szCs w:val="24"/>
        </w:rPr>
        <w:t>2.</w:t>
      </w:r>
      <w:r w:rsidRPr="00146F2D">
        <w:rPr>
          <w:szCs w:val="24"/>
        </w:rPr>
        <w:tab/>
        <w:t xml:space="preserve">Lutfi AZ. The Phenomenon of Underage Motorbike Riders in Junior High School Students: A Critical Review of Juvenile Delinquency. </w:t>
      </w:r>
      <w:r w:rsidRPr="00146F2D">
        <w:rPr>
          <w:i/>
          <w:szCs w:val="24"/>
        </w:rPr>
        <w:t xml:space="preserve">Journal of Indonesian Social Sciences and Humanities. </w:t>
      </w:r>
      <w:r w:rsidRPr="00146F2D">
        <w:rPr>
          <w:szCs w:val="24"/>
        </w:rPr>
        <w:t>2020;10(2):121-134.</w:t>
      </w:r>
    </w:p>
    <w:p w14:paraId="019619A1" w14:textId="77777777" w:rsidR="00C15F6E" w:rsidRPr="00146F2D" w:rsidRDefault="005C5719">
      <w:pPr>
        <w:pStyle w:val="EndNoteBibliography"/>
        <w:spacing w:after="0"/>
        <w:ind w:left="720" w:hanging="720"/>
        <w:rPr>
          <w:szCs w:val="24"/>
        </w:rPr>
      </w:pPr>
      <w:r w:rsidRPr="00146F2D">
        <w:rPr>
          <w:szCs w:val="24"/>
        </w:rPr>
        <w:t>3.</w:t>
      </w:r>
      <w:r w:rsidRPr="00146F2D">
        <w:rPr>
          <w:szCs w:val="24"/>
        </w:rPr>
        <w:tab/>
        <w:t xml:space="preserve">Pervez A, Lee J, Huang H. Identifying factors contributing to the motorcycle crash severity in Pakistan. </w:t>
      </w:r>
      <w:r w:rsidRPr="00146F2D">
        <w:rPr>
          <w:i/>
          <w:szCs w:val="24"/>
        </w:rPr>
        <w:t xml:space="preserve">Journal of advanced transportation. </w:t>
      </w:r>
      <w:r w:rsidRPr="00146F2D">
        <w:rPr>
          <w:szCs w:val="24"/>
        </w:rPr>
        <w:t>2021;2021.</w:t>
      </w:r>
    </w:p>
    <w:p w14:paraId="7661F9BF" w14:textId="77777777" w:rsidR="00C15F6E" w:rsidRPr="00146F2D" w:rsidRDefault="005C5719">
      <w:pPr>
        <w:pStyle w:val="EndNoteBibliography"/>
        <w:spacing w:after="0"/>
        <w:ind w:left="720" w:hanging="720"/>
        <w:rPr>
          <w:szCs w:val="24"/>
        </w:rPr>
      </w:pPr>
      <w:r w:rsidRPr="00146F2D">
        <w:rPr>
          <w:szCs w:val="24"/>
        </w:rPr>
        <w:t>4.</w:t>
      </w:r>
      <w:r w:rsidRPr="00146F2D">
        <w:rPr>
          <w:szCs w:val="24"/>
        </w:rPr>
        <w:tab/>
        <w:t xml:space="preserve">Piyapromdee U, Adulyanukosol V, Lewsirirat S. Increasing Road Traffic Injuries in Underage Motorcyclists. </w:t>
      </w:r>
      <w:r w:rsidRPr="00146F2D">
        <w:rPr>
          <w:i/>
          <w:szCs w:val="24"/>
        </w:rPr>
        <w:t xml:space="preserve">The Thai Journal of Orthopaedic Surgery. </w:t>
      </w:r>
      <w:r w:rsidRPr="00146F2D">
        <w:rPr>
          <w:szCs w:val="24"/>
        </w:rPr>
        <w:t>2015;39(1-2):3-7.</w:t>
      </w:r>
    </w:p>
    <w:p w14:paraId="27B70070" w14:textId="77777777" w:rsidR="00C15F6E" w:rsidRPr="00146F2D" w:rsidRDefault="005C5719">
      <w:pPr>
        <w:pStyle w:val="EndNoteBibliography"/>
        <w:spacing w:after="0"/>
        <w:ind w:left="720" w:hanging="720"/>
        <w:rPr>
          <w:szCs w:val="24"/>
        </w:rPr>
      </w:pPr>
      <w:r w:rsidRPr="00146F2D">
        <w:rPr>
          <w:szCs w:val="24"/>
        </w:rPr>
        <w:t>5.</w:t>
      </w:r>
      <w:r w:rsidRPr="00146F2D">
        <w:rPr>
          <w:szCs w:val="24"/>
        </w:rPr>
        <w:tab/>
        <w:t xml:space="preserve">Rathinam C, Nair N, Gupta A, Joshi S, Bansal S. Self-reported motorcycle riding behaviour among school children in India. </w:t>
      </w:r>
      <w:r w:rsidRPr="00146F2D">
        <w:rPr>
          <w:i/>
          <w:szCs w:val="24"/>
        </w:rPr>
        <w:t xml:space="preserve">Accident Analysis &amp; Prevention. </w:t>
      </w:r>
      <w:r w:rsidRPr="00146F2D">
        <w:rPr>
          <w:szCs w:val="24"/>
        </w:rPr>
        <w:t>2007;39(2):334-339.</w:t>
      </w:r>
    </w:p>
    <w:p w14:paraId="329884DB" w14:textId="77777777" w:rsidR="00C15F6E" w:rsidRPr="00146F2D" w:rsidRDefault="005C5719">
      <w:pPr>
        <w:pStyle w:val="EndNoteBibliography"/>
        <w:ind w:left="720" w:hanging="720"/>
        <w:rPr>
          <w:szCs w:val="24"/>
        </w:rPr>
      </w:pPr>
      <w:r w:rsidRPr="00146F2D">
        <w:rPr>
          <w:szCs w:val="24"/>
        </w:rPr>
        <w:t>6.</w:t>
      </w:r>
      <w:r w:rsidRPr="00146F2D">
        <w:rPr>
          <w:szCs w:val="24"/>
        </w:rPr>
        <w:tab/>
        <w:t xml:space="preserve">Schröter C, Urbanek F, Frömke C, et al. Injury severity in polytrauma patients is underestimated using the injury severity score: a single-center correlation study in air rescue. </w:t>
      </w:r>
      <w:r w:rsidRPr="00146F2D">
        <w:rPr>
          <w:i/>
          <w:szCs w:val="24"/>
        </w:rPr>
        <w:t xml:space="preserve">European journal of trauma and emergency surgery. </w:t>
      </w:r>
      <w:r w:rsidRPr="00146F2D">
        <w:rPr>
          <w:szCs w:val="24"/>
        </w:rPr>
        <w:t>2019;45(1):83-89.</w:t>
      </w:r>
    </w:p>
    <w:p w14:paraId="202D99EE" w14:textId="77777777" w:rsidR="00C15F6E" w:rsidRPr="00146F2D" w:rsidRDefault="005C5719">
      <w:pPr>
        <w:pStyle w:val="EndNoteBibliography"/>
        <w:rPr>
          <w:szCs w:val="24"/>
        </w:rPr>
      </w:pPr>
      <w:r w:rsidRPr="00146F2D">
        <w:rPr>
          <w:szCs w:val="24"/>
        </w:rPr>
        <w:fldChar w:fldCharType="end"/>
      </w:r>
    </w:p>
    <w:sectPr w:rsidR="00C15F6E" w:rsidRPr="00146F2D">
      <w:footerReference w:type="default" r:id="rId9"/>
      <w:pgSz w:w="11906" w:h="16838"/>
      <w:pgMar w:top="1440" w:right="1440" w:bottom="1440" w:left="1440" w:header="0" w:footer="72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Gerdin Wärnberg" w:date="2021-06-28T21:23:00Z" w:initials="MGW">
    <w:p w14:paraId="1077072C" w14:textId="77777777" w:rsidR="00933D50" w:rsidRDefault="00933D50">
      <w:r>
        <w:rPr>
          <w:rFonts w:ascii="Calibri" w:hAnsi="Calibri"/>
          <w:sz w:val="20"/>
        </w:rPr>
        <w:t>You need a better transition to the motorcycle thing. Can you cite some figures on how much more common it is with two-wheelers than four-wheelers?</w:t>
      </w:r>
    </w:p>
  </w:comment>
  <w:comment w:id="1" w:author="Martin Gerdin Wärnberg" w:date="2021-06-28T21:21:00Z" w:initials="MGW">
    <w:p w14:paraId="415ACFF1" w14:textId="77777777" w:rsidR="00933D50" w:rsidRDefault="00933D50">
      <w:r>
        <w:rPr>
          <w:rFonts w:ascii="Calibri" w:hAnsi="Calibri"/>
          <w:sz w:val="20"/>
        </w:rPr>
        <w:t>You change how you cite studies here, please use one system consistently.</w:t>
      </w:r>
    </w:p>
  </w:comment>
  <w:comment w:id="6" w:author="Martin Gerdin Wärnberg" w:date="2021-06-28T21:26:00Z" w:initials="MGW">
    <w:p w14:paraId="53E829CA" w14:textId="77777777" w:rsidR="00933D50" w:rsidRDefault="00933D50">
      <w:r>
        <w:rPr>
          <w:rFonts w:ascii="Calibri" w:hAnsi="Calibri"/>
          <w:sz w:val="20"/>
        </w:rPr>
        <w:t>Give full form and provide rationale.</w:t>
      </w:r>
    </w:p>
  </w:comment>
  <w:comment w:id="9" w:author="Martin Gerdin Wärnberg" w:date="2021-06-22T09:57:00Z" w:initials="MGW">
    <w:p w14:paraId="40D25A44" w14:textId="77777777" w:rsidR="00933D50" w:rsidRDefault="00933D50">
      <w:r>
        <w:rPr>
          <w:rFonts w:ascii="Calibri" w:eastAsia="DejaVu Sans" w:hAnsi="Calibri" w:cs="DejaVu Sans"/>
          <w:sz w:val="20"/>
          <w:szCs w:val="24"/>
          <w:lang w:bidi="en-US"/>
        </w:rPr>
        <w:t>You will need to explain what this is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77072C" w15:done="0"/>
  <w15:commentEx w15:paraId="415ACFF1" w15:done="0"/>
  <w15:commentEx w15:paraId="53E829CA" w15:done="0"/>
  <w15:commentEx w15:paraId="40D25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77072C" w16cid:durableId="249825F3"/>
  <w16cid:commentId w16cid:paraId="415ACFF1" w16cid:durableId="249825F4"/>
  <w16cid:commentId w16cid:paraId="53E829CA" w16cid:durableId="249825F5"/>
  <w16cid:commentId w16cid:paraId="0C98110A" w16cid:durableId="249825F6"/>
  <w16cid:commentId w16cid:paraId="40D25A44" w16cid:durableId="249825F7"/>
  <w16cid:commentId w16cid:paraId="60DDADEE" w16cid:durableId="249825F8"/>
  <w16cid:commentId w16cid:paraId="33666B63" w16cid:durableId="249825F9"/>
  <w16cid:commentId w16cid:paraId="7B328C54" w16cid:durableId="249825FA"/>
  <w16cid:commentId w16cid:paraId="5D3E6AC6" w16cid:durableId="249825FB"/>
  <w16cid:commentId w16cid:paraId="3E931C4D" w16cid:durableId="249825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8D79A" w14:textId="77777777" w:rsidR="005F5C5B" w:rsidRDefault="005F5C5B">
      <w:pPr>
        <w:spacing w:after="0" w:line="240" w:lineRule="auto"/>
      </w:pPr>
      <w:r>
        <w:separator/>
      </w:r>
    </w:p>
  </w:endnote>
  <w:endnote w:type="continuationSeparator" w:id="0">
    <w:p w14:paraId="38F53F6B" w14:textId="77777777" w:rsidR="005F5C5B" w:rsidRDefault="005F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333318"/>
      <w:docPartObj>
        <w:docPartGallery w:val="Page Numbers (Bottom of Page)"/>
        <w:docPartUnique/>
      </w:docPartObj>
    </w:sdtPr>
    <w:sdtContent>
      <w:p w14:paraId="7E49E5EE" w14:textId="701322D9" w:rsidR="00933D50" w:rsidRDefault="00933D50">
        <w:pPr>
          <w:pStyle w:val="Footer"/>
          <w:jc w:val="right"/>
        </w:pPr>
        <w:r>
          <w:fldChar w:fldCharType="begin"/>
        </w:r>
        <w:r>
          <w:instrText>PAGE</w:instrText>
        </w:r>
        <w:r>
          <w:fldChar w:fldCharType="separate"/>
        </w:r>
        <w:r w:rsidR="00DD6EA4">
          <w:rPr>
            <w:noProof/>
          </w:rPr>
          <w:t>15</w:t>
        </w:r>
        <w:r>
          <w:fldChar w:fldCharType="end"/>
        </w:r>
      </w:p>
    </w:sdtContent>
  </w:sdt>
  <w:p w14:paraId="7406D2AB" w14:textId="77777777" w:rsidR="00933D50" w:rsidRDefault="00933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43FD0" w14:textId="77777777" w:rsidR="005F5C5B" w:rsidRDefault="005F5C5B">
      <w:pPr>
        <w:spacing w:after="0" w:line="240" w:lineRule="auto"/>
      </w:pPr>
      <w:r>
        <w:separator/>
      </w:r>
    </w:p>
  </w:footnote>
  <w:footnote w:type="continuationSeparator" w:id="0">
    <w:p w14:paraId="68E6A41A" w14:textId="77777777" w:rsidR="005F5C5B" w:rsidRDefault="005F5C5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zma Khan">
    <w15:presenceInfo w15:providerId="None" w15:userId="Uzma K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6E"/>
    <w:rsid w:val="00001D31"/>
    <w:rsid w:val="00011A37"/>
    <w:rsid w:val="000149AE"/>
    <w:rsid w:val="00027CEC"/>
    <w:rsid w:val="0003203C"/>
    <w:rsid w:val="00032FD7"/>
    <w:rsid w:val="00033740"/>
    <w:rsid w:val="00033C3E"/>
    <w:rsid w:val="00033DC5"/>
    <w:rsid w:val="00043788"/>
    <w:rsid w:val="00051DE0"/>
    <w:rsid w:val="00052DE9"/>
    <w:rsid w:val="000620D1"/>
    <w:rsid w:val="00065038"/>
    <w:rsid w:val="000674C4"/>
    <w:rsid w:val="000744B2"/>
    <w:rsid w:val="0008047B"/>
    <w:rsid w:val="00085F4C"/>
    <w:rsid w:val="000930CC"/>
    <w:rsid w:val="000952B4"/>
    <w:rsid w:val="000A115A"/>
    <w:rsid w:val="000A6988"/>
    <w:rsid w:val="000B1FBA"/>
    <w:rsid w:val="000B2E4D"/>
    <w:rsid w:val="000C3C3F"/>
    <w:rsid w:val="000C7D44"/>
    <w:rsid w:val="000D42A4"/>
    <w:rsid w:val="000D5AD8"/>
    <w:rsid w:val="000E0F35"/>
    <w:rsid w:val="000E1B39"/>
    <w:rsid w:val="00113B18"/>
    <w:rsid w:val="00117502"/>
    <w:rsid w:val="00120163"/>
    <w:rsid w:val="00132161"/>
    <w:rsid w:val="00134712"/>
    <w:rsid w:val="00136676"/>
    <w:rsid w:val="0013784E"/>
    <w:rsid w:val="00144CFD"/>
    <w:rsid w:val="00146F2D"/>
    <w:rsid w:val="00155037"/>
    <w:rsid w:val="001562EC"/>
    <w:rsid w:val="00157057"/>
    <w:rsid w:val="0016391F"/>
    <w:rsid w:val="001670F1"/>
    <w:rsid w:val="00167857"/>
    <w:rsid w:val="00170757"/>
    <w:rsid w:val="00186F9E"/>
    <w:rsid w:val="0019372A"/>
    <w:rsid w:val="00193955"/>
    <w:rsid w:val="00193E09"/>
    <w:rsid w:val="00195A83"/>
    <w:rsid w:val="001B2A96"/>
    <w:rsid w:val="001B2F15"/>
    <w:rsid w:val="001B4B31"/>
    <w:rsid w:val="001C0CD6"/>
    <w:rsid w:val="001C75C3"/>
    <w:rsid w:val="001D19B2"/>
    <w:rsid w:val="001E3362"/>
    <w:rsid w:val="001E7B90"/>
    <w:rsid w:val="001F4EDA"/>
    <w:rsid w:val="001F5AD7"/>
    <w:rsid w:val="00205AF2"/>
    <w:rsid w:val="002137CD"/>
    <w:rsid w:val="0021759F"/>
    <w:rsid w:val="00221C85"/>
    <w:rsid w:val="002266BC"/>
    <w:rsid w:val="00227F72"/>
    <w:rsid w:val="00240355"/>
    <w:rsid w:val="00245D8F"/>
    <w:rsid w:val="0024750C"/>
    <w:rsid w:val="00255048"/>
    <w:rsid w:val="00260B5C"/>
    <w:rsid w:val="002626CF"/>
    <w:rsid w:val="002643B9"/>
    <w:rsid w:val="002673BB"/>
    <w:rsid w:val="00270012"/>
    <w:rsid w:val="00273801"/>
    <w:rsid w:val="002759A8"/>
    <w:rsid w:val="00275EF7"/>
    <w:rsid w:val="002900FB"/>
    <w:rsid w:val="00295DC9"/>
    <w:rsid w:val="002973C4"/>
    <w:rsid w:val="002A0C33"/>
    <w:rsid w:val="002A14B5"/>
    <w:rsid w:val="002A7009"/>
    <w:rsid w:val="002C3EC5"/>
    <w:rsid w:val="002D1ED5"/>
    <w:rsid w:val="002D377A"/>
    <w:rsid w:val="002D6D2A"/>
    <w:rsid w:val="002E2C4D"/>
    <w:rsid w:val="002E5D2F"/>
    <w:rsid w:val="002F5CD5"/>
    <w:rsid w:val="002F6FBB"/>
    <w:rsid w:val="00300884"/>
    <w:rsid w:val="0031114F"/>
    <w:rsid w:val="00311553"/>
    <w:rsid w:val="00314020"/>
    <w:rsid w:val="00321CED"/>
    <w:rsid w:val="003220B4"/>
    <w:rsid w:val="00335A67"/>
    <w:rsid w:val="003362DA"/>
    <w:rsid w:val="00342FF4"/>
    <w:rsid w:val="00350D05"/>
    <w:rsid w:val="003626D2"/>
    <w:rsid w:val="00365894"/>
    <w:rsid w:val="00372DF1"/>
    <w:rsid w:val="00373700"/>
    <w:rsid w:val="003751C2"/>
    <w:rsid w:val="00377A95"/>
    <w:rsid w:val="00394DB2"/>
    <w:rsid w:val="003A09FD"/>
    <w:rsid w:val="003A121B"/>
    <w:rsid w:val="003A1CF9"/>
    <w:rsid w:val="003A7BB3"/>
    <w:rsid w:val="003B0197"/>
    <w:rsid w:val="003B566F"/>
    <w:rsid w:val="003C4000"/>
    <w:rsid w:val="003C5BB7"/>
    <w:rsid w:val="003C63F2"/>
    <w:rsid w:val="003D0E62"/>
    <w:rsid w:val="003E1576"/>
    <w:rsid w:val="003E78AC"/>
    <w:rsid w:val="0040220C"/>
    <w:rsid w:val="004044EC"/>
    <w:rsid w:val="00417B6F"/>
    <w:rsid w:val="00421275"/>
    <w:rsid w:val="00432F98"/>
    <w:rsid w:val="004338D9"/>
    <w:rsid w:val="00435ED4"/>
    <w:rsid w:val="00440342"/>
    <w:rsid w:val="00445BA0"/>
    <w:rsid w:val="00447E30"/>
    <w:rsid w:val="00456920"/>
    <w:rsid w:val="00463110"/>
    <w:rsid w:val="004657B9"/>
    <w:rsid w:val="00473860"/>
    <w:rsid w:val="00474FCC"/>
    <w:rsid w:val="004773A9"/>
    <w:rsid w:val="00477A15"/>
    <w:rsid w:val="00486D7E"/>
    <w:rsid w:val="004921C6"/>
    <w:rsid w:val="004A3874"/>
    <w:rsid w:val="004B474E"/>
    <w:rsid w:val="004C1432"/>
    <w:rsid w:val="004E1335"/>
    <w:rsid w:val="004E3D41"/>
    <w:rsid w:val="004E6207"/>
    <w:rsid w:val="004F1887"/>
    <w:rsid w:val="004F257B"/>
    <w:rsid w:val="004F407C"/>
    <w:rsid w:val="004F5F27"/>
    <w:rsid w:val="00502F27"/>
    <w:rsid w:val="0050680E"/>
    <w:rsid w:val="0051287B"/>
    <w:rsid w:val="005170E3"/>
    <w:rsid w:val="00524855"/>
    <w:rsid w:val="005268B3"/>
    <w:rsid w:val="00530562"/>
    <w:rsid w:val="0054226D"/>
    <w:rsid w:val="00551E3E"/>
    <w:rsid w:val="005567BC"/>
    <w:rsid w:val="005678E2"/>
    <w:rsid w:val="005704D7"/>
    <w:rsid w:val="005717B6"/>
    <w:rsid w:val="0057421E"/>
    <w:rsid w:val="005775AD"/>
    <w:rsid w:val="00577689"/>
    <w:rsid w:val="00580483"/>
    <w:rsid w:val="005849B0"/>
    <w:rsid w:val="00591284"/>
    <w:rsid w:val="005935DE"/>
    <w:rsid w:val="00593DA6"/>
    <w:rsid w:val="005C0709"/>
    <w:rsid w:val="005C5719"/>
    <w:rsid w:val="005C6958"/>
    <w:rsid w:val="005C7669"/>
    <w:rsid w:val="005D0062"/>
    <w:rsid w:val="005E0882"/>
    <w:rsid w:val="005E2DF0"/>
    <w:rsid w:val="005E3B71"/>
    <w:rsid w:val="005F1E55"/>
    <w:rsid w:val="005F283E"/>
    <w:rsid w:val="005F506F"/>
    <w:rsid w:val="005F5C5B"/>
    <w:rsid w:val="005F7FFE"/>
    <w:rsid w:val="0061010F"/>
    <w:rsid w:val="00610B40"/>
    <w:rsid w:val="00613F88"/>
    <w:rsid w:val="006317B8"/>
    <w:rsid w:val="00637F2C"/>
    <w:rsid w:val="00657FB7"/>
    <w:rsid w:val="00661172"/>
    <w:rsid w:val="00666B66"/>
    <w:rsid w:val="006B4A0A"/>
    <w:rsid w:val="006B75E7"/>
    <w:rsid w:val="006C27AE"/>
    <w:rsid w:val="006D713E"/>
    <w:rsid w:val="006D79B8"/>
    <w:rsid w:val="006E1AA0"/>
    <w:rsid w:val="006F220A"/>
    <w:rsid w:val="00701E9D"/>
    <w:rsid w:val="00702774"/>
    <w:rsid w:val="00703642"/>
    <w:rsid w:val="00704E14"/>
    <w:rsid w:val="0070688B"/>
    <w:rsid w:val="00707B4B"/>
    <w:rsid w:val="00710A51"/>
    <w:rsid w:val="007134DC"/>
    <w:rsid w:val="007233E9"/>
    <w:rsid w:val="00724C5B"/>
    <w:rsid w:val="00736D3A"/>
    <w:rsid w:val="00747A6D"/>
    <w:rsid w:val="007543C8"/>
    <w:rsid w:val="007633DB"/>
    <w:rsid w:val="00765486"/>
    <w:rsid w:val="0077219C"/>
    <w:rsid w:val="00773346"/>
    <w:rsid w:val="00783DE8"/>
    <w:rsid w:val="00786D05"/>
    <w:rsid w:val="007905C5"/>
    <w:rsid w:val="00793887"/>
    <w:rsid w:val="0079432A"/>
    <w:rsid w:val="00794B5D"/>
    <w:rsid w:val="0079720A"/>
    <w:rsid w:val="007A04DC"/>
    <w:rsid w:val="007A05BC"/>
    <w:rsid w:val="007A2663"/>
    <w:rsid w:val="007C02C1"/>
    <w:rsid w:val="007C3076"/>
    <w:rsid w:val="007E0919"/>
    <w:rsid w:val="007E4C23"/>
    <w:rsid w:val="007F3A4E"/>
    <w:rsid w:val="007F3FE2"/>
    <w:rsid w:val="007F62B7"/>
    <w:rsid w:val="00811536"/>
    <w:rsid w:val="008174C9"/>
    <w:rsid w:val="00824322"/>
    <w:rsid w:val="008259EA"/>
    <w:rsid w:val="0082776F"/>
    <w:rsid w:val="00830F09"/>
    <w:rsid w:val="008325AB"/>
    <w:rsid w:val="00832623"/>
    <w:rsid w:val="00835B78"/>
    <w:rsid w:val="008362ED"/>
    <w:rsid w:val="00841AC4"/>
    <w:rsid w:val="008453FE"/>
    <w:rsid w:val="00852C7F"/>
    <w:rsid w:val="00852D5B"/>
    <w:rsid w:val="008551C4"/>
    <w:rsid w:val="0086152B"/>
    <w:rsid w:val="008703A4"/>
    <w:rsid w:val="0087471C"/>
    <w:rsid w:val="00883310"/>
    <w:rsid w:val="008841CD"/>
    <w:rsid w:val="00895F83"/>
    <w:rsid w:val="008A01DE"/>
    <w:rsid w:val="008A37E9"/>
    <w:rsid w:val="008B0A18"/>
    <w:rsid w:val="008C36BC"/>
    <w:rsid w:val="008C7290"/>
    <w:rsid w:val="008D2E8D"/>
    <w:rsid w:val="008E0598"/>
    <w:rsid w:val="008E2981"/>
    <w:rsid w:val="008E2DB2"/>
    <w:rsid w:val="008E4E9C"/>
    <w:rsid w:val="008E5ADD"/>
    <w:rsid w:val="008F174E"/>
    <w:rsid w:val="008F22D5"/>
    <w:rsid w:val="008F42B5"/>
    <w:rsid w:val="008F66E7"/>
    <w:rsid w:val="008F670A"/>
    <w:rsid w:val="00910A0D"/>
    <w:rsid w:val="00912CDF"/>
    <w:rsid w:val="00914DBB"/>
    <w:rsid w:val="00923725"/>
    <w:rsid w:val="0092473D"/>
    <w:rsid w:val="0093010C"/>
    <w:rsid w:val="00933D50"/>
    <w:rsid w:val="009531EF"/>
    <w:rsid w:val="009535C2"/>
    <w:rsid w:val="00953E06"/>
    <w:rsid w:val="00964489"/>
    <w:rsid w:val="0097082F"/>
    <w:rsid w:val="009716C9"/>
    <w:rsid w:val="0097644E"/>
    <w:rsid w:val="00980147"/>
    <w:rsid w:val="009906A6"/>
    <w:rsid w:val="009970BD"/>
    <w:rsid w:val="00997EF4"/>
    <w:rsid w:val="009A241B"/>
    <w:rsid w:val="009B1132"/>
    <w:rsid w:val="009B28D1"/>
    <w:rsid w:val="009B3778"/>
    <w:rsid w:val="009C31F3"/>
    <w:rsid w:val="009C3BE5"/>
    <w:rsid w:val="009C44C1"/>
    <w:rsid w:val="009D37E3"/>
    <w:rsid w:val="009D5143"/>
    <w:rsid w:val="009E5C07"/>
    <w:rsid w:val="009E5CE9"/>
    <w:rsid w:val="009F0D65"/>
    <w:rsid w:val="009F11FE"/>
    <w:rsid w:val="009F78E8"/>
    <w:rsid w:val="00A00827"/>
    <w:rsid w:val="00A02300"/>
    <w:rsid w:val="00A14637"/>
    <w:rsid w:val="00A33401"/>
    <w:rsid w:val="00A362BD"/>
    <w:rsid w:val="00A42501"/>
    <w:rsid w:val="00A51007"/>
    <w:rsid w:val="00A666CB"/>
    <w:rsid w:val="00A8146C"/>
    <w:rsid w:val="00A8236C"/>
    <w:rsid w:val="00A93D4A"/>
    <w:rsid w:val="00A971C3"/>
    <w:rsid w:val="00AA4FBF"/>
    <w:rsid w:val="00AB3B39"/>
    <w:rsid w:val="00AC38AA"/>
    <w:rsid w:val="00AC39F2"/>
    <w:rsid w:val="00AD66DA"/>
    <w:rsid w:val="00AE4EFC"/>
    <w:rsid w:val="00AF18AA"/>
    <w:rsid w:val="00AF5ADE"/>
    <w:rsid w:val="00AF5BEE"/>
    <w:rsid w:val="00AF6676"/>
    <w:rsid w:val="00B10D77"/>
    <w:rsid w:val="00B139E0"/>
    <w:rsid w:val="00B177DF"/>
    <w:rsid w:val="00B34751"/>
    <w:rsid w:val="00B35687"/>
    <w:rsid w:val="00B55198"/>
    <w:rsid w:val="00B57DC0"/>
    <w:rsid w:val="00B615EF"/>
    <w:rsid w:val="00B62886"/>
    <w:rsid w:val="00B73664"/>
    <w:rsid w:val="00B73EC7"/>
    <w:rsid w:val="00B747E7"/>
    <w:rsid w:val="00B81E64"/>
    <w:rsid w:val="00B84736"/>
    <w:rsid w:val="00B87734"/>
    <w:rsid w:val="00BA0F19"/>
    <w:rsid w:val="00BB6BF1"/>
    <w:rsid w:val="00BC17CD"/>
    <w:rsid w:val="00BC675D"/>
    <w:rsid w:val="00BD1367"/>
    <w:rsid w:val="00BD2EBF"/>
    <w:rsid w:val="00BE1514"/>
    <w:rsid w:val="00BE4592"/>
    <w:rsid w:val="00BE4BD2"/>
    <w:rsid w:val="00BE5E34"/>
    <w:rsid w:val="00BF0341"/>
    <w:rsid w:val="00BF26A1"/>
    <w:rsid w:val="00BF3955"/>
    <w:rsid w:val="00BF6D1D"/>
    <w:rsid w:val="00C0011F"/>
    <w:rsid w:val="00C15F6E"/>
    <w:rsid w:val="00C20181"/>
    <w:rsid w:val="00C23016"/>
    <w:rsid w:val="00C255DC"/>
    <w:rsid w:val="00C25DC5"/>
    <w:rsid w:val="00C27FA4"/>
    <w:rsid w:val="00C30A5E"/>
    <w:rsid w:val="00C47207"/>
    <w:rsid w:val="00C47344"/>
    <w:rsid w:val="00C50110"/>
    <w:rsid w:val="00C51816"/>
    <w:rsid w:val="00C52E7E"/>
    <w:rsid w:val="00C52F51"/>
    <w:rsid w:val="00C6040A"/>
    <w:rsid w:val="00C64E6C"/>
    <w:rsid w:val="00C66A5A"/>
    <w:rsid w:val="00C75CC1"/>
    <w:rsid w:val="00C80CA1"/>
    <w:rsid w:val="00C812A7"/>
    <w:rsid w:val="00C84ABD"/>
    <w:rsid w:val="00C936DD"/>
    <w:rsid w:val="00C93F47"/>
    <w:rsid w:val="00C97176"/>
    <w:rsid w:val="00CA15AD"/>
    <w:rsid w:val="00CA1E5E"/>
    <w:rsid w:val="00CA2BF6"/>
    <w:rsid w:val="00CC0221"/>
    <w:rsid w:val="00CC1301"/>
    <w:rsid w:val="00CC6777"/>
    <w:rsid w:val="00CE7461"/>
    <w:rsid w:val="00CF2101"/>
    <w:rsid w:val="00CF62B3"/>
    <w:rsid w:val="00D04A7E"/>
    <w:rsid w:val="00D05263"/>
    <w:rsid w:val="00D078FC"/>
    <w:rsid w:val="00D12939"/>
    <w:rsid w:val="00D1779E"/>
    <w:rsid w:val="00D239CC"/>
    <w:rsid w:val="00D26D1E"/>
    <w:rsid w:val="00D364C4"/>
    <w:rsid w:val="00D37425"/>
    <w:rsid w:val="00D53EDB"/>
    <w:rsid w:val="00D61D98"/>
    <w:rsid w:val="00D668E5"/>
    <w:rsid w:val="00D74775"/>
    <w:rsid w:val="00D82A72"/>
    <w:rsid w:val="00D94213"/>
    <w:rsid w:val="00D95AE9"/>
    <w:rsid w:val="00DA7013"/>
    <w:rsid w:val="00DB03E1"/>
    <w:rsid w:val="00DB3E35"/>
    <w:rsid w:val="00DB41F1"/>
    <w:rsid w:val="00DD6EA4"/>
    <w:rsid w:val="00DD7E8E"/>
    <w:rsid w:val="00E01F76"/>
    <w:rsid w:val="00E07474"/>
    <w:rsid w:val="00E161E3"/>
    <w:rsid w:val="00E31873"/>
    <w:rsid w:val="00E320EE"/>
    <w:rsid w:val="00E351FB"/>
    <w:rsid w:val="00E36999"/>
    <w:rsid w:val="00E433D6"/>
    <w:rsid w:val="00E53890"/>
    <w:rsid w:val="00E55C6A"/>
    <w:rsid w:val="00E61B03"/>
    <w:rsid w:val="00E64D02"/>
    <w:rsid w:val="00E6589F"/>
    <w:rsid w:val="00E71EA3"/>
    <w:rsid w:val="00E73F79"/>
    <w:rsid w:val="00E74127"/>
    <w:rsid w:val="00E82A16"/>
    <w:rsid w:val="00E84C12"/>
    <w:rsid w:val="00E86C15"/>
    <w:rsid w:val="00E91AA0"/>
    <w:rsid w:val="00E91D74"/>
    <w:rsid w:val="00E968F7"/>
    <w:rsid w:val="00EA2420"/>
    <w:rsid w:val="00EB015A"/>
    <w:rsid w:val="00EC76F3"/>
    <w:rsid w:val="00EC7833"/>
    <w:rsid w:val="00ED54B4"/>
    <w:rsid w:val="00EF3468"/>
    <w:rsid w:val="00F03F84"/>
    <w:rsid w:val="00F073B0"/>
    <w:rsid w:val="00F07742"/>
    <w:rsid w:val="00F12B62"/>
    <w:rsid w:val="00F14FAC"/>
    <w:rsid w:val="00F241A5"/>
    <w:rsid w:val="00F26738"/>
    <w:rsid w:val="00F27E44"/>
    <w:rsid w:val="00F34513"/>
    <w:rsid w:val="00F3696E"/>
    <w:rsid w:val="00F3756A"/>
    <w:rsid w:val="00F4296B"/>
    <w:rsid w:val="00F44ECC"/>
    <w:rsid w:val="00F51EB1"/>
    <w:rsid w:val="00F53306"/>
    <w:rsid w:val="00F5392E"/>
    <w:rsid w:val="00F562B9"/>
    <w:rsid w:val="00F56D87"/>
    <w:rsid w:val="00F57D6D"/>
    <w:rsid w:val="00F6098D"/>
    <w:rsid w:val="00F6596E"/>
    <w:rsid w:val="00F7175A"/>
    <w:rsid w:val="00F71E24"/>
    <w:rsid w:val="00F7527E"/>
    <w:rsid w:val="00F75473"/>
    <w:rsid w:val="00F7595C"/>
    <w:rsid w:val="00F843F4"/>
    <w:rsid w:val="00F85938"/>
    <w:rsid w:val="00F90476"/>
    <w:rsid w:val="00F97517"/>
    <w:rsid w:val="00F97A2F"/>
    <w:rsid w:val="00FC132E"/>
    <w:rsid w:val="00FC49F4"/>
    <w:rsid w:val="00FC54CD"/>
    <w:rsid w:val="00FD1457"/>
    <w:rsid w:val="00FF2B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D04D"/>
  <w15:docId w15:val="{905B85BF-8164-4A20-90D7-86250BB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5875E6"/>
    <w:rPr>
      <w:rFonts w:ascii="Times New Roman" w:hAnsi="Times New Roman" w:cs="Times New Roman"/>
      <w:sz w:val="24"/>
    </w:rPr>
  </w:style>
  <w:style w:type="character" w:customStyle="1" w:styleId="EndNoteBibliographyChar">
    <w:name w:val="EndNote Bibliography Char"/>
    <w:basedOn w:val="DefaultParagraphFont"/>
    <w:link w:val="EndNoteBibliography"/>
    <w:qFormat/>
    <w:rsid w:val="005875E6"/>
    <w:rPr>
      <w:rFonts w:ascii="Times New Roman" w:hAnsi="Times New Roman" w:cs="Times New Roman"/>
      <w:sz w:val="24"/>
    </w:rPr>
  </w:style>
  <w:style w:type="character" w:customStyle="1" w:styleId="HeaderChar">
    <w:name w:val="Header Char"/>
    <w:basedOn w:val="DefaultParagraphFont"/>
    <w:link w:val="Header"/>
    <w:uiPriority w:val="99"/>
    <w:qFormat/>
    <w:rsid w:val="00AF1767"/>
  </w:style>
  <w:style w:type="character" w:customStyle="1" w:styleId="FooterChar">
    <w:name w:val="Footer Char"/>
    <w:basedOn w:val="DefaultParagraphFont"/>
    <w:link w:val="Footer"/>
    <w:uiPriority w:val="99"/>
    <w:qFormat/>
    <w:rsid w:val="00AF1767"/>
  </w:style>
  <w:style w:type="character" w:styleId="CommentReference">
    <w:name w:val="annotation reference"/>
    <w:basedOn w:val="DefaultParagraphFont"/>
    <w:uiPriority w:val="99"/>
    <w:semiHidden/>
    <w:unhideWhenUsed/>
    <w:qFormat/>
    <w:rsid w:val="00562A03"/>
    <w:rPr>
      <w:sz w:val="16"/>
      <w:szCs w:val="16"/>
    </w:rPr>
  </w:style>
  <w:style w:type="character" w:customStyle="1" w:styleId="CommentTextChar">
    <w:name w:val="Comment Text Char"/>
    <w:basedOn w:val="DefaultParagraphFont"/>
    <w:link w:val="CommentText"/>
    <w:uiPriority w:val="99"/>
    <w:qFormat/>
    <w:rsid w:val="00562A03"/>
    <w:rPr>
      <w:sz w:val="20"/>
      <w:szCs w:val="20"/>
    </w:rPr>
  </w:style>
  <w:style w:type="character" w:customStyle="1" w:styleId="CommentSubjectChar">
    <w:name w:val="Comment Subject Char"/>
    <w:basedOn w:val="CommentTextChar"/>
    <w:link w:val="CommentSubject"/>
    <w:uiPriority w:val="99"/>
    <w:semiHidden/>
    <w:qFormat/>
    <w:rsid w:val="00562A03"/>
    <w:rPr>
      <w:b/>
      <w:bCs/>
      <w:sz w:val="20"/>
      <w:szCs w:val="20"/>
    </w:rPr>
  </w:style>
  <w:style w:type="character" w:customStyle="1" w:styleId="BalloonTextChar">
    <w:name w:val="Balloon Text Char"/>
    <w:basedOn w:val="DefaultParagraphFont"/>
    <w:link w:val="BalloonText"/>
    <w:uiPriority w:val="99"/>
    <w:semiHidden/>
    <w:qFormat/>
    <w:rsid w:val="00562A03"/>
    <w:rPr>
      <w:rFonts w:ascii="Segoe UI" w:hAnsi="Segoe UI" w:cs="Segoe UI"/>
      <w:sz w:val="18"/>
      <w:szCs w:val="18"/>
    </w:rPr>
  </w:style>
  <w:style w:type="character" w:customStyle="1" w:styleId="BodyTextChar">
    <w:name w:val="Body Text Char"/>
    <w:basedOn w:val="DefaultParagraphFont"/>
    <w:link w:val="BodyText"/>
    <w:uiPriority w:val="99"/>
    <w:semiHidden/>
    <w:qFormat/>
    <w:rsid w:val="00526B96"/>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526B96"/>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EndNoteBibliographyTitle">
    <w:name w:val="EndNote Bibliography Title"/>
    <w:basedOn w:val="Normal"/>
    <w:link w:val="EndNoteBibliographyTitleChar"/>
    <w:qFormat/>
    <w:rsid w:val="005875E6"/>
    <w:pPr>
      <w:spacing w:after="0"/>
      <w:jc w:val="center"/>
    </w:pPr>
    <w:rPr>
      <w:rFonts w:ascii="Times New Roman" w:hAnsi="Times New Roman" w:cs="Times New Roman"/>
      <w:sz w:val="24"/>
    </w:rPr>
  </w:style>
  <w:style w:type="paragraph" w:customStyle="1" w:styleId="EndNoteBibliography">
    <w:name w:val="EndNote Bibliography"/>
    <w:basedOn w:val="Normal"/>
    <w:link w:val="EndNoteBibliographyChar"/>
    <w:qFormat/>
    <w:rsid w:val="005875E6"/>
    <w:pPr>
      <w:spacing w:line="240" w:lineRule="auto"/>
    </w:pPr>
    <w:rPr>
      <w:rFonts w:ascii="Times New Roman" w:hAnsi="Times New Roman" w:cs="Times New Roman"/>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paragraph" w:styleId="CommentText">
    <w:name w:val="annotation text"/>
    <w:basedOn w:val="Normal"/>
    <w:link w:val="CommentTextChar"/>
    <w:uiPriority w:val="99"/>
    <w:unhideWhenUsed/>
    <w:qFormat/>
    <w:rsid w:val="00562A0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62A03"/>
    <w:rPr>
      <w:b/>
      <w:bCs/>
    </w:rPr>
  </w:style>
  <w:style w:type="paragraph" w:styleId="BalloonText">
    <w:name w:val="Balloon Text"/>
    <w:basedOn w:val="Normal"/>
    <w:link w:val="BalloonTextChar"/>
    <w:uiPriority w:val="99"/>
    <w:semiHidden/>
    <w:unhideWhenUsed/>
    <w:qFormat/>
    <w:rsid w:val="00562A03"/>
    <w:pPr>
      <w:spacing w:after="0" w:line="240" w:lineRule="auto"/>
    </w:pPr>
    <w:rPr>
      <w:rFonts w:ascii="Segoe UI" w:hAnsi="Segoe UI" w:cs="Segoe UI"/>
      <w:sz w:val="18"/>
      <w:szCs w:val="18"/>
    </w:rPr>
  </w:style>
  <w:style w:type="paragraph" w:styleId="NoSpacing">
    <w:name w:val="No Spacing"/>
    <w:uiPriority w:val="1"/>
    <w:qFormat/>
    <w:rsid w:val="00B802DC"/>
  </w:style>
  <w:style w:type="paragraph" w:customStyle="1" w:styleId="Compact">
    <w:name w:val="Compact"/>
    <w:basedOn w:val="BodyText"/>
    <w:qFormat/>
    <w:rsid w:val="00526B96"/>
    <w:pPr>
      <w:spacing w:before="36" w:after="36" w:line="240" w:lineRule="auto"/>
    </w:pPr>
    <w:rPr>
      <w:sz w:val="24"/>
      <w:szCs w:val="24"/>
    </w:rPr>
  </w:style>
  <w:style w:type="table" w:styleId="TableGrid">
    <w:name w:val="Table Grid"/>
    <w:basedOn w:val="TableNormal"/>
    <w:uiPriority w:val="39"/>
    <w:rsid w:val="00C77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7F8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1">
    <w:name w:val="Table Grid1"/>
    <w:basedOn w:val="TableNormal"/>
    <w:uiPriority w:val="39"/>
    <w:rsid w:val="00C91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qFormat/>
    <w:rsid w:val="00526B96"/>
    <w:pPr>
      <w:spacing w:after="200"/>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66250">
      <w:bodyDiv w:val="1"/>
      <w:marLeft w:val="0"/>
      <w:marRight w:val="0"/>
      <w:marTop w:val="0"/>
      <w:marBottom w:val="0"/>
      <w:divBdr>
        <w:top w:val="none" w:sz="0" w:space="0" w:color="auto"/>
        <w:left w:val="none" w:sz="0" w:space="0" w:color="auto"/>
        <w:bottom w:val="none" w:sz="0" w:space="0" w:color="auto"/>
        <w:right w:val="none" w:sz="0" w:space="0" w:color="auto"/>
      </w:divBdr>
    </w:div>
    <w:div w:id="374238719">
      <w:bodyDiv w:val="1"/>
      <w:marLeft w:val="0"/>
      <w:marRight w:val="0"/>
      <w:marTop w:val="0"/>
      <w:marBottom w:val="0"/>
      <w:divBdr>
        <w:top w:val="none" w:sz="0" w:space="0" w:color="auto"/>
        <w:left w:val="none" w:sz="0" w:space="0" w:color="auto"/>
        <w:bottom w:val="none" w:sz="0" w:space="0" w:color="auto"/>
        <w:right w:val="none" w:sz="0" w:space="0" w:color="auto"/>
      </w:divBdr>
    </w:div>
    <w:div w:id="468327206">
      <w:bodyDiv w:val="1"/>
      <w:marLeft w:val="0"/>
      <w:marRight w:val="0"/>
      <w:marTop w:val="0"/>
      <w:marBottom w:val="0"/>
      <w:divBdr>
        <w:top w:val="none" w:sz="0" w:space="0" w:color="auto"/>
        <w:left w:val="none" w:sz="0" w:space="0" w:color="auto"/>
        <w:bottom w:val="none" w:sz="0" w:space="0" w:color="auto"/>
        <w:right w:val="none" w:sz="0" w:space="0" w:color="auto"/>
      </w:divBdr>
    </w:div>
    <w:div w:id="634142845">
      <w:bodyDiv w:val="1"/>
      <w:marLeft w:val="0"/>
      <w:marRight w:val="0"/>
      <w:marTop w:val="0"/>
      <w:marBottom w:val="0"/>
      <w:divBdr>
        <w:top w:val="none" w:sz="0" w:space="0" w:color="auto"/>
        <w:left w:val="none" w:sz="0" w:space="0" w:color="auto"/>
        <w:bottom w:val="none" w:sz="0" w:space="0" w:color="auto"/>
        <w:right w:val="none" w:sz="0" w:space="0" w:color="auto"/>
      </w:divBdr>
    </w:div>
    <w:div w:id="957377069">
      <w:bodyDiv w:val="1"/>
      <w:marLeft w:val="0"/>
      <w:marRight w:val="0"/>
      <w:marTop w:val="0"/>
      <w:marBottom w:val="0"/>
      <w:divBdr>
        <w:top w:val="none" w:sz="0" w:space="0" w:color="auto"/>
        <w:left w:val="none" w:sz="0" w:space="0" w:color="auto"/>
        <w:bottom w:val="none" w:sz="0" w:space="0" w:color="auto"/>
        <w:right w:val="none" w:sz="0" w:space="0" w:color="auto"/>
      </w:divBdr>
    </w:div>
    <w:div w:id="1001738669">
      <w:bodyDiv w:val="1"/>
      <w:marLeft w:val="0"/>
      <w:marRight w:val="0"/>
      <w:marTop w:val="0"/>
      <w:marBottom w:val="0"/>
      <w:divBdr>
        <w:top w:val="none" w:sz="0" w:space="0" w:color="auto"/>
        <w:left w:val="none" w:sz="0" w:space="0" w:color="auto"/>
        <w:bottom w:val="none" w:sz="0" w:space="0" w:color="auto"/>
        <w:right w:val="none" w:sz="0" w:space="0" w:color="auto"/>
      </w:divBdr>
    </w:div>
    <w:div w:id="1341737719">
      <w:bodyDiv w:val="1"/>
      <w:marLeft w:val="0"/>
      <w:marRight w:val="0"/>
      <w:marTop w:val="0"/>
      <w:marBottom w:val="0"/>
      <w:divBdr>
        <w:top w:val="none" w:sz="0" w:space="0" w:color="auto"/>
        <w:left w:val="none" w:sz="0" w:space="0" w:color="auto"/>
        <w:bottom w:val="none" w:sz="0" w:space="0" w:color="auto"/>
        <w:right w:val="none" w:sz="0" w:space="0" w:color="auto"/>
      </w:divBdr>
    </w:div>
    <w:div w:id="2032955112">
      <w:bodyDiv w:val="1"/>
      <w:marLeft w:val="0"/>
      <w:marRight w:val="0"/>
      <w:marTop w:val="0"/>
      <w:marBottom w:val="0"/>
      <w:divBdr>
        <w:top w:val="none" w:sz="0" w:space="0" w:color="auto"/>
        <w:left w:val="none" w:sz="0" w:space="0" w:color="auto"/>
        <w:bottom w:val="none" w:sz="0" w:space="0" w:color="auto"/>
        <w:right w:val="none" w:sz="0" w:space="0" w:color="auto"/>
      </w:divBdr>
    </w:div>
    <w:div w:id="2033795722">
      <w:bodyDiv w:val="1"/>
      <w:marLeft w:val="0"/>
      <w:marRight w:val="0"/>
      <w:marTop w:val="0"/>
      <w:marBottom w:val="0"/>
      <w:divBdr>
        <w:top w:val="none" w:sz="0" w:space="0" w:color="auto"/>
        <w:left w:val="none" w:sz="0" w:space="0" w:color="auto"/>
        <w:bottom w:val="none" w:sz="0" w:space="0" w:color="auto"/>
        <w:right w:val="none" w:sz="0" w:space="0" w:color="auto"/>
      </w:divBdr>
    </w:div>
    <w:div w:id="20435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6B0D-A68D-4F62-AEF4-F227D79B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18</Pages>
  <Words>6670</Words>
  <Characters>38024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dc:description/>
  <cp:lastModifiedBy>Uzma Khan</cp:lastModifiedBy>
  <cp:revision>37</cp:revision>
  <dcterms:created xsi:type="dcterms:W3CDTF">2021-07-13T11:46:00Z</dcterms:created>
  <dcterms:modified xsi:type="dcterms:W3CDTF">2021-07-15T19:19:00Z</dcterms:modified>
  <dc:language>en-GB</dc:language>
</cp:coreProperties>
</file>