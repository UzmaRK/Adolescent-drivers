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9F4" w:rsidRPr="00594CEB" w:rsidRDefault="00C459F4" w:rsidP="00C459F4">
      <w:pPr>
        <w:suppressAutoHyphens/>
        <w:spacing w:line="480" w:lineRule="auto"/>
        <w:jc w:val="center"/>
        <w:rPr>
          <w:rFonts w:ascii="Times New Roman" w:eastAsia="Times New Roman" w:hAnsi="Times New Roman" w:cs="Times New Roman"/>
          <w:b/>
          <w:color w:val="000000" w:themeColor="text1"/>
          <w:sz w:val="24"/>
          <w:szCs w:val="24"/>
          <w:shd w:val="clear" w:color="auto" w:fill="FFFFFF"/>
        </w:rPr>
      </w:pPr>
      <w:r w:rsidRPr="00594CEB">
        <w:rPr>
          <w:rFonts w:ascii="Times New Roman" w:eastAsia="Times New Roman" w:hAnsi="Times New Roman" w:cs="Times New Roman"/>
          <w:b/>
          <w:color w:val="000000" w:themeColor="text1"/>
          <w:sz w:val="24"/>
          <w:szCs w:val="24"/>
          <w:shd w:val="clear" w:color="auto" w:fill="FFFFFF"/>
        </w:rPr>
        <w:t>Road crashes among underage motorcyclists’ compared with young motorcyclists of legal driving age: A Cross-Sectional Study from an Urban Setting in Low-Middle Income Country, Karachi, Pakistan</w:t>
      </w:r>
    </w:p>
    <w:p w:rsidR="00C459F4" w:rsidRPr="00594CEB" w:rsidRDefault="00C459F4" w:rsidP="00C459F4">
      <w:pPr>
        <w:suppressAutoHyphens/>
        <w:spacing w:line="480" w:lineRule="auto"/>
        <w:jc w:val="both"/>
        <w:rPr>
          <w:rFonts w:ascii="Times New Roman" w:eastAsia="Times New Roman" w:hAnsi="Times New Roman" w:cs="Times New Roman"/>
          <w:b/>
          <w:sz w:val="24"/>
          <w:szCs w:val="24"/>
        </w:rPr>
      </w:pPr>
    </w:p>
    <w:p w:rsidR="00C459F4" w:rsidRPr="00594CEB" w:rsidRDefault="00FF355A" w:rsidP="00C459F4">
      <w:pPr>
        <w:suppressAutoHyphens/>
        <w:spacing w:line="480" w:lineRule="auto"/>
        <w:jc w:val="both"/>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Abstract</w:t>
      </w:r>
    </w:p>
    <w:p w:rsidR="00C459F4" w:rsidRPr="00594CEB" w:rsidRDefault="00C459F4" w:rsidP="00C459F4">
      <w:pPr>
        <w:suppressAutoHyphens/>
        <w:spacing w:after="0" w:line="480" w:lineRule="auto"/>
        <w:jc w:val="both"/>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Introduction</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The burden from deaths and injuries in motorcyclists is high in low- and middle income countries. Many injured motorcyclists are underage in these settings. The aim of this study is to assess the association between ag</w:t>
      </w:r>
      <w:r w:rsidR="000B221B">
        <w:rPr>
          <w:rFonts w:ascii="Times New Roman" w:eastAsia="Times New Roman" w:hAnsi="Times New Roman" w:cs="Times New Roman"/>
          <w:sz w:val="24"/>
          <w:szCs w:val="24"/>
        </w:rPr>
        <w:t>e and severe injury and</w:t>
      </w:r>
      <w:r w:rsidRPr="00594CEB">
        <w:rPr>
          <w:rFonts w:ascii="Times New Roman" w:eastAsia="Times New Roman" w:hAnsi="Times New Roman" w:cs="Times New Roman"/>
          <w:sz w:val="24"/>
          <w:szCs w:val="24"/>
        </w:rPr>
        <w:t xml:space="preserve"> death in young motorcyclists. </w:t>
      </w:r>
    </w:p>
    <w:p w:rsidR="00C459F4" w:rsidRPr="00594CEB" w:rsidRDefault="00C459F4" w:rsidP="00C459F4">
      <w:pPr>
        <w:suppressAutoHyphens/>
        <w:spacing w:after="0" w:line="480" w:lineRule="auto"/>
        <w:jc w:val="both"/>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Methods</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We analyzed road traffic injury surveillance data from five hospitals in Karachi between January 2007 and June 2014. We used logistic regression to assess the association of the age of motorcyclists, categorized as underage </w:t>
      </w:r>
      <w:r w:rsidR="00543AF2">
        <w:rPr>
          <w:rFonts w:ascii="Times New Roman" w:eastAsia="Times New Roman" w:hAnsi="Times New Roman" w:cs="Times New Roman"/>
          <w:sz w:val="24"/>
          <w:szCs w:val="24"/>
        </w:rPr>
        <w:t>riders</w:t>
      </w:r>
      <w:r w:rsidRPr="00594CEB">
        <w:rPr>
          <w:rFonts w:ascii="Times New Roman" w:eastAsia="Times New Roman" w:hAnsi="Times New Roman" w:cs="Times New Roman"/>
          <w:sz w:val="24"/>
          <w:szCs w:val="24"/>
        </w:rPr>
        <w:t xml:space="preserve"> 13-17 years, </w:t>
      </w:r>
      <w:r w:rsidR="009E770B" w:rsidRPr="00594CEB">
        <w:rPr>
          <w:rFonts w:ascii="Times New Roman" w:eastAsia="Times New Roman" w:hAnsi="Times New Roman" w:cs="Times New Roman"/>
          <w:sz w:val="24"/>
          <w:szCs w:val="24"/>
        </w:rPr>
        <w:t>early licensure age</w:t>
      </w:r>
      <w:r w:rsidRPr="00594CEB">
        <w:rPr>
          <w:rFonts w:ascii="Times New Roman" w:eastAsia="Times New Roman" w:hAnsi="Times New Roman" w:cs="Times New Roman"/>
          <w:sz w:val="24"/>
          <w:szCs w:val="24"/>
        </w:rPr>
        <w:t xml:space="preserve"> 18-19 </w:t>
      </w:r>
      <w:r w:rsidR="009E770B" w:rsidRPr="00594CEB">
        <w:rPr>
          <w:rFonts w:ascii="Times New Roman" w:eastAsia="Times New Roman" w:hAnsi="Times New Roman" w:cs="Times New Roman"/>
          <w:sz w:val="24"/>
          <w:szCs w:val="24"/>
        </w:rPr>
        <w:t xml:space="preserve">years and late licensure </w:t>
      </w:r>
      <w:r w:rsidRPr="00594CEB">
        <w:rPr>
          <w:rFonts w:ascii="Times New Roman" w:eastAsia="Times New Roman" w:hAnsi="Times New Roman" w:cs="Times New Roman"/>
          <w:sz w:val="24"/>
          <w:szCs w:val="24"/>
        </w:rPr>
        <w:t xml:space="preserve">age </w:t>
      </w:r>
      <w:r w:rsidR="009E770B" w:rsidRPr="00594CEB">
        <w:rPr>
          <w:rFonts w:ascii="Times New Roman" w:eastAsia="Times New Roman" w:hAnsi="Times New Roman" w:cs="Times New Roman"/>
          <w:sz w:val="24"/>
          <w:szCs w:val="24"/>
        </w:rPr>
        <w:t xml:space="preserve">20-24 years with </w:t>
      </w:r>
      <w:r w:rsidRPr="00594CEB">
        <w:rPr>
          <w:rFonts w:ascii="Times New Roman" w:eastAsia="Times New Roman" w:hAnsi="Times New Roman" w:cs="Times New Roman"/>
          <w:sz w:val="24"/>
          <w:szCs w:val="24"/>
        </w:rPr>
        <w:t>severe injury</w:t>
      </w:r>
      <w:r w:rsidR="009E770B" w:rsidRPr="00594CEB">
        <w:rPr>
          <w:rFonts w:ascii="Times New Roman" w:eastAsia="Times New Roman" w:hAnsi="Times New Roman" w:cs="Times New Roman"/>
          <w:sz w:val="24"/>
          <w:szCs w:val="24"/>
        </w:rPr>
        <w:t xml:space="preserve"> and </w:t>
      </w:r>
      <w:r w:rsidR="009E770B" w:rsidRPr="00594CEB">
        <w:rPr>
          <w:rFonts w:ascii="Times New Roman" w:eastAsia="Times New Roman" w:hAnsi="Times New Roman" w:cs="Times New Roman"/>
          <w:sz w:val="24"/>
          <w:szCs w:val="24"/>
        </w:rPr>
        <w:t>death</w:t>
      </w:r>
      <w:r w:rsidR="009E770B" w:rsidRPr="00594CEB">
        <w:rPr>
          <w:rFonts w:ascii="Times New Roman" w:eastAsia="Times New Roman" w:hAnsi="Times New Roman" w:cs="Times New Roman"/>
          <w:sz w:val="24"/>
          <w:szCs w:val="24"/>
        </w:rPr>
        <w:t xml:space="preserve"> in emergency room.</w:t>
      </w:r>
    </w:p>
    <w:p w:rsidR="00C459F4" w:rsidRPr="00594CEB" w:rsidRDefault="00C459F4" w:rsidP="00C459F4">
      <w:pPr>
        <w:suppressAutoHyphens/>
        <w:spacing w:after="0" w:line="480" w:lineRule="auto"/>
        <w:jc w:val="both"/>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Results</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The study sample included 38,910 motorcycle </w:t>
      </w:r>
      <w:r w:rsidR="00594CEB">
        <w:rPr>
          <w:rFonts w:ascii="Times New Roman" w:eastAsia="Times New Roman" w:hAnsi="Times New Roman" w:cs="Times New Roman"/>
          <w:sz w:val="24"/>
          <w:szCs w:val="24"/>
        </w:rPr>
        <w:t>riders</w:t>
      </w:r>
      <w:r w:rsidRPr="00594CEB">
        <w:rPr>
          <w:rFonts w:ascii="Times New Roman" w:eastAsia="Times New Roman" w:hAnsi="Times New Roman" w:cs="Times New Roman"/>
          <w:sz w:val="24"/>
          <w:szCs w:val="24"/>
        </w:rPr>
        <w:t xml:space="preserve">. There were 8806 (22.6%) </w:t>
      </w:r>
      <w:r w:rsidR="000B221B">
        <w:rPr>
          <w:rFonts w:ascii="Times New Roman" w:eastAsia="Times New Roman" w:hAnsi="Times New Roman" w:cs="Times New Roman"/>
          <w:sz w:val="24"/>
          <w:szCs w:val="24"/>
        </w:rPr>
        <w:t xml:space="preserve">motorcyclists </w:t>
      </w:r>
      <w:r w:rsidRPr="00594CEB">
        <w:rPr>
          <w:rFonts w:ascii="Times New Roman" w:eastAsia="Times New Roman" w:hAnsi="Times New Roman" w:cs="Times New Roman"/>
          <w:sz w:val="24"/>
          <w:szCs w:val="24"/>
        </w:rPr>
        <w:t xml:space="preserve">of age 13-17 years, 8502 (21.9%) of age 18-19 years and 21,602 (55.5%) motorcycles of age 20-24 years. Almost all were males (99%). </w:t>
      </w:r>
      <w:r w:rsidR="009E770B" w:rsidRPr="00594CEB">
        <w:rPr>
          <w:rFonts w:ascii="Times New Roman" w:eastAsia="Times New Roman" w:hAnsi="Times New Roman" w:cs="Times New Roman"/>
          <w:sz w:val="24"/>
          <w:szCs w:val="24"/>
        </w:rPr>
        <w:t>The age group 18-19 years was associated with higher odds of severe injury (OR 1.40; 95% CI 1.11, 1.75) while the odds of severe injuries were lower for age group 13-17 years (OR 0.99; 95% CI 0.76, 1.28) in adju</w:t>
      </w:r>
      <w:r w:rsidR="000B221B">
        <w:rPr>
          <w:rFonts w:ascii="Times New Roman" w:eastAsia="Times New Roman" w:hAnsi="Times New Roman" w:cs="Times New Roman"/>
          <w:sz w:val="24"/>
          <w:szCs w:val="24"/>
        </w:rPr>
        <w:t xml:space="preserve">sted analysis. </w:t>
      </w:r>
      <w:r w:rsidRPr="00594CEB">
        <w:rPr>
          <w:rFonts w:ascii="Times New Roman" w:eastAsia="Times New Roman" w:hAnsi="Times New Roman" w:cs="Times New Roman"/>
          <w:sz w:val="24"/>
          <w:szCs w:val="24"/>
        </w:rPr>
        <w:t>The odds of death were higher</w:t>
      </w:r>
      <w:r w:rsidR="008920B5" w:rsidRPr="00594CEB">
        <w:rPr>
          <w:rFonts w:ascii="Times New Roman" w:hAnsi="Times New Roman" w:cs="Times New Roman"/>
        </w:rPr>
        <w:t xml:space="preserve">, </w:t>
      </w:r>
      <w:r w:rsidR="008920B5" w:rsidRPr="00594CEB">
        <w:rPr>
          <w:rFonts w:ascii="Times New Roman" w:hAnsi="Times New Roman" w:cs="Times New Roman"/>
          <w:sz w:val="24"/>
          <w:szCs w:val="24"/>
        </w:rPr>
        <w:t>though not statistically</w:t>
      </w:r>
      <w:r w:rsidR="008920B5" w:rsidRPr="00594CEB">
        <w:rPr>
          <w:rFonts w:ascii="Times New Roman" w:hAnsi="Times New Roman" w:cs="Times New Roman"/>
        </w:rPr>
        <w:t xml:space="preserve"> </w:t>
      </w:r>
      <w:r w:rsidR="008920B5" w:rsidRPr="00594CEB">
        <w:rPr>
          <w:rFonts w:ascii="Times New Roman" w:eastAsia="Times New Roman" w:hAnsi="Times New Roman" w:cs="Times New Roman"/>
          <w:sz w:val="24"/>
          <w:szCs w:val="24"/>
        </w:rPr>
        <w:t>significant</w:t>
      </w:r>
      <w:r w:rsidRPr="00594CEB">
        <w:rPr>
          <w:rFonts w:ascii="Times New Roman" w:eastAsia="Times New Roman" w:hAnsi="Times New Roman" w:cs="Times New Roman"/>
          <w:sz w:val="24"/>
          <w:szCs w:val="24"/>
        </w:rPr>
        <w:t xml:space="preserve"> in both the 13-17 years (aOR 1.57; 95% CIs 0.98, 2.49) and 18-19 years age groups (aOR1.21; 95% CIs 0.78, 1.85) as compared with the 20-24 years age group. </w:t>
      </w:r>
    </w:p>
    <w:p w:rsidR="00C459F4" w:rsidRPr="00594CEB" w:rsidRDefault="00C459F4" w:rsidP="00C459F4">
      <w:pPr>
        <w:suppressAutoHyphens/>
        <w:spacing w:after="0" w:line="480" w:lineRule="auto"/>
        <w:jc w:val="both"/>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Conclusion</w:t>
      </w:r>
    </w:p>
    <w:p w:rsidR="00C459F4" w:rsidRPr="00594CEB" w:rsidRDefault="008920B5"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Motorcyclists in the age group 18-19 has significantly higher odds of severe injuries, as compared with the age group 20-24 years. </w:t>
      </w:r>
      <w:r w:rsidR="00C459F4" w:rsidRPr="00594CEB">
        <w:rPr>
          <w:rFonts w:ascii="Times New Roman" w:eastAsia="Times New Roman" w:hAnsi="Times New Roman" w:cs="Times New Roman"/>
          <w:sz w:val="24"/>
          <w:szCs w:val="24"/>
        </w:rPr>
        <w:t>The age of young motorcyclists 13-17 years and 18-19 years are not significa</w:t>
      </w:r>
      <w:r w:rsidR="009E770B" w:rsidRPr="00594CEB">
        <w:rPr>
          <w:rFonts w:ascii="Times New Roman" w:eastAsia="Times New Roman" w:hAnsi="Times New Roman" w:cs="Times New Roman"/>
          <w:sz w:val="24"/>
          <w:szCs w:val="24"/>
        </w:rPr>
        <w:t>ntly associated with</w:t>
      </w:r>
      <w:r w:rsidR="00C459F4" w:rsidRPr="00594CEB">
        <w:rPr>
          <w:rFonts w:ascii="Times New Roman" w:eastAsia="Times New Roman" w:hAnsi="Times New Roman" w:cs="Times New Roman"/>
          <w:sz w:val="24"/>
          <w:szCs w:val="24"/>
        </w:rPr>
        <w:t xml:space="preserve"> deaths. </w:t>
      </w:r>
    </w:p>
    <w:p w:rsidR="00C459F4" w:rsidRPr="00594CEB" w:rsidRDefault="00C459F4" w:rsidP="00C459F4">
      <w:pPr>
        <w:suppressAutoHyphens/>
        <w:spacing w:after="0" w:line="24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br w:type="page"/>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b/>
          <w:color w:val="212121"/>
          <w:sz w:val="24"/>
          <w:szCs w:val="24"/>
          <w:shd w:val="clear" w:color="auto" w:fill="FFFFFF"/>
        </w:rPr>
        <w:t>Background</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About 200,112 young people aged 10-24 years died from road traffic injuries in 2019, the most common cause of death in this age group.</w:t>
      </w:r>
      <w:r w:rsidRPr="00594CEB">
        <w:rPr>
          <w:rFonts w:ascii="Times New Roman" w:eastAsia="Times New Roman" w:hAnsi="Times New Roman" w:cs="Times New Roman"/>
          <w:sz w:val="24"/>
          <w:szCs w:val="24"/>
        </w:rPr>
        <w:fldChar w:fldCharType="begin"/>
      </w:r>
      <w:r w:rsidRPr="00594CEB">
        <w:rPr>
          <w:rFonts w:ascii="Times New Roman" w:eastAsia="Times New Roman" w:hAnsi="Times New Roman" w:cs="Times New Roman"/>
          <w:sz w:val="24"/>
          <w:szCs w:val="24"/>
        </w:rPr>
        <w:instrText xml:space="preserve"> 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sidRPr="00594CEB">
        <w:rPr>
          <w:rFonts w:ascii="Times New Roman" w:eastAsia="Times New Roman" w:hAnsi="Times New Roman" w:cs="Times New Roman"/>
          <w:sz w:val="24"/>
          <w:szCs w:val="24"/>
        </w:rPr>
        <w:fldChar w:fldCharType="separate"/>
      </w:r>
      <w:r w:rsidRPr="00594CEB">
        <w:rPr>
          <w:rFonts w:ascii="Times New Roman" w:eastAsia="Times New Roman" w:hAnsi="Times New Roman" w:cs="Times New Roman"/>
          <w:noProof/>
          <w:sz w:val="24"/>
          <w:szCs w:val="24"/>
        </w:rPr>
        <w:t>[1]</w:t>
      </w:r>
      <w:r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t xml:space="preserve"> Out of the total number of road traffic deaths among those aged 10-24 years, 51,353 (26%) deaths were in motorcyclists.</w:t>
      </w:r>
      <w:r w:rsidRPr="00594CEB">
        <w:rPr>
          <w:rFonts w:ascii="Times New Roman" w:eastAsia="Times New Roman" w:hAnsi="Times New Roman" w:cs="Times New Roman"/>
          <w:sz w:val="24"/>
          <w:szCs w:val="24"/>
        </w:rPr>
        <w:fldChar w:fldCharType="begin"/>
      </w:r>
      <w:r w:rsidRPr="00594CEB">
        <w:rPr>
          <w:rFonts w:ascii="Times New Roman" w:eastAsia="Times New Roman" w:hAnsi="Times New Roman" w:cs="Times New Roman"/>
          <w:sz w:val="24"/>
          <w:szCs w:val="24"/>
        </w:rPr>
        <w:instrText xml:space="preserve"> 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sidRPr="00594CEB">
        <w:rPr>
          <w:rFonts w:ascii="Times New Roman" w:eastAsia="Times New Roman" w:hAnsi="Times New Roman" w:cs="Times New Roman"/>
          <w:sz w:val="24"/>
          <w:szCs w:val="24"/>
        </w:rPr>
        <w:fldChar w:fldCharType="separate"/>
      </w:r>
      <w:r w:rsidRPr="00594CEB">
        <w:rPr>
          <w:rFonts w:ascii="Times New Roman" w:eastAsia="Times New Roman" w:hAnsi="Times New Roman" w:cs="Times New Roman"/>
          <w:noProof/>
          <w:sz w:val="24"/>
          <w:szCs w:val="24"/>
        </w:rPr>
        <w:t>[1]</w:t>
      </w:r>
      <w:r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t xml:space="preserve"> An overwhelming 94% of deaths of motorcyclists occur in low and middle income countries and 84% of those involved are males.</w:t>
      </w:r>
      <w:r w:rsidRPr="00594CEB">
        <w:rPr>
          <w:rFonts w:ascii="Times New Roman" w:eastAsia="Times New Roman" w:hAnsi="Times New Roman" w:cs="Times New Roman"/>
          <w:sz w:val="24"/>
          <w:szCs w:val="24"/>
        </w:rPr>
        <w:fldChar w:fldCharType="begin"/>
      </w:r>
      <w:r w:rsidRPr="00594CEB">
        <w:rPr>
          <w:rFonts w:ascii="Times New Roman" w:eastAsia="Times New Roman" w:hAnsi="Times New Roman" w:cs="Times New Roman"/>
          <w:sz w:val="24"/>
          <w:szCs w:val="24"/>
        </w:rPr>
        <w:instrText xml:space="preserve"> 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sidRPr="00594CEB">
        <w:rPr>
          <w:rFonts w:ascii="Times New Roman" w:eastAsia="Times New Roman" w:hAnsi="Times New Roman" w:cs="Times New Roman"/>
          <w:sz w:val="24"/>
          <w:szCs w:val="24"/>
        </w:rPr>
        <w:fldChar w:fldCharType="separate"/>
      </w:r>
      <w:r w:rsidRPr="00594CEB">
        <w:rPr>
          <w:rFonts w:ascii="Times New Roman" w:eastAsia="Times New Roman" w:hAnsi="Times New Roman" w:cs="Times New Roman"/>
          <w:noProof/>
          <w:sz w:val="24"/>
          <w:szCs w:val="24"/>
        </w:rPr>
        <w:t>[1]</w:t>
      </w:r>
      <w:r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t xml:space="preserve"> </w:t>
      </w:r>
    </w:p>
    <w:p w:rsidR="00C459F4" w:rsidRPr="00594CEB" w:rsidRDefault="00C459F4" w:rsidP="00C459F4">
      <w:pPr>
        <w:suppressAutoHyphens/>
        <w:spacing w:line="480" w:lineRule="auto"/>
        <w:jc w:val="both"/>
        <w:rPr>
          <w:rFonts w:ascii="Times New Roman" w:eastAsia="Times New Roman" w:hAnsi="Times New Roman" w:cs="Times New Roman"/>
          <w:color w:val="212121"/>
          <w:sz w:val="24"/>
          <w:szCs w:val="24"/>
          <w:shd w:val="clear" w:color="auto" w:fill="FFFFFF"/>
        </w:rPr>
      </w:pPr>
      <w:r w:rsidRPr="00594CEB">
        <w:rPr>
          <w:rFonts w:ascii="Times New Roman" w:eastAsia="Times New Roman" w:hAnsi="Times New Roman" w:cs="Times New Roman"/>
          <w:color w:val="212121"/>
          <w:sz w:val="24"/>
          <w:szCs w:val="24"/>
          <w:shd w:val="clear" w:color="auto" w:fill="FFFFFF"/>
        </w:rPr>
        <w:t>Underage adolescents’ drivers are involved in fatal crashes three times more often compared with adults</w:t>
      </w:r>
      <w:r w:rsidRPr="00594CEB">
        <w:rPr>
          <w:rFonts w:ascii="Times New Roman" w:eastAsia="Times New Roman" w:hAnsi="Times New Roman" w:cs="Times New Roman"/>
          <w:color w:val="212121"/>
          <w:sz w:val="24"/>
          <w:szCs w:val="24"/>
          <w:shd w:val="clear" w:color="auto" w:fill="FFFFFF"/>
        </w:rPr>
        <w:t xml:space="preserve"> as per data from the </w:t>
      </w:r>
      <w:hyperlink r:id="rId7" w:history="1">
        <w:r w:rsidRPr="00594CEB">
          <w:rPr>
            <w:rFonts w:ascii="Times New Roman" w:eastAsia="Times New Roman" w:hAnsi="Times New Roman" w:cs="Times New Roman"/>
            <w:color w:val="212121"/>
            <w:sz w:val="24"/>
            <w:szCs w:val="24"/>
          </w:rPr>
          <w:t>U.S. Department of Transportation's</w:t>
        </w:r>
      </w:hyperlink>
      <w:r w:rsidRPr="00594CEB">
        <w:rPr>
          <w:rFonts w:ascii="Times New Roman" w:eastAsia="Times New Roman" w:hAnsi="Times New Roman" w:cs="Times New Roman"/>
          <w:color w:val="212121"/>
          <w:sz w:val="24"/>
          <w:szCs w:val="24"/>
          <w:shd w:val="clear" w:color="auto" w:fill="FFFFFF"/>
        </w:rPr>
        <w:t> Fatality Analysis Reporting System (FARS).</w:t>
      </w:r>
      <w:r w:rsidR="003D1D1E" w:rsidRPr="00594CEB">
        <w:rPr>
          <w:rFonts w:ascii="Times New Roman" w:eastAsia="Times New Roman" w:hAnsi="Times New Roman" w:cs="Times New Roman"/>
          <w:color w:val="212121"/>
          <w:sz w:val="24"/>
          <w:szCs w:val="24"/>
          <w:shd w:val="clear" w:color="auto" w:fill="FFFFFF"/>
        </w:rPr>
        <w:fldChar w:fldCharType="begin"/>
      </w:r>
      <w:r w:rsidR="003D1D1E" w:rsidRPr="00594CEB">
        <w:rPr>
          <w:rFonts w:ascii="Times New Roman" w:eastAsia="Times New Roman" w:hAnsi="Times New Roman" w:cs="Times New Roman"/>
          <w:color w:val="212121"/>
          <w:sz w:val="24"/>
          <w:szCs w:val="24"/>
          <w:shd w:val="clear" w:color="auto" w:fill="FFFFFF"/>
        </w:rPr>
        <w:instrText xml:space="preserve"> 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sidR="003D1D1E" w:rsidRPr="00594CEB">
        <w:rPr>
          <w:rFonts w:ascii="Times New Roman" w:eastAsia="Times New Roman" w:hAnsi="Times New Roman" w:cs="Times New Roman"/>
          <w:color w:val="212121"/>
          <w:sz w:val="24"/>
          <w:szCs w:val="24"/>
          <w:shd w:val="clear" w:color="auto" w:fill="FFFFFF"/>
        </w:rPr>
        <w:fldChar w:fldCharType="separate"/>
      </w:r>
      <w:r w:rsidR="003D1D1E" w:rsidRPr="00594CEB">
        <w:rPr>
          <w:rFonts w:ascii="Times New Roman" w:eastAsia="Times New Roman" w:hAnsi="Times New Roman" w:cs="Times New Roman"/>
          <w:noProof/>
          <w:color w:val="212121"/>
          <w:sz w:val="24"/>
          <w:szCs w:val="24"/>
          <w:shd w:val="clear" w:color="auto" w:fill="FFFFFF"/>
        </w:rPr>
        <w:t>[2]</w:t>
      </w:r>
      <w:r w:rsidR="003D1D1E" w:rsidRPr="00594CEB">
        <w:rPr>
          <w:rFonts w:ascii="Times New Roman" w:eastAsia="Times New Roman" w:hAnsi="Times New Roman" w:cs="Times New Roman"/>
          <w:color w:val="212121"/>
          <w:sz w:val="24"/>
          <w:szCs w:val="24"/>
          <w:shd w:val="clear" w:color="auto" w:fill="FFFFFF"/>
        </w:rPr>
        <w:fldChar w:fldCharType="end"/>
      </w:r>
      <w:r w:rsidRPr="00594CEB">
        <w:rPr>
          <w:rFonts w:ascii="Times New Roman" w:eastAsia="Times New Roman" w:hAnsi="Times New Roman" w:cs="Times New Roman"/>
          <w:color w:val="212121"/>
          <w:sz w:val="24"/>
          <w:szCs w:val="24"/>
          <w:shd w:val="clear" w:color="auto" w:fill="FFFFFF"/>
        </w:rPr>
        <w:t xml:space="preserve"> </w:t>
      </w:r>
      <w:r w:rsidRPr="00594CEB">
        <w:rPr>
          <w:rFonts w:ascii="Times New Roman" w:eastAsia="Times New Roman" w:hAnsi="Times New Roman" w:cs="Times New Roman"/>
          <w:sz w:val="24"/>
          <w:szCs w:val="24"/>
        </w:rPr>
        <w:t>The number of road traffic crashes per one million miles driven is six times higher in adolescents compared with adults.</w:t>
      </w:r>
      <w:r w:rsidR="007E732D" w:rsidRPr="00594CEB">
        <w:rPr>
          <w:rFonts w:ascii="Times New Roman" w:eastAsia="Times New Roman" w:hAnsi="Times New Roman" w:cs="Times New Roman"/>
          <w:sz w:val="24"/>
          <w:szCs w:val="24"/>
        </w:rPr>
        <w:fldChar w:fldCharType="begin"/>
      </w:r>
      <w:r w:rsidR="007E732D" w:rsidRPr="00594CEB">
        <w:rPr>
          <w:rFonts w:ascii="Times New Roman" w:eastAsia="Times New Roman" w:hAnsi="Times New Roman" w:cs="Times New Roman"/>
          <w:sz w:val="24"/>
          <w:szCs w:val="24"/>
        </w:rPr>
        <w:instrText xml:space="preserve"> 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007E732D" w:rsidRPr="00594CEB">
        <w:rPr>
          <w:rFonts w:ascii="Times New Roman" w:eastAsia="Times New Roman" w:hAnsi="Times New Roman" w:cs="Times New Roman"/>
          <w:sz w:val="24"/>
          <w:szCs w:val="24"/>
        </w:rPr>
        <w:fldChar w:fldCharType="separate"/>
      </w:r>
      <w:r w:rsidR="007E732D" w:rsidRPr="00594CEB">
        <w:rPr>
          <w:rFonts w:ascii="Times New Roman" w:eastAsia="Times New Roman" w:hAnsi="Times New Roman" w:cs="Times New Roman"/>
          <w:noProof/>
          <w:sz w:val="24"/>
          <w:szCs w:val="24"/>
        </w:rPr>
        <w:t>[3]</w:t>
      </w:r>
      <w:r w:rsidR="007E732D"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fldChar w:fldCharType="begin"/>
      </w:r>
      <w:r w:rsidRPr="00594CEB">
        <w:rPr>
          <w:rFonts w:ascii="Times New Roman" w:eastAsia="Times New Roman" w:hAnsi="Times New Roman" w:cs="Times New Roman"/>
          <w:sz w:val="24"/>
          <w:szCs w:val="24"/>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Pr="00594CEB">
        <w:rPr>
          <w:rFonts w:ascii="Times New Roman" w:eastAsia="Times New Roman" w:hAnsi="Times New Roman" w:cs="Times New Roman"/>
          <w:sz w:val="24"/>
          <w:szCs w:val="24"/>
        </w:rPr>
        <w:fldChar w:fldCharType="separate"/>
      </w:r>
      <w:r w:rsidRPr="00594CEB">
        <w:rPr>
          <w:rFonts w:ascii="Times New Roman" w:eastAsia="Times New Roman" w:hAnsi="Times New Roman" w:cs="Times New Roman"/>
          <w:sz w:val="24"/>
          <w:szCs w:val="24"/>
        </w:rPr>
        <w:t>(3)</w:t>
      </w:r>
      <w:r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t xml:space="preserve"> </w:t>
      </w:r>
      <w:r w:rsidRPr="00594CEB">
        <w:rPr>
          <w:rFonts w:ascii="Times New Roman" w:eastAsia="Times New Roman" w:hAnsi="Times New Roman" w:cs="Times New Roman"/>
          <w:color w:val="212121"/>
          <w:sz w:val="24"/>
          <w:szCs w:val="24"/>
          <w:shd w:val="clear" w:color="auto" w:fill="FFFFFF"/>
        </w:rPr>
        <w:t>Adolescents are vulnerable to road traffic crashes due to limited experience and more risk taking behaviors.</w:t>
      </w:r>
      <w:r w:rsidR="007E732D" w:rsidRPr="00594CEB">
        <w:rPr>
          <w:rFonts w:ascii="Times New Roman" w:eastAsia="Times New Roman" w:hAnsi="Times New Roman" w:cs="Times New Roman"/>
          <w:color w:val="212121"/>
          <w:sz w:val="24"/>
          <w:szCs w:val="24"/>
          <w:shd w:val="clear" w:color="auto" w:fill="FFFFFF"/>
        </w:rPr>
        <w:fldChar w:fldCharType="begin"/>
      </w:r>
      <w:r w:rsidR="007E732D" w:rsidRPr="00594CEB">
        <w:rPr>
          <w:rFonts w:ascii="Times New Roman" w:eastAsia="Times New Roman" w:hAnsi="Times New Roman" w:cs="Times New Roman"/>
          <w:color w:val="212121"/>
          <w:sz w:val="24"/>
          <w:szCs w:val="24"/>
          <w:shd w:val="clear" w:color="auto" w:fill="FFFFFF"/>
        </w:rPr>
        <w:instrText xml:space="preserve"> ADDIN EN.CITE &lt;EndNote&gt;&lt;Cite&gt;&lt;Author&gt;Gershon&lt;/Author&gt;&lt;Year&gt;2018&lt;/Year&gt;&lt;RecNum&gt;18&lt;/RecNum&gt;&lt;DisplayText&gt;[4, 5]&lt;/DisplayText&gt;&lt;record&gt;&lt;rec-number&gt;18&lt;/rec-number&gt;&lt;foreign-keys&gt;&lt;key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Cite&gt;&lt;Author&gt;Sarkar&lt;/Author&gt;&lt;Year&gt;2004&lt;/Year&gt;&lt;RecNum&gt;27&lt;/RecNum&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EndNote&gt;</w:instrText>
      </w:r>
      <w:r w:rsidR="007E732D" w:rsidRPr="00594CEB">
        <w:rPr>
          <w:rFonts w:ascii="Times New Roman" w:eastAsia="Times New Roman" w:hAnsi="Times New Roman" w:cs="Times New Roman"/>
          <w:color w:val="212121"/>
          <w:sz w:val="24"/>
          <w:szCs w:val="24"/>
          <w:shd w:val="clear" w:color="auto" w:fill="FFFFFF"/>
        </w:rPr>
        <w:fldChar w:fldCharType="separate"/>
      </w:r>
      <w:r w:rsidR="007E732D" w:rsidRPr="00594CEB">
        <w:rPr>
          <w:rFonts w:ascii="Times New Roman" w:eastAsia="Times New Roman" w:hAnsi="Times New Roman" w:cs="Times New Roman"/>
          <w:noProof/>
          <w:color w:val="212121"/>
          <w:sz w:val="24"/>
          <w:szCs w:val="24"/>
          <w:shd w:val="clear" w:color="auto" w:fill="FFFFFF"/>
        </w:rPr>
        <w:t>[4, 5]</w:t>
      </w:r>
      <w:r w:rsidR="007E732D" w:rsidRPr="00594CEB">
        <w:rPr>
          <w:rFonts w:ascii="Times New Roman" w:eastAsia="Times New Roman" w:hAnsi="Times New Roman" w:cs="Times New Roman"/>
          <w:color w:val="212121"/>
          <w:sz w:val="24"/>
          <w:szCs w:val="24"/>
          <w:shd w:val="clear" w:color="auto" w:fill="FFFFFF"/>
        </w:rPr>
        <w:fldChar w:fldCharType="end"/>
      </w:r>
      <w:r w:rsidR="007E732D" w:rsidRPr="00594CEB">
        <w:rPr>
          <w:rFonts w:ascii="Times New Roman" w:eastAsia="Times New Roman" w:hAnsi="Times New Roman" w:cs="Times New Roman"/>
          <w:color w:val="212121"/>
          <w:sz w:val="24"/>
          <w:szCs w:val="24"/>
          <w:shd w:val="clear" w:color="auto" w:fill="FFFFFF"/>
        </w:rPr>
        <w:t xml:space="preserve"> </w:t>
      </w:r>
    </w:p>
    <w:p w:rsidR="00C459F4" w:rsidRPr="00594CEB" w:rsidRDefault="00C459F4" w:rsidP="00C459F4">
      <w:pPr>
        <w:suppressAutoHyphens/>
        <w:spacing w:line="480" w:lineRule="auto"/>
        <w:jc w:val="both"/>
        <w:rPr>
          <w:rFonts w:ascii="Times New Roman" w:eastAsia="Times New Roman" w:hAnsi="Times New Roman" w:cs="Times New Roman"/>
          <w:color w:val="212121"/>
          <w:sz w:val="24"/>
          <w:szCs w:val="24"/>
          <w:shd w:val="clear" w:color="auto" w:fill="FFFFFF"/>
        </w:rPr>
      </w:pPr>
      <w:r w:rsidRPr="00594CEB">
        <w:rPr>
          <w:rFonts w:ascii="Times New Roman" w:eastAsia="Times New Roman" w:hAnsi="Times New Roman" w:cs="Times New Roman"/>
          <w:color w:val="212121"/>
          <w:sz w:val="24"/>
          <w:szCs w:val="24"/>
          <w:shd w:val="clear" w:color="auto" w:fill="FFFFFF"/>
        </w:rPr>
        <w:t xml:space="preserve">In most countries the minimum driving age is 18 years but many adolescents start to drive earlier than the </w:t>
      </w:r>
      <w:r w:rsidRPr="00594CEB">
        <w:rPr>
          <w:rFonts w:ascii="Times New Roman" w:eastAsia="Times New Roman" w:hAnsi="Times New Roman" w:cs="Times New Roman"/>
          <w:sz w:val="24"/>
          <w:szCs w:val="24"/>
        </w:rPr>
        <w:t>legal</w:t>
      </w:r>
      <w:r w:rsidRPr="00594CEB">
        <w:rPr>
          <w:rFonts w:ascii="Times New Roman" w:eastAsia="Times New Roman" w:hAnsi="Times New Roman" w:cs="Times New Roman"/>
          <w:color w:val="212121"/>
          <w:sz w:val="24"/>
          <w:szCs w:val="24"/>
          <w:shd w:val="clear" w:color="auto" w:fill="FFFFFF"/>
        </w:rPr>
        <w:t xml:space="preserve"> age if they have access to vehicles in the household.</w:t>
      </w:r>
      <w:r w:rsidR="007E732D" w:rsidRPr="00594CEB">
        <w:rPr>
          <w:rFonts w:ascii="Times New Roman" w:eastAsia="Times New Roman" w:hAnsi="Times New Roman" w:cs="Times New Roman"/>
          <w:color w:val="212121"/>
          <w:sz w:val="24"/>
          <w:szCs w:val="24"/>
          <w:shd w:val="clear" w:color="auto" w:fill="FFFFFF"/>
        </w:rPr>
        <w:fldChar w:fldCharType="begin"/>
      </w:r>
      <w:r w:rsidR="007E732D" w:rsidRPr="00594CEB">
        <w:rPr>
          <w:rFonts w:ascii="Times New Roman" w:eastAsia="Times New Roman" w:hAnsi="Times New Roman" w:cs="Times New Roman"/>
          <w:color w:val="212121"/>
          <w:sz w:val="24"/>
          <w:szCs w:val="24"/>
          <w:shd w:val="clear" w:color="auto" w:fill="FFFFFF"/>
        </w:rPr>
        <w:instrText xml:space="preserve"> ADDIN EN.CITE &lt;EndNote&gt;&lt;Cite&gt;&lt;Author&gt;Shults&lt;/Author&gt;&lt;Year&gt;2016&lt;/Year&gt;&lt;RecNum&gt;30&lt;/RecNum&gt;&lt;DisplayText&gt;[6, 7]&lt;/DisplayText&gt;&lt;record&gt;&lt;rec-number&gt;30&lt;/rec-number&gt;&lt;foreign-keys&gt;&lt;key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Cite&gt;&lt;Author&gt;Zamani-Alavijeh&lt;/Author&gt;&lt;Year&gt;2010&lt;/Year&gt;&lt;RecNum&gt;44&lt;/RecNum&gt;&lt;record&gt;&lt;rec-number&gt;44&lt;/rec-number&gt;&lt;foreign-keys&gt;&lt;key app="EN" db-id="9pexzrwd6vtz2wepzzqxz9p7adx2etvt9rfx" timestamp="1626543927"&gt;44&lt;/key&gt;&lt;/foreign-keys&gt;&lt;ref-type name="Journal Article"&gt;17&lt;/ref-type&gt;&lt;contributors&gt;&lt;authors&gt;&lt;author&gt;Zamani-Alavijeh, Fereshteh&lt;/author&gt;&lt;author&gt;Niknami, Shamsaddin&lt;/author&gt;&lt;author&gt;Bazargan, Mohsen&lt;/author&gt;&lt;author&gt;Mohamadi, Esa&lt;/author&gt;&lt;author&gt;Montazeri, Ali&lt;/author&gt;&lt;author&gt;Ghofranipour, Fazlollah&lt;/author&gt;&lt;author&gt;Ahmadi, Fazlollah&lt;/author&gt;&lt;author&gt;Tavafian, Sedigheh Sadat&lt;/author&gt;&lt;author&gt;Shahrzad-Bazargan-Hejazi&lt;/author&gt;&lt;/authors&gt;&lt;/contributors&gt;&lt;titles&gt;&lt;title&gt;Risk-taking behaviors among motorcyclists in middle east countries: a case of islamic republic of Iran&lt;/title&gt;&lt;secondary-title&gt;Traffic injury prevention&lt;/secondary-title&gt;&lt;/titles&gt;&lt;periodical&gt;&lt;full-title&gt;Traffic injury prevention&lt;/full-title&gt;&lt;/periodical&gt;&lt;pages&gt;25-34&lt;/pages&gt;&lt;volume&gt;11&lt;/volume&gt;&lt;number&gt;1&lt;/number&gt;&lt;dates&gt;&lt;year&gt;2010&lt;/year&gt;&lt;/dates&gt;&lt;isbn&gt;1538-9588&lt;/isbn&gt;&lt;urls&gt;&lt;/urls&gt;&lt;/record&gt;&lt;/Cite&gt;&lt;/EndNote&gt;</w:instrText>
      </w:r>
      <w:r w:rsidR="007E732D" w:rsidRPr="00594CEB">
        <w:rPr>
          <w:rFonts w:ascii="Times New Roman" w:eastAsia="Times New Roman" w:hAnsi="Times New Roman" w:cs="Times New Roman"/>
          <w:color w:val="212121"/>
          <w:sz w:val="24"/>
          <w:szCs w:val="24"/>
          <w:shd w:val="clear" w:color="auto" w:fill="FFFFFF"/>
        </w:rPr>
        <w:fldChar w:fldCharType="separate"/>
      </w:r>
      <w:r w:rsidR="007E732D" w:rsidRPr="00594CEB">
        <w:rPr>
          <w:rFonts w:ascii="Times New Roman" w:eastAsia="Times New Roman" w:hAnsi="Times New Roman" w:cs="Times New Roman"/>
          <w:noProof/>
          <w:color w:val="212121"/>
          <w:sz w:val="24"/>
          <w:szCs w:val="24"/>
          <w:shd w:val="clear" w:color="auto" w:fill="FFFFFF"/>
        </w:rPr>
        <w:t>[6, 7]</w:t>
      </w:r>
      <w:r w:rsidR="007E732D" w:rsidRPr="00594CEB">
        <w:rPr>
          <w:rFonts w:ascii="Times New Roman" w:eastAsia="Times New Roman" w:hAnsi="Times New Roman" w:cs="Times New Roman"/>
          <w:color w:val="212121"/>
          <w:sz w:val="24"/>
          <w:szCs w:val="24"/>
          <w:shd w:val="clear" w:color="auto" w:fill="FFFFFF"/>
        </w:rPr>
        <w:fldChar w:fldCharType="end"/>
      </w:r>
      <w:r w:rsidRPr="00594CEB">
        <w:rPr>
          <w:rFonts w:ascii="Times New Roman" w:eastAsia="Times New Roman" w:hAnsi="Times New Roman" w:cs="Times New Roman"/>
          <w:color w:val="212121"/>
          <w:sz w:val="24"/>
          <w:szCs w:val="24"/>
          <w:shd w:val="clear" w:color="auto" w:fill="FFFFFF"/>
        </w:rPr>
        <w:t xml:space="preserve"> Underage driving is linked to adolescents’ aspiration of becoming independent and experience adventure, augmented with peer pressure.</w:t>
      </w:r>
      <w:r w:rsidR="007E732D" w:rsidRPr="00594CEB">
        <w:rPr>
          <w:rFonts w:ascii="Times New Roman" w:eastAsia="Times New Roman" w:hAnsi="Times New Roman" w:cs="Times New Roman"/>
          <w:color w:val="212121"/>
          <w:sz w:val="24"/>
          <w:szCs w:val="24"/>
          <w:shd w:val="clear" w:color="auto" w:fill="FFFFFF"/>
        </w:rPr>
        <w:fldChar w:fldCharType="begin"/>
      </w:r>
      <w:r w:rsidR="007E732D" w:rsidRPr="00594CEB">
        <w:rPr>
          <w:rFonts w:ascii="Times New Roman" w:eastAsia="Times New Roman" w:hAnsi="Times New Roman" w:cs="Times New Roman"/>
          <w:color w:val="212121"/>
          <w:sz w:val="24"/>
          <w:szCs w:val="24"/>
          <w:shd w:val="clear" w:color="auto" w:fill="FFFFFF"/>
        </w:rPr>
        <w:instrText xml:space="preserve"> ADDIN EN.CITE &lt;EndNote&gt;&lt;Cite&gt;&lt;Author&gt;Alderman&lt;/Author&gt;&lt;Year&gt;2018&lt;/Year&gt;&lt;RecNum&gt;4&lt;/RecNum&gt;&lt;DisplayText&gt;[8]&lt;/DisplayText&gt;&lt;record&gt;&lt;rec-number&gt;4&lt;/rec-number&gt;&lt;foreign-keys&gt;&lt;key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sidR="007E732D" w:rsidRPr="00594CEB">
        <w:rPr>
          <w:rFonts w:ascii="Times New Roman" w:eastAsia="Times New Roman" w:hAnsi="Times New Roman" w:cs="Times New Roman"/>
          <w:color w:val="212121"/>
          <w:sz w:val="24"/>
          <w:szCs w:val="24"/>
          <w:shd w:val="clear" w:color="auto" w:fill="FFFFFF"/>
        </w:rPr>
        <w:fldChar w:fldCharType="separate"/>
      </w:r>
      <w:r w:rsidR="007E732D" w:rsidRPr="00594CEB">
        <w:rPr>
          <w:rFonts w:ascii="Times New Roman" w:eastAsia="Times New Roman" w:hAnsi="Times New Roman" w:cs="Times New Roman"/>
          <w:noProof/>
          <w:color w:val="212121"/>
          <w:sz w:val="24"/>
          <w:szCs w:val="24"/>
          <w:shd w:val="clear" w:color="auto" w:fill="FFFFFF"/>
        </w:rPr>
        <w:t>[8]</w:t>
      </w:r>
      <w:r w:rsidR="007E732D" w:rsidRPr="00594CEB">
        <w:rPr>
          <w:rFonts w:ascii="Times New Roman" w:eastAsia="Times New Roman" w:hAnsi="Times New Roman" w:cs="Times New Roman"/>
          <w:color w:val="212121"/>
          <w:sz w:val="24"/>
          <w:szCs w:val="24"/>
          <w:shd w:val="clear" w:color="auto" w:fill="FFFFFF"/>
        </w:rPr>
        <w:fldChar w:fldCharType="end"/>
      </w:r>
      <w:r w:rsidR="007E732D" w:rsidRPr="00594CEB">
        <w:rPr>
          <w:rFonts w:ascii="Times New Roman" w:eastAsia="Times New Roman" w:hAnsi="Times New Roman" w:cs="Times New Roman"/>
          <w:color w:val="212121"/>
          <w:sz w:val="24"/>
          <w:szCs w:val="24"/>
          <w:shd w:val="clear" w:color="auto" w:fill="FFFFFF"/>
        </w:rPr>
        <w:t xml:space="preserve"> </w:t>
      </w:r>
    </w:p>
    <w:p w:rsidR="00C459F4" w:rsidRPr="00594CEB" w:rsidRDefault="00C459F4" w:rsidP="00C459F4">
      <w:pPr>
        <w:suppressAutoHyphens/>
        <w:spacing w:line="480" w:lineRule="auto"/>
        <w:jc w:val="both"/>
        <w:rPr>
          <w:rFonts w:ascii="Times New Roman" w:eastAsia="Times New Roman" w:hAnsi="Times New Roman" w:cs="Times New Roman"/>
          <w:color w:val="212121"/>
          <w:sz w:val="24"/>
          <w:szCs w:val="24"/>
          <w:shd w:val="clear" w:color="auto" w:fill="FFFFFF"/>
        </w:rPr>
      </w:pPr>
      <w:r w:rsidRPr="00594CEB">
        <w:rPr>
          <w:rFonts w:ascii="Times New Roman" w:eastAsia="Times New Roman" w:hAnsi="Times New Roman" w:cs="Times New Roman"/>
          <w:color w:val="212121"/>
          <w:sz w:val="24"/>
          <w:szCs w:val="24"/>
          <w:shd w:val="clear" w:color="auto" w:fill="FFFFFF"/>
        </w:rPr>
        <w:t>Demographic and socioeconomic factors, behaviors and consequences related to road crashes by adolescent car drivers have been studied in high- income countries (HICs).</w:t>
      </w:r>
      <w:r w:rsidR="007E732D" w:rsidRPr="00594CEB">
        <w:rPr>
          <w:rFonts w:ascii="Times New Roman" w:eastAsia="Times New Roman" w:hAnsi="Times New Roman" w:cs="Times New Roman"/>
          <w:color w:val="212121"/>
          <w:sz w:val="24"/>
          <w:szCs w:val="24"/>
          <w:shd w:val="clear" w:color="auto" w:fill="FFFFFF"/>
        </w:rPr>
        <w:fldChar w:fldCharType="begin"/>
      </w:r>
      <w:r w:rsidR="007E732D" w:rsidRPr="00594CEB">
        <w:rPr>
          <w:rFonts w:ascii="Times New Roman" w:eastAsia="Times New Roman" w:hAnsi="Times New Roman" w:cs="Times New Roman"/>
          <w:color w:val="212121"/>
          <w:sz w:val="24"/>
          <w:szCs w:val="24"/>
          <w:shd w:val="clear" w:color="auto" w:fill="FFFFFF"/>
        </w:rPr>
        <w:instrText xml:space="preserve"> ADDIN EN.CITE &lt;EndNote&gt;&lt;Cite&gt;&lt;Author&gt;Bates&lt;/Author&gt;&lt;Year&gt;2014&lt;/Year&gt;&lt;RecNum&gt;7&lt;/RecNum&gt;&lt;DisplayText&gt;[9, 10]&lt;/DisplayText&gt;&lt;record&gt;&lt;rec-number&gt;7&lt;/rec-number&gt;&lt;foreign-keys&gt;&lt;key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Cite&gt;&lt;Author&gt;Hanna&lt;/Author&gt;&lt;Year&gt;2010&lt;/Year&gt;&lt;RecNum&gt;5&lt;/RecNum&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EndNote&gt;</w:instrText>
      </w:r>
      <w:r w:rsidR="007E732D" w:rsidRPr="00594CEB">
        <w:rPr>
          <w:rFonts w:ascii="Times New Roman" w:eastAsia="Times New Roman" w:hAnsi="Times New Roman" w:cs="Times New Roman"/>
          <w:color w:val="212121"/>
          <w:sz w:val="24"/>
          <w:szCs w:val="24"/>
          <w:shd w:val="clear" w:color="auto" w:fill="FFFFFF"/>
        </w:rPr>
        <w:fldChar w:fldCharType="separate"/>
      </w:r>
      <w:r w:rsidR="007E732D" w:rsidRPr="00594CEB">
        <w:rPr>
          <w:rFonts w:ascii="Times New Roman" w:eastAsia="Times New Roman" w:hAnsi="Times New Roman" w:cs="Times New Roman"/>
          <w:noProof/>
          <w:color w:val="212121"/>
          <w:sz w:val="24"/>
          <w:szCs w:val="24"/>
          <w:shd w:val="clear" w:color="auto" w:fill="FFFFFF"/>
        </w:rPr>
        <w:t>[9, 10]</w:t>
      </w:r>
      <w:r w:rsidR="007E732D" w:rsidRPr="00594CEB">
        <w:rPr>
          <w:rFonts w:ascii="Times New Roman" w:eastAsia="Times New Roman" w:hAnsi="Times New Roman" w:cs="Times New Roman"/>
          <w:color w:val="212121"/>
          <w:sz w:val="24"/>
          <w:szCs w:val="24"/>
          <w:shd w:val="clear" w:color="auto" w:fill="FFFFFF"/>
        </w:rPr>
        <w:fldChar w:fldCharType="end"/>
      </w:r>
      <w:r w:rsidRPr="00594CEB">
        <w:rPr>
          <w:rFonts w:ascii="Times New Roman" w:eastAsia="Times New Roman" w:hAnsi="Times New Roman" w:cs="Times New Roman"/>
          <w:color w:val="212121"/>
          <w:sz w:val="24"/>
          <w:szCs w:val="24"/>
          <w:shd w:val="clear" w:color="auto" w:fill="FFFFFF"/>
        </w:rPr>
        <w:t xml:space="preserve"> The common crash risks in HICs among adolescent drivers are speeding, violation of safety rules, drink driving and use of cell phones.</w:t>
      </w:r>
      <w:r w:rsidR="007E732D" w:rsidRPr="00594CEB">
        <w:rPr>
          <w:rFonts w:ascii="Times New Roman" w:eastAsia="Times New Roman" w:hAnsi="Times New Roman" w:cs="Times New Roman"/>
          <w:color w:val="212121"/>
          <w:sz w:val="24"/>
          <w:szCs w:val="24"/>
          <w:shd w:val="clear" w:color="auto" w:fill="FFFFFF"/>
        </w:rPr>
        <w:fldChar w:fldCharType="begin"/>
      </w:r>
      <w:r w:rsidR="007E732D" w:rsidRPr="00594CEB">
        <w:rPr>
          <w:rFonts w:ascii="Times New Roman" w:eastAsia="Times New Roman" w:hAnsi="Times New Roman" w:cs="Times New Roman"/>
          <w:color w:val="212121"/>
          <w:sz w:val="24"/>
          <w:szCs w:val="24"/>
          <w:shd w:val="clear" w:color="auto" w:fill="FFFFFF"/>
        </w:rPr>
        <w:instrText xml:space="preserve"> ADDIN EN.CITE &lt;EndNote&gt;&lt;Cite&gt;&lt;Author&gt;Boulagouas&lt;/Author&gt;&lt;Year&gt;2020&lt;/Year&gt;&lt;RecNum&gt;3&lt;/RecNum&gt;&lt;DisplayText&gt;[11, 12]&lt;/DisplayText&gt;&lt;record&gt;&lt;rec-number&gt;3&lt;/rec-number&gt;&lt;foreign-keys&gt;&lt;key app="EN" db-id="9pexzrwd6vtz2wepzzqxz9p7adx2etvt9rfx" timestamp="1612559836"&gt;3&lt;/key&gt;&lt;/foreign-keys&gt;&lt;ref-type name="Journal Article"&gt;17&lt;/ref-type&gt;&lt;contributors&gt;&lt;authors&gt;&lt;author&gt;Boulagouas, Wafa&lt;/author&gt;&lt;author&gt;García-Herrero, Susana&lt;/author&gt;&lt;author&gt;Chaib, Rachid&lt;/author&gt;&lt;author&gt;Febres, Juan Diego&lt;/author&gt;&lt;author&gt;Mariscal, Miguel Ángel&lt;/author&gt;&lt;author&gt;Djebabra, Mébarek&lt;/author&gt;&lt;/authors&gt;&lt;/contributors&gt;&lt;titles&gt;&lt;title&gt;An investigation into unsafe behaviors and traffic accidents involving unlicensed drivers: a perspective for alignment measurement&lt;/title&gt;&lt;secondary-title&gt;International Journal of Environmental Research and Public Health&lt;/secondary-title&gt;&lt;/titles&gt;&lt;periodical&gt;&lt;full-title&gt;International journal of environmental research and public health&lt;/full-title&gt;&lt;/periodical&gt;&lt;pages&gt;6743&lt;/pages&gt;&lt;volume&gt;17&lt;/volume&gt;&lt;number&gt;18&lt;/number&gt;&lt;dates&gt;&lt;year&gt;2020&lt;/year&gt;&lt;/dates&gt;&lt;urls&gt;&lt;/urls&gt;&lt;/record&gt;&lt;/Cite&gt;&lt;Cite&gt;&lt;Author&gt;Jewett&lt;/Author&gt;&lt;Year&gt;2016&lt;/Year&gt;&lt;RecNum&gt;8&lt;/RecNum&gt;&lt;record&gt;&lt;rec-number&gt;8&lt;/rec-number&gt;&lt;foreign-keys&gt;&lt;key app="EN" db-id="9pexzrwd6vtz2wepzzqxz9p7adx2etvt9rfx" timestamp="1612561429"&gt;8&lt;/key&gt;&lt;/foreign-keys&gt;&lt;ref-type name="Journal Article"&gt;17&lt;/ref-type&gt;&lt;contributors&gt;&lt;authors&gt;&lt;author&gt;Jewett, Amy&lt;/author&gt;&lt;author&gt;Shults, Ruth A&lt;/author&gt;&lt;author&gt;Bhat, Geeta&lt;/author&gt;&lt;/authors&gt;&lt;/contributors&gt;&lt;titles&gt;&lt;title&gt;Parental perceptions of teen driving: Restrictions, worry and influence&lt;/title&gt;&lt;secondary-title&gt;Journal of safety research&lt;/secondary-title&gt;&lt;/titles&gt;&lt;periodical&gt;&lt;full-title&gt;Journal of safety research&lt;/full-title&gt;&lt;/periodical&gt;&lt;pages&gt;119-123&lt;/pages&gt;&lt;volume&gt;59&lt;/volume&gt;&lt;dates&gt;&lt;year&gt;2016&lt;/year&gt;&lt;/dates&gt;&lt;isbn&gt;0022-4375&lt;/isbn&gt;&lt;urls&gt;&lt;/urls&gt;&lt;/record&gt;&lt;/Cite&gt;&lt;/EndNote&gt;</w:instrText>
      </w:r>
      <w:r w:rsidR="007E732D" w:rsidRPr="00594CEB">
        <w:rPr>
          <w:rFonts w:ascii="Times New Roman" w:eastAsia="Times New Roman" w:hAnsi="Times New Roman" w:cs="Times New Roman"/>
          <w:color w:val="212121"/>
          <w:sz w:val="24"/>
          <w:szCs w:val="24"/>
          <w:shd w:val="clear" w:color="auto" w:fill="FFFFFF"/>
        </w:rPr>
        <w:fldChar w:fldCharType="separate"/>
      </w:r>
      <w:r w:rsidR="007E732D" w:rsidRPr="00594CEB">
        <w:rPr>
          <w:rFonts w:ascii="Times New Roman" w:eastAsia="Times New Roman" w:hAnsi="Times New Roman" w:cs="Times New Roman"/>
          <w:noProof/>
          <w:color w:val="212121"/>
          <w:sz w:val="24"/>
          <w:szCs w:val="24"/>
          <w:shd w:val="clear" w:color="auto" w:fill="FFFFFF"/>
        </w:rPr>
        <w:t>[11, 12]</w:t>
      </w:r>
      <w:r w:rsidR="007E732D" w:rsidRPr="00594CEB">
        <w:rPr>
          <w:rFonts w:ascii="Times New Roman" w:eastAsia="Times New Roman" w:hAnsi="Times New Roman" w:cs="Times New Roman"/>
          <w:color w:val="212121"/>
          <w:sz w:val="24"/>
          <w:szCs w:val="24"/>
          <w:shd w:val="clear" w:color="auto" w:fill="FFFFFF"/>
        </w:rPr>
        <w:fldChar w:fldCharType="end"/>
      </w:r>
      <w:r w:rsidRPr="00594CEB">
        <w:rPr>
          <w:rFonts w:ascii="Times New Roman" w:eastAsia="Times New Roman" w:hAnsi="Times New Roman" w:cs="Times New Roman"/>
          <w:color w:val="212121"/>
          <w:sz w:val="24"/>
          <w:szCs w:val="24"/>
          <w:shd w:val="clear" w:color="auto" w:fill="FFFFFF"/>
        </w:rPr>
        <w:t xml:space="preserve"> Graduate driving license program in some high income countries aims to restrict the road traffic exposure of adolescent drivers; and have been shown to successful in reducing fatal crashes in young drivers.</w:t>
      </w:r>
      <w:r w:rsidR="007E732D" w:rsidRPr="00594CEB">
        <w:rPr>
          <w:rFonts w:ascii="Times New Roman" w:eastAsia="Times New Roman" w:hAnsi="Times New Roman" w:cs="Times New Roman"/>
          <w:color w:val="212121"/>
          <w:sz w:val="24"/>
          <w:szCs w:val="24"/>
          <w:shd w:val="clear" w:color="auto" w:fill="FFFFFF"/>
        </w:rPr>
        <w:fldChar w:fldCharType="begin"/>
      </w:r>
      <w:r w:rsidR="007E732D" w:rsidRPr="00594CEB">
        <w:rPr>
          <w:rFonts w:ascii="Times New Roman" w:eastAsia="Times New Roman" w:hAnsi="Times New Roman" w:cs="Times New Roman"/>
          <w:color w:val="212121"/>
          <w:sz w:val="24"/>
          <w:szCs w:val="24"/>
          <w:shd w:val="clear" w:color="auto" w:fill="FFFFFF"/>
        </w:rPr>
        <w:instrText xml:space="preserve"> ADDIN EN.CITE &lt;EndNote&gt;&lt;Cite&gt;&lt;Author&gt;Tefft&lt;/Author&gt;&lt;Year&gt;2014&lt;/Year&gt;&lt;RecNum&gt;6&lt;/RecNum&gt;&lt;DisplayText&gt;[13]&lt;/DisplayText&gt;&lt;record&gt;&lt;rec-number&gt;6&lt;/rec-number&gt;&lt;foreign-keys&gt;&lt;key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sidR="007E732D" w:rsidRPr="00594CEB">
        <w:rPr>
          <w:rFonts w:ascii="Times New Roman" w:eastAsia="Times New Roman" w:hAnsi="Times New Roman" w:cs="Times New Roman"/>
          <w:color w:val="212121"/>
          <w:sz w:val="24"/>
          <w:szCs w:val="24"/>
          <w:shd w:val="clear" w:color="auto" w:fill="FFFFFF"/>
        </w:rPr>
        <w:fldChar w:fldCharType="separate"/>
      </w:r>
      <w:r w:rsidR="007E732D" w:rsidRPr="00594CEB">
        <w:rPr>
          <w:rFonts w:ascii="Times New Roman" w:eastAsia="Times New Roman" w:hAnsi="Times New Roman" w:cs="Times New Roman"/>
          <w:noProof/>
          <w:color w:val="212121"/>
          <w:sz w:val="24"/>
          <w:szCs w:val="24"/>
          <w:shd w:val="clear" w:color="auto" w:fill="FFFFFF"/>
        </w:rPr>
        <w:t>[13]</w:t>
      </w:r>
      <w:r w:rsidR="007E732D" w:rsidRPr="00594CEB">
        <w:rPr>
          <w:rFonts w:ascii="Times New Roman" w:eastAsia="Times New Roman" w:hAnsi="Times New Roman" w:cs="Times New Roman"/>
          <w:color w:val="212121"/>
          <w:sz w:val="24"/>
          <w:szCs w:val="24"/>
          <w:shd w:val="clear" w:color="auto" w:fill="FFFFFF"/>
        </w:rPr>
        <w:fldChar w:fldCharType="end"/>
      </w:r>
      <w:r w:rsidR="007E732D" w:rsidRPr="00594CEB">
        <w:rPr>
          <w:rFonts w:ascii="Times New Roman" w:eastAsia="Times New Roman" w:hAnsi="Times New Roman" w:cs="Times New Roman"/>
          <w:color w:val="212121"/>
          <w:sz w:val="24"/>
          <w:szCs w:val="24"/>
          <w:shd w:val="clear" w:color="auto" w:fill="FFFFFF"/>
        </w:rPr>
        <w:t xml:space="preserve"> </w:t>
      </w:r>
    </w:p>
    <w:p w:rsidR="00C459F4" w:rsidRPr="00594CEB" w:rsidRDefault="00C459F4" w:rsidP="00C459F4">
      <w:pPr>
        <w:suppressAutoHyphens/>
        <w:spacing w:line="480" w:lineRule="auto"/>
        <w:jc w:val="both"/>
        <w:rPr>
          <w:rFonts w:ascii="Times New Roman" w:eastAsia="Times New Roman" w:hAnsi="Times New Roman" w:cs="Times New Roman"/>
          <w:color w:val="212121"/>
          <w:sz w:val="24"/>
          <w:szCs w:val="24"/>
          <w:shd w:val="clear" w:color="auto" w:fill="FFFFFF"/>
        </w:rPr>
      </w:pPr>
      <w:r w:rsidRPr="00594CEB">
        <w:rPr>
          <w:rFonts w:ascii="Times New Roman" w:eastAsia="Times New Roman" w:hAnsi="Times New Roman" w:cs="Times New Roman"/>
          <w:color w:val="212121"/>
          <w:sz w:val="24"/>
          <w:szCs w:val="24"/>
          <w:shd w:val="clear" w:color="auto" w:fill="FFFFFF"/>
        </w:rPr>
        <w:t xml:space="preserve">It is unclear how underage drivers are contributing to the crash burden in low and middle income settings. Studies from many Asian countries show that underage motorcycle </w:t>
      </w:r>
      <w:r w:rsidR="00594CEB">
        <w:rPr>
          <w:rFonts w:ascii="Times New Roman" w:eastAsia="Times New Roman" w:hAnsi="Times New Roman" w:cs="Times New Roman"/>
          <w:color w:val="212121"/>
          <w:sz w:val="24"/>
          <w:szCs w:val="24"/>
          <w:shd w:val="clear" w:color="auto" w:fill="FFFFFF"/>
        </w:rPr>
        <w:t>riding</w:t>
      </w:r>
      <w:r w:rsidRPr="00594CEB">
        <w:rPr>
          <w:rFonts w:ascii="Times New Roman" w:eastAsia="Times New Roman" w:hAnsi="Times New Roman" w:cs="Times New Roman"/>
          <w:color w:val="212121"/>
          <w:sz w:val="24"/>
          <w:szCs w:val="24"/>
          <w:shd w:val="clear" w:color="auto" w:fill="FFFFFF"/>
        </w:rPr>
        <w:t xml:space="preserve"> exist</w:t>
      </w:r>
      <w:r w:rsidR="00594CEB">
        <w:rPr>
          <w:rFonts w:ascii="Times New Roman" w:eastAsia="Times New Roman" w:hAnsi="Times New Roman" w:cs="Times New Roman"/>
          <w:color w:val="212121"/>
          <w:sz w:val="24"/>
          <w:szCs w:val="24"/>
          <w:shd w:val="clear" w:color="auto" w:fill="FFFFFF"/>
        </w:rPr>
        <w:t>s</w:t>
      </w:r>
      <w:r w:rsidRPr="00594CEB">
        <w:rPr>
          <w:rFonts w:ascii="Times New Roman" w:eastAsia="Times New Roman" w:hAnsi="Times New Roman" w:cs="Times New Roman"/>
          <w:color w:val="212121"/>
          <w:sz w:val="24"/>
          <w:szCs w:val="24"/>
          <w:shd w:val="clear" w:color="auto" w:fill="FFFFFF"/>
        </w:rPr>
        <w:t xml:space="preserve"> and boys as young as eight y</w:t>
      </w:r>
      <w:r w:rsidR="00594CEB">
        <w:rPr>
          <w:rFonts w:ascii="Times New Roman" w:eastAsia="Times New Roman" w:hAnsi="Times New Roman" w:cs="Times New Roman"/>
          <w:color w:val="212121"/>
          <w:sz w:val="24"/>
          <w:szCs w:val="24"/>
          <w:shd w:val="clear" w:color="auto" w:fill="FFFFFF"/>
        </w:rPr>
        <w:t>ears have been reported to ride</w:t>
      </w:r>
      <w:r w:rsidRPr="00594CEB">
        <w:rPr>
          <w:rFonts w:ascii="Times New Roman" w:eastAsia="Times New Roman" w:hAnsi="Times New Roman" w:cs="Times New Roman"/>
          <w:color w:val="212121"/>
          <w:sz w:val="24"/>
          <w:szCs w:val="24"/>
          <w:shd w:val="clear" w:color="auto" w:fill="FFFFFF"/>
        </w:rPr>
        <w:t xml:space="preserve"> motorcycles.</w:t>
      </w:r>
      <w:r w:rsidR="007E732D" w:rsidRPr="00594CEB">
        <w:rPr>
          <w:rFonts w:ascii="Times New Roman" w:eastAsia="Times New Roman" w:hAnsi="Times New Roman" w:cs="Times New Roman"/>
          <w:color w:val="212121"/>
          <w:sz w:val="24"/>
          <w:szCs w:val="24"/>
          <w:shd w:val="clear" w:color="auto" w:fill="FFFFFF"/>
        </w:rPr>
        <w:fldChar w:fldCharType="begin">
          <w:fldData xml:space="preserve">PEVuZE5vdGU+PENpdGU+PEF1dGhvcj5MdXRmaTwvQXV0aG9yPjxZZWFyPjIwMjA8L1llYXI+PFJl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</w:fldData>
        </w:fldChar>
      </w:r>
      <w:r w:rsidR="007E732D" w:rsidRPr="00594CEB">
        <w:rPr>
          <w:rFonts w:ascii="Times New Roman" w:eastAsia="Times New Roman" w:hAnsi="Times New Roman" w:cs="Times New Roman"/>
          <w:color w:val="212121"/>
          <w:sz w:val="24"/>
          <w:szCs w:val="24"/>
          <w:shd w:val="clear" w:color="auto" w:fill="FFFFFF"/>
        </w:rPr>
        <w:instrText xml:space="preserve"> ADDIN EN.CITE </w:instrText>
      </w:r>
      <w:r w:rsidR="007E732D" w:rsidRPr="00594CEB">
        <w:rPr>
          <w:rFonts w:ascii="Times New Roman" w:eastAsia="Times New Roman" w:hAnsi="Times New Roman" w:cs="Times New Roman"/>
          <w:color w:val="212121"/>
          <w:sz w:val="24"/>
          <w:szCs w:val="24"/>
          <w:shd w:val="clear" w:color="auto" w:fill="FFFFFF"/>
        </w:rPr>
        <w:fldChar w:fldCharType="begin">
          <w:fldData xml:space="preserve">PEVuZE5vdGU+PENpdGU+PEF1dGhvcj5MdXRmaTwvQXV0aG9yPjxZZWFyPjIwMjA8L1llYXI+PFJl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</w:fldData>
        </w:fldChar>
      </w:r>
      <w:r w:rsidR="007E732D" w:rsidRPr="00594CEB">
        <w:rPr>
          <w:rFonts w:ascii="Times New Roman" w:eastAsia="Times New Roman" w:hAnsi="Times New Roman" w:cs="Times New Roman"/>
          <w:color w:val="212121"/>
          <w:sz w:val="24"/>
          <w:szCs w:val="24"/>
          <w:shd w:val="clear" w:color="auto" w:fill="FFFFFF"/>
        </w:rPr>
        <w:instrText xml:space="preserve"> ADDIN EN.CITE.DATA </w:instrText>
      </w:r>
      <w:r w:rsidR="007E732D" w:rsidRPr="00594CEB">
        <w:rPr>
          <w:rFonts w:ascii="Times New Roman" w:eastAsia="Times New Roman" w:hAnsi="Times New Roman" w:cs="Times New Roman"/>
          <w:color w:val="212121"/>
          <w:sz w:val="24"/>
          <w:szCs w:val="24"/>
          <w:shd w:val="clear" w:color="auto" w:fill="FFFFFF"/>
        </w:rPr>
      </w:r>
      <w:r w:rsidR="007E732D" w:rsidRPr="00594CEB">
        <w:rPr>
          <w:rFonts w:ascii="Times New Roman" w:eastAsia="Times New Roman" w:hAnsi="Times New Roman" w:cs="Times New Roman"/>
          <w:color w:val="212121"/>
          <w:sz w:val="24"/>
          <w:szCs w:val="24"/>
          <w:shd w:val="clear" w:color="auto" w:fill="FFFFFF"/>
        </w:rPr>
        <w:fldChar w:fldCharType="end"/>
      </w:r>
      <w:r w:rsidR="007E732D" w:rsidRPr="00594CEB">
        <w:rPr>
          <w:rFonts w:ascii="Times New Roman" w:eastAsia="Times New Roman" w:hAnsi="Times New Roman" w:cs="Times New Roman"/>
          <w:color w:val="212121"/>
          <w:sz w:val="24"/>
          <w:szCs w:val="24"/>
          <w:shd w:val="clear" w:color="auto" w:fill="FFFFFF"/>
        </w:rPr>
        <w:fldChar w:fldCharType="separate"/>
      </w:r>
      <w:r w:rsidR="007E732D" w:rsidRPr="00594CEB">
        <w:rPr>
          <w:rFonts w:ascii="Times New Roman" w:eastAsia="Times New Roman" w:hAnsi="Times New Roman" w:cs="Times New Roman"/>
          <w:noProof/>
          <w:color w:val="212121"/>
          <w:sz w:val="24"/>
          <w:szCs w:val="24"/>
          <w:shd w:val="clear" w:color="auto" w:fill="FFFFFF"/>
        </w:rPr>
        <w:t>[14-18]</w:t>
      </w:r>
      <w:r w:rsidR="007E732D" w:rsidRPr="00594CEB">
        <w:rPr>
          <w:rFonts w:ascii="Times New Roman" w:eastAsia="Times New Roman" w:hAnsi="Times New Roman" w:cs="Times New Roman"/>
          <w:color w:val="212121"/>
          <w:sz w:val="24"/>
          <w:szCs w:val="24"/>
          <w:shd w:val="clear" w:color="auto" w:fill="FFFFFF"/>
        </w:rPr>
        <w:fldChar w:fldCharType="end"/>
      </w:r>
      <w:r w:rsidRPr="00594CEB">
        <w:rPr>
          <w:rFonts w:ascii="Times New Roman" w:eastAsia="Times New Roman" w:hAnsi="Times New Roman" w:cs="Times New Roman"/>
          <w:color w:val="212121"/>
          <w:sz w:val="24"/>
          <w:szCs w:val="24"/>
          <w:shd w:val="clear" w:color="auto" w:fill="FFFFFF"/>
        </w:rPr>
        <w:t xml:space="preserve"> Underage </w:t>
      </w:r>
      <w:r w:rsidR="00594CEB">
        <w:rPr>
          <w:rFonts w:ascii="Times New Roman" w:eastAsia="Times New Roman" w:hAnsi="Times New Roman" w:cs="Times New Roman"/>
          <w:sz w:val="24"/>
          <w:szCs w:val="24"/>
        </w:rPr>
        <w:t>riders</w:t>
      </w:r>
      <w:r w:rsidRPr="00594CEB">
        <w:rPr>
          <w:rFonts w:ascii="Times New Roman" w:eastAsia="Times New Roman" w:hAnsi="Times New Roman" w:cs="Times New Roman"/>
          <w:color w:val="212121"/>
          <w:sz w:val="24"/>
          <w:szCs w:val="24"/>
          <w:shd w:val="clear" w:color="auto" w:fill="FFFFFF"/>
        </w:rPr>
        <w:t xml:space="preserve"> rarely use helmets and are often involved in crashes.</w:t>
      </w:r>
      <w:r w:rsidR="00433F5D" w:rsidRPr="00594CEB">
        <w:rPr>
          <w:rFonts w:ascii="Times New Roman" w:eastAsia="Times New Roman" w:hAnsi="Times New Roman" w:cs="Times New Roman"/>
          <w:color w:val="212121"/>
          <w:sz w:val="24"/>
          <w:szCs w:val="24"/>
          <w:shd w:val="clear" w:color="auto" w:fill="FFFFFF"/>
        </w:rPr>
        <w:fldChar w:fldCharType="begin"/>
      </w:r>
      <w:r w:rsidR="00433F5D" w:rsidRPr="00594CEB">
        <w:rPr>
          <w:rFonts w:ascii="Times New Roman" w:eastAsia="Times New Roman" w:hAnsi="Times New Roman" w:cs="Times New Roman"/>
          <w:color w:val="212121"/>
          <w:sz w:val="24"/>
          <w:szCs w:val="24"/>
          <w:shd w:val="clear" w:color="auto" w:fill="FFFFFF"/>
        </w:rPr>
        <w:instrText xml:space="preserve"> ADDIN EN.CITE &lt;EndNote&gt;&lt;Cite&gt;&lt;Author&gt;Piyapromdee&lt;/Author&gt;&lt;Year&gt;2015&lt;/Year&gt;&lt;RecNum&gt;33&lt;/RecNum&gt;&lt;DisplayText&gt;[16]&lt;/DisplayText&gt;&lt;record&gt;&lt;rec-number&gt;33&lt;/rec-number&gt;&lt;foreign-keys&gt;&lt;key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sidR="00433F5D" w:rsidRPr="00594CEB">
        <w:rPr>
          <w:rFonts w:ascii="Times New Roman" w:eastAsia="Times New Roman" w:hAnsi="Times New Roman" w:cs="Times New Roman"/>
          <w:color w:val="212121"/>
          <w:sz w:val="24"/>
          <w:szCs w:val="24"/>
          <w:shd w:val="clear" w:color="auto" w:fill="FFFFFF"/>
        </w:rPr>
        <w:fldChar w:fldCharType="separate"/>
      </w:r>
      <w:r w:rsidR="00433F5D" w:rsidRPr="00594CEB">
        <w:rPr>
          <w:rFonts w:ascii="Times New Roman" w:eastAsia="Times New Roman" w:hAnsi="Times New Roman" w:cs="Times New Roman"/>
          <w:noProof/>
          <w:color w:val="212121"/>
          <w:sz w:val="24"/>
          <w:szCs w:val="24"/>
          <w:shd w:val="clear" w:color="auto" w:fill="FFFFFF"/>
        </w:rPr>
        <w:t>[16]</w:t>
      </w:r>
      <w:r w:rsidR="00433F5D" w:rsidRPr="00594CEB">
        <w:rPr>
          <w:rFonts w:ascii="Times New Roman" w:eastAsia="Times New Roman" w:hAnsi="Times New Roman" w:cs="Times New Roman"/>
          <w:color w:val="212121"/>
          <w:sz w:val="24"/>
          <w:szCs w:val="24"/>
          <w:shd w:val="clear" w:color="auto" w:fill="FFFFFF"/>
        </w:rPr>
        <w:fldChar w:fldCharType="end"/>
      </w:r>
      <w:r w:rsidRPr="00594CEB">
        <w:rPr>
          <w:rFonts w:ascii="Times New Roman" w:eastAsia="Times New Roman" w:hAnsi="Times New Roman" w:cs="Times New Roman"/>
          <w:color w:val="212121"/>
          <w:sz w:val="24"/>
          <w:szCs w:val="24"/>
          <w:shd w:val="clear" w:color="auto" w:fill="FFFFFF"/>
        </w:rPr>
        <w:t xml:space="preserve"> Understanding underage motorcycle driving can be critical in suggesting preventive measures in low-income settings, as these countries account for about 90% of road deaths in adolescents globally.</w:t>
      </w:r>
      <w:r w:rsidR="00433F5D" w:rsidRPr="00594CEB">
        <w:rPr>
          <w:rFonts w:ascii="Times New Roman" w:eastAsia="Times New Roman" w:hAnsi="Times New Roman" w:cs="Times New Roman"/>
          <w:color w:val="212121"/>
          <w:sz w:val="24"/>
          <w:szCs w:val="24"/>
          <w:shd w:val="clear" w:color="auto" w:fill="FFFFFF"/>
        </w:rPr>
        <w:fldChar w:fldCharType="begin"/>
      </w:r>
      <w:r w:rsidR="00433F5D" w:rsidRPr="00594CEB">
        <w:rPr>
          <w:rFonts w:ascii="Times New Roman" w:eastAsia="Times New Roman" w:hAnsi="Times New Roman" w:cs="Times New Roman"/>
          <w:color w:val="212121"/>
          <w:sz w:val="24"/>
          <w:szCs w:val="24"/>
          <w:shd w:val="clear" w:color="auto" w:fill="FFFFFF"/>
        </w:rPr>
        <w:instrText xml:space="preserve"> ADDIN EN.CITE &lt;EndNote&gt;&lt;Cite&gt;&lt;Author&gt;Nantulya&lt;/Author&gt;&lt;Year&gt;2003&lt;/Year&gt;&lt;RecNum&gt;28&lt;/RecNum&gt;&lt;DisplayText&gt;[19]&lt;/DisplayText&gt;&lt;record&gt;&lt;rec-number&gt;28&lt;/rec-number&gt;&lt;foreign-keys&gt;&lt;key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sidR="00433F5D" w:rsidRPr="00594CEB">
        <w:rPr>
          <w:rFonts w:ascii="Times New Roman" w:eastAsia="Times New Roman" w:hAnsi="Times New Roman" w:cs="Times New Roman"/>
          <w:color w:val="212121"/>
          <w:sz w:val="24"/>
          <w:szCs w:val="24"/>
          <w:shd w:val="clear" w:color="auto" w:fill="FFFFFF"/>
        </w:rPr>
        <w:fldChar w:fldCharType="separate"/>
      </w:r>
      <w:r w:rsidR="00433F5D" w:rsidRPr="00594CEB">
        <w:rPr>
          <w:rFonts w:ascii="Times New Roman" w:eastAsia="Times New Roman" w:hAnsi="Times New Roman" w:cs="Times New Roman"/>
          <w:noProof/>
          <w:color w:val="212121"/>
          <w:sz w:val="24"/>
          <w:szCs w:val="24"/>
          <w:shd w:val="clear" w:color="auto" w:fill="FFFFFF"/>
        </w:rPr>
        <w:t>[19]</w:t>
      </w:r>
      <w:r w:rsidR="00433F5D" w:rsidRPr="00594CEB">
        <w:rPr>
          <w:rFonts w:ascii="Times New Roman" w:eastAsia="Times New Roman" w:hAnsi="Times New Roman" w:cs="Times New Roman"/>
          <w:color w:val="212121"/>
          <w:sz w:val="24"/>
          <w:szCs w:val="24"/>
          <w:shd w:val="clear" w:color="auto" w:fill="FFFFFF"/>
        </w:rPr>
        <w:fldChar w:fldCharType="end"/>
      </w:r>
      <w:r w:rsidR="00433F5D" w:rsidRPr="00594CEB">
        <w:rPr>
          <w:rFonts w:ascii="Times New Roman" w:eastAsia="Times New Roman" w:hAnsi="Times New Roman" w:cs="Times New Roman"/>
          <w:color w:val="212121"/>
          <w:sz w:val="24"/>
          <w:szCs w:val="24"/>
          <w:shd w:val="clear" w:color="auto" w:fill="FFFFFF"/>
        </w:rPr>
        <w:t xml:space="preserve"> </w:t>
      </w:r>
    </w:p>
    <w:p w:rsidR="00C459F4" w:rsidRPr="00594CEB" w:rsidRDefault="00C459F4" w:rsidP="00C459F4">
      <w:pPr>
        <w:suppressAutoHyphens/>
        <w:spacing w:line="480" w:lineRule="auto"/>
        <w:jc w:val="both"/>
        <w:rPr>
          <w:rFonts w:ascii="Times New Roman" w:eastAsia="Times New Roman" w:hAnsi="Times New Roman" w:cs="Times New Roman"/>
          <w:color w:val="212121"/>
          <w:sz w:val="24"/>
          <w:szCs w:val="24"/>
          <w:shd w:val="clear" w:color="auto" w:fill="FFFFFF"/>
        </w:rPr>
      </w:pPr>
      <w:r w:rsidRPr="00594CEB">
        <w:rPr>
          <w:rFonts w:ascii="Times New Roman" w:eastAsia="Times New Roman" w:hAnsi="Times New Roman" w:cs="Times New Roman"/>
          <w:color w:val="212121"/>
          <w:sz w:val="24"/>
          <w:szCs w:val="24"/>
          <w:shd w:val="clear" w:color="auto" w:fill="FFFFFF"/>
        </w:rPr>
        <w:t xml:space="preserve">Unlike high-income </w:t>
      </w:r>
      <w:r w:rsidRPr="00594CEB">
        <w:rPr>
          <w:rFonts w:ascii="Times New Roman" w:eastAsia="Times New Roman" w:hAnsi="Times New Roman" w:cs="Times New Roman"/>
          <w:sz w:val="24"/>
          <w:szCs w:val="24"/>
        </w:rPr>
        <w:t>countries</w:t>
      </w:r>
      <w:r w:rsidRPr="00594CEB">
        <w:rPr>
          <w:rFonts w:ascii="Times New Roman" w:eastAsia="Times New Roman" w:hAnsi="Times New Roman" w:cs="Times New Roman"/>
          <w:color w:val="212121"/>
          <w:sz w:val="24"/>
          <w:szCs w:val="24"/>
          <w:shd w:val="clear" w:color="auto" w:fill="FFFFFF"/>
        </w:rPr>
        <w:t>, many low-income settings lack stringent rules for obtaining driving license. Previous studies report high crash rates in the early licensure period regardless of age of licensure compared to adults.</w:t>
      </w:r>
      <w:r w:rsidR="00433F5D" w:rsidRPr="00594CEB">
        <w:rPr>
          <w:rFonts w:ascii="Times New Roman" w:eastAsia="Times New Roman" w:hAnsi="Times New Roman" w:cs="Times New Roman"/>
          <w:color w:val="212121"/>
          <w:sz w:val="24"/>
          <w:szCs w:val="24"/>
          <w:shd w:val="clear" w:color="auto" w:fill="FFFFFF"/>
        </w:rPr>
        <w:fldChar w:fldCharType="begin">
          <w:fldData xml:space="preserve">PEVuZE5vdGU+PENpdGU+PEF1dGhvcj5FaHNhbmk8L0F1dGhvcj48WWVhcj4yMDEzPC9ZZWFyPjxS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</w:fldData>
        </w:fldChar>
      </w:r>
      <w:r w:rsidR="00433F5D" w:rsidRPr="00594CEB">
        <w:rPr>
          <w:rFonts w:ascii="Times New Roman" w:eastAsia="Times New Roman" w:hAnsi="Times New Roman" w:cs="Times New Roman"/>
          <w:color w:val="212121"/>
          <w:sz w:val="24"/>
          <w:szCs w:val="24"/>
          <w:shd w:val="clear" w:color="auto" w:fill="FFFFFF"/>
        </w:rPr>
        <w:instrText xml:space="preserve"> ADDIN EN.CITE </w:instrText>
      </w:r>
      <w:r w:rsidR="00433F5D" w:rsidRPr="00594CEB">
        <w:rPr>
          <w:rFonts w:ascii="Times New Roman" w:eastAsia="Times New Roman" w:hAnsi="Times New Roman" w:cs="Times New Roman"/>
          <w:color w:val="212121"/>
          <w:sz w:val="24"/>
          <w:szCs w:val="24"/>
          <w:shd w:val="clear" w:color="auto" w:fill="FFFFFF"/>
        </w:rPr>
        <w:fldChar w:fldCharType="begin">
          <w:fldData xml:space="preserve">PEVuZE5vdGU+PENpdGU+PEF1dGhvcj5FaHNhbmk8L0F1dGhvcj48WWVhcj4yMDEzPC9ZZWFyPjxS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</w:fldData>
        </w:fldChar>
      </w:r>
      <w:r w:rsidR="00433F5D" w:rsidRPr="00594CEB">
        <w:rPr>
          <w:rFonts w:ascii="Times New Roman" w:eastAsia="Times New Roman" w:hAnsi="Times New Roman" w:cs="Times New Roman"/>
          <w:color w:val="212121"/>
          <w:sz w:val="24"/>
          <w:szCs w:val="24"/>
          <w:shd w:val="clear" w:color="auto" w:fill="FFFFFF"/>
        </w:rPr>
        <w:instrText xml:space="preserve"> ADDIN EN.CITE.DATA </w:instrText>
      </w:r>
      <w:r w:rsidR="00433F5D" w:rsidRPr="00594CEB">
        <w:rPr>
          <w:rFonts w:ascii="Times New Roman" w:eastAsia="Times New Roman" w:hAnsi="Times New Roman" w:cs="Times New Roman"/>
          <w:color w:val="212121"/>
          <w:sz w:val="24"/>
          <w:szCs w:val="24"/>
          <w:shd w:val="clear" w:color="auto" w:fill="FFFFFF"/>
        </w:rPr>
      </w:r>
      <w:r w:rsidR="00433F5D" w:rsidRPr="00594CEB">
        <w:rPr>
          <w:rFonts w:ascii="Times New Roman" w:eastAsia="Times New Roman" w:hAnsi="Times New Roman" w:cs="Times New Roman"/>
          <w:color w:val="212121"/>
          <w:sz w:val="24"/>
          <w:szCs w:val="24"/>
          <w:shd w:val="clear" w:color="auto" w:fill="FFFFFF"/>
        </w:rPr>
        <w:fldChar w:fldCharType="end"/>
      </w:r>
      <w:r w:rsidR="00433F5D" w:rsidRPr="00594CEB">
        <w:rPr>
          <w:rFonts w:ascii="Times New Roman" w:eastAsia="Times New Roman" w:hAnsi="Times New Roman" w:cs="Times New Roman"/>
          <w:color w:val="212121"/>
          <w:sz w:val="24"/>
          <w:szCs w:val="24"/>
          <w:shd w:val="clear" w:color="auto" w:fill="FFFFFF"/>
        </w:rPr>
        <w:fldChar w:fldCharType="separate"/>
      </w:r>
      <w:r w:rsidR="00433F5D" w:rsidRPr="00594CEB">
        <w:rPr>
          <w:rFonts w:ascii="Times New Roman" w:eastAsia="Times New Roman" w:hAnsi="Times New Roman" w:cs="Times New Roman"/>
          <w:noProof/>
          <w:color w:val="212121"/>
          <w:sz w:val="24"/>
          <w:szCs w:val="24"/>
          <w:shd w:val="clear" w:color="auto" w:fill="FFFFFF"/>
        </w:rPr>
        <w:t>[4, 20-25]</w:t>
      </w:r>
      <w:r w:rsidR="00433F5D" w:rsidRPr="00594CEB">
        <w:rPr>
          <w:rFonts w:ascii="Times New Roman" w:eastAsia="Times New Roman" w:hAnsi="Times New Roman" w:cs="Times New Roman"/>
          <w:color w:val="212121"/>
          <w:sz w:val="24"/>
          <w:szCs w:val="24"/>
          <w:shd w:val="clear" w:color="auto" w:fill="FFFFFF"/>
        </w:rPr>
        <w:fldChar w:fldCharType="end"/>
      </w:r>
      <w:r w:rsidRPr="00594CEB">
        <w:rPr>
          <w:rFonts w:ascii="Times New Roman" w:eastAsia="Times New Roman" w:hAnsi="Times New Roman" w:cs="Times New Roman"/>
          <w:color w:val="212121"/>
          <w:sz w:val="24"/>
          <w:szCs w:val="24"/>
          <w:shd w:val="clear" w:color="auto" w:fill="FFFFFF"/>
        </w:rPr>
        <w:t xml:space="preserve"> The risk of crashes is particularly high in the first 12 to 18 months of independent driving after obtaining license.</w:t>
      </w:r>
      <w:r w:rsidR="00433F5D" w:rsidRPr="00594CEB">
        <w:rPr>
          <w:rFonts w:ascii="Times New Roman" w:eastAsia="Times New Roman" w:hAnsi="Times New Roman" w:cs="Times New Roman"/>
          <w:color w:val="212121"/>
          <w:sz w:val="24"/>
          <w:szCs w:val="24"/>
          <w:shd w:val="clear" w:color="auto" w:fill="FFFFFF"/>
        </w:rPr>
        <w:fldChar w:fldCharType="begin"/>
      </w:r>
      <w:r w:rsidR="00433F5D" w:rsidRPr="00594CEB">
        <w:rPr>
          <w:rFonts w:ascii="Times New Roman" w:eastAsia="Times New Roman" w:hAnsi="Times New Roman" w:cs="Times New Roman"/>
          <w:color w:val="212121"/>
          <w:sz w:val="24"/>
          <w:szCs w:val="24"/>
          <w:shd w:val="clear" w:color="auto" w:fill="FFFFFF"/>
        </w:rPr>
        <w:instrText xml:space="preserve"> ADDIN EN.CITE &lt;EndNote&gt;&lt;Cite&gt;&lt;Author&gt;Curry&lt;/Author&gt;&lt;Year&gt;2017&lt;/Year&gt;&lt;RecNum&gt;19&lt;/RecNum&gt;&lt;DisplayText&gt;[26]&lt;/DisplayText&gt;&lt;record&gt;&lt;rec-number&gt;19&lt;/rec-number&gt;&lt;foreign-keys&gt;&lt;key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sidR="00433F5D" w:rsidRPr="00594CEB">
        <w:rPr>
          <w:rFonts w:ascii="Times New Roman" w:eastAsia="Times New Roman" w:hAnsi="Times New Roman" w:cs="Times New Roman"/>
          <w:color w:val="212121"/>
          <w:sz w:val="24"/>
          <w:szCs w:val="24"/>
          <w:shd w:val="clear" w:color="auto" w:fill="FFFFFF"/>
        </w:rPr>
        <w:fldChar w:fldCharType="separate"/>
      </w:r>
      <w:r w:rsidR="00433F5D" w:rsidRPr="00594CEB">
        <w:rPr>
          <w:rFonts w:ascii="Times New Roman" w:eastAsia="Times New Roman" w:hAnsi="Times New Roman" w:cs="Times New Roman"/>
          <w:noProof/>
          <w:color w:val="212121"/>
          <w:sz w:val="24"/>
          <w:szCs w:val="24"/>
          <w:shd w:val="clear" w:color="auto" w:fill="FFFFFF"/>
        </w:rPr>
        <w:t>[26]</w:t>
      </w:r>
      <w:r w:rsidR="00433F5D" w:rsidRPr="00594CEB">
        <w:rPr>
          <w:rFonts w:ascii="Times New Roman" w:eastAsia="Times New Roman" w:hAnsi="Times New Roman" w:cs="Times New Roman"/>
          <w:color w:val="212121"/>
          <w:sz w:val="24"/>
          <w:szCs w:val="24"/>
          <w:shd w:val="clear" w:color="auto" w:fill="FFFFFF"/>
        </w:rPr>
        <w:fldChar w:fldCharType="end"/>
      </w:r>
      <w:r w:rsidR="00433F5D" w:rsidRPr="00594CEB">
        <w:rPr>
          <w:rFonts w:ascii="Times New Roman" w:eastAsia="Times New Roman" w:hAnsi="Times New Roman" w:cs="Times New Roman"/>
          <w:color w:val="212121"/>
          <w:sz w:val="24"/>
          <w:szCs w:val="24"/>
          <w:shd w:val="clear" w:color="auto" w:fill="FFFFFF"/>
        </w:rPr>
        <w:t xml:space="preserve"> </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The aim of this study is to assess the association between age and severe injury and death in young motorcyclists. </w:t>
      </w:r>
    </w:p>
    <w:p w:rsidR="00C459F4" w:rsidRPr="00594CEB" w:rsidRDefault="00C459F4" w:rsidP="00C459F4">
      <w:pPr>
        <w:suppressAutoHyphens/>
        <w:spacing w:line="480" w:lineRule="auto"/>
        <w:rPr>
          <w:rFonts w:ascii="Times New Roman" w:eastAsia="Times New Roman" w:hAnsi="Times New Roman" w:cs="Times New Roman"/>
          <w:b/>
          <w:sz w:val="24"/>
          <w:szCs w:val="24"/>
        </w:rPr>
      </w:pPr>
    </w:p>
    <w:p w:rsidR="00C459F4" w:rsidRPr="00594CEB" w:rsidRDefault="00C459F4" w:rsidP="00C459F4">
      <w:pPr>
        <w:suppressAutoHyphens/>
        <w:spacing w:line="480" w:lineRule="auto"/>
        <w:rPr>
          <w:rFonts w:ascii="Times New Roman" w:eastAsia="Times New Roman" w:hAnsi="Times New Roman" w:cs="Times New Roman"/>
          <w:sz w:val="24"/>
          <w:szCs w:val="24"/>
          <w:shd w:val="clear" w:color="auto" w:fill="FFFFFF"/>
        </w:rPr>
      </w:pPr>
      <w:r w:rsidRPr="00594CEB">
        <w:rPr>
          <w:rFonts w:ascii="Times New Roman" w:eastAsia="Times New Roman" w:hAnsi="Times New Roman" w:cs="Times New Roman"/>
          <w:b/>
          <w:sz w:val="24"/>
          <w:szCs w:val="24"/>
        </w:rPr>
        <w:t>Methods</w:t>
      </w:r>
    </w:p>
    <w:p w:rsidR="00C459F4" w:rsidRPr="00594CEB" w:rsidRDefault="00C459F4" w:rsidP="00C459F4">
      <w:pPr>
        <w:suppressAutoHyphens/>
        <w:spacing w:line="480" w:lineRule="auto"/>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Design</w:t>
      </w:r>
    </w:p>
    <w:p w:rsidR="00C459F4" w:rsidRPr="00594CEB" w:rsidRDefault="00C459F4" w:rsidP="00C459F4">
      <w:pPr>
        <w:suppressAutoHyphens/>
        <w:spacing w:line="480" w:lineRule="auto"/>
        <w:jc w:val="both"/>
        <w:rPr>
          <w:rFonts w:ascii="Times New Roman" w:eastAsia="Times New Roman" w:hAnsi="Times New Roman" w:cs="Times New Roman"/>
          <w:b/>
          <w:sz w:val="24"/>
          <w:szCs w:val="24"/>
        </w:rPr>
      </w:pPr>
      <w:r w:rsidRPr="00594CEB">
        <w:rPr>
          <w:rFonts w:ascii="Times New Roman" w:eastAsia="Times New Roman" w:hAnsi="Times New Roman" w:cs="Times New Roman"/>
          <w:sz w:val="24"/>
          <w:szCs w:val="24"/>
        </w:rPr>
        <w:t xml:space="preserve">We conducted a cross-sectional study using data collected between 2007 and 2015. </w:t>
      </w:r>
    </w:p>
    <w:p w:rsidR="00C459F4" w:rsidRPr="00594CEB" w:rsidRDefault="00C459F4" w:rsidP="00C459F4">
      <w:pPr>
        <w:suppressAutoHyphens/>
        <w:spacing w:line="480" w:lineRule="auto"/>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Setting</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The study setting is Karachi, a large urban area of Pakistan with an estimated population of 18 million and a total length of the road network of over 8,000 kilometers.</w:t>
      </w:r>
      <w:r w:rsidR="00692F85" w:rsidRPr="00594CEB">
        <w:rPr>
          <w:rFonts w:ascii="Times New Roman" w:eastAsia="Times New Roman" w:hAnsi="Times New Roman" w:cs="Times New Roman"/>
          <w:sz w:val="24"/>
          <w:szCs w:val="24"/>
        </w:rPr>
        <w:fldChar w:fldCharType="begin"/>
      </w:r>
      <w:r w:rsidR="00692F85" w:rsidRPr="00594CEB">
        <w:rPr>
          <w:rFonts w:ascii="Times New Roman" w:eastAsia="Times New Roman" w:hAnsi="Times New Roman" w:cs="Times New Roman"/>
          <w:sz w:val="24"/>
          <w:szCs w:val="24"/>
        </w:rPr>
        <w:instrText xml:space="preserve"> 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sidR="00692F85" w:rsidRPr="00594CEB">
        <w:rPr>
          <w:rFonts w:ascii="Times New Roman" w:eastAsia="Times New Roman" w:hAnsi="Times New Roman" w:cs="Times New Roman"/>
          <w:sz w:val="24"/>
          <w:szCs w:val="24"/>
        </w:rPr>
        <w:fldChar w:fldCharType="separate"/>
      </w:r>
      <w:r w:rsidR="00692F85" w:rsidRPr="00594CEB">
        <w:rPr>
          <w:rFonts w:ascii="Times New Roman" w:eastAsia="Times New Roman" w:hAnsi="Times New Roman" w:cs="Times New Roman"/>
          <w:noProof/>
          <w:sz w:val="24"/>
          <w:szCs w:val="24"/>
        </w:rPr>
        <w:t>[27]</w:t>
      </w:r>
      <w:r w:rsidR="00692F85" w:rsidRPr="00594CEB">
        <w:rPr>
          <w:rFonts w:ascii="Times New Roman" w:eastAsia="Times New Roman" w:hAnsi="Times New Roman" w:cs="Times New Roman"/>
          <w:sz w:val="24"/>
          <w:szCs w:val="24"/>
        </w:rPr>
        <w:fldChar w:fldCharType="end"/>
      </w:r>
    </w:p>
    <w:p w:rsidR="00692F85" w:rsidRPr="00594CEB" w:rsidRDefault="00C459F4" w:rsidP="00692F85">
      <w:pPr>
        <w:spacing w:after="0" w:line="480" w:lineRule="auto"/>
        <w:rPr>
          <w:rFonts w:ascii="Times New Roman" w:eastAsia="Calibri" w:hAnsi="Times New Roman" w:cs="Times New Roman"/>
          <w:sz w:val="24"/>
          <w:szCs w:val="24"/>
        </w:rPr>
      </w:pPr>
      <w:r w:rsidRPr="00594CEB">
        <w:rPr>
          <w:rFonts w:ascii="Times New Roman" w:eastAsia="Times New Roman" w:hAnsi="Times New Roman" w:cs="Times New Roman"/>
          <w:sz w:val="24"/>
          <w:szCs w:val="24"/>
        </w:rPr>
        <w:t>Injury data were extracted from a road traffic injury surveillance project in emergency departments (ED) of all of the three government trauma centers in the city, and the two private tertiary care hospitals. The detailed methods have been described previously.</w:t>
      </w:r>
      <w:r w:rsidR="00433F5D" w:rsidRPr="00594CEB">
        <w:rPr>
          <w:rFonts w:ascii="Times New Roman" w:eastAsia="Times New Roman" w:hAnsi="Times New Roman" w:cs="Times New Roman"/>
          <w:sz w:val="24"/>
          <w:szCs w:val="24"/>
        </w:rPr>
        <w:fldChar w:fldCharType="begin"/>
      </w:r>
      <w:r w:rsidR="00692F85" w:rsidRPr="00594CEB">
        <w:rPr>
          <w:rFonts w:ascii="Times New Roman" w:eastAsia="Times New Roman" w:hAnsi="Times New Roman" w:cs="Times New Roman"/>
          <w:sz w:val="24"/>
          <w:szCs w:val="24"/>
        </w:rPr>
        <w:instrText xml:space="preserve"> ADDIN EN.CITE &lt;EndNote&gt;&lt;Cite&gt;&lt;Author&gt;Razzak&lt;/Author&gt;&lt;Year&gt;2012&lt;/Year&gt;&lt;RecNum&gt;10&lt;/RecNum&gt;&lt;DisplayText&gt;[28]&lt;/DisplayText&gt;&lt;record&gt;&lt;rec-number&gt;10&lt;/rec-number&gt;&lt;foreign-keys&gt;&lt;key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sidR="00433F5D" w:rsidRPr="00594CEB">
        <w:rPr>
          <w:rFonts w:ascii="Times New Roman" w:eastAsia="Times New Roman" w:hAnsi="Times New Roman" w:cs="Times New Roman"/>
          <w:sz w:val="24"/>
          <w:szCs w:val="24"/>
        </w:rPr>
        <w:fldChar w:fldCharType="separate"/>
      </w:r>
      <w:r w:rsidR="00692F85" w:rsidRPr="00594CEB">
        <w:rPr>
          <w:rFonts w:ascii="Times New Roman" w:eastAsia="Times New Roman" w:hAnsi="Times New Roman" w:cs="Times New Roman"/>
          <w:noProof/>
          <w:sz w:val="24"/>
          <w:szCs w:val="24"/>
        </w:rPr>
        <w:t>[28]</w:t>
      </w:r>
      <w:r w:rsidR="00433F5D" w:rsidRPr="00594CEB">
        <w:rPr>
          <w:rFonts w:ascii="Times New Roman" w:eastAsia="Times New Roman" w:hAnsi="Times New Roman" w:cs="Times New Roman"/>
          <w:sz w:val="24"/>
          <w:szCs w:val="24"/>
        </w:rPr>
        <w:fldChar w:fldCharType="end"/>
      </w:r>
      <w:r w:rsidR="00433F5D" w:rsidRPr="00594CEB">
        <w:rPr>
          <w:rFonts w:ascii="Times New Roman" w:eastAsia="Times New Roman" w:hAnsi="Times New Roman" w:cs="Times New Roman"/>
          <w:sz w:val="24"/>
          <w:szCs w:val="24"/>
        </w:rPr>
        <w:t xml:space="preserve"> </w:t>
      </w:r>
      <w:r w:rsidR="00692F85" w:rsidRPr="00594CEB">
        <w:rPr>
          <w:rFonts w:ascii="Times New Roman" w:eastAsia="Times New Roman" w:hAnsi="Times New Roman" w:cs="Times New Roman"/>
          <w:sz w:val="24"/>
          <w:szCs w:val="24"/>
        </w:rPr>
        <w:t xml:space="preserve">These hospitals receive nearly all major trauma cases from the city. </w:t>
      </w:r>
      <w:r w:rsidR="00692F85" w:rsidRPr="00594CEB">
        <w:rPr>
          <w:rFonts w:ascii="Times New Roman" w:eastAsia="Calibri" w:hAnsi="Times New Roman" w:cs="Times New Roman"/>
          <w:sz w:val="24"/>
          <w:szCs w:val="24"/>
        </w:rPr>
        <w:t xml:space="preserve">Almost 98% of study patients were enrolled from the three public hospitals. </w:t>
      </w:r>
    </w:p>
    <w:p w:rsidR="00C459F4" w:rsidRPr="00594CEB" w:rsidRDefault="00C459F4" w:rsidP="00692F85">
      <w:pPr>
        <w:spacing w:after="0" w:line="480" w:lineRule="auto"/>
        <w:rPr>
          <w:rFonts w:ascii="Times New Roman" w:eastAsia="Calibri" w:hAnsi="Times New Roman" w:cs="Times New Roman"/>
          <w:sz w:val="24"/>
          <w:szCs w:val="24"/>
        </w:rPr>
      </w:pPr>
      <w:r w:rsidRPr="00594CEB">
        <w:rPr>
          <w:rFonts w:ascii="Times New Roman" w:eastAsia="Times New Roman" w:hAnsi="Times New Roman" w:cs="Times New Roman"/>
          <w:sz w:val="24"/>
          <w:szCs w:val="24"/>
        </w:rPr>
        <w:t>The research assistants of the surveillance project gathered demographic information on the injured patients and details of the crash by asking victims, their relatives, ambulance drivers or any eyewitnesses. The system was piloted in late 2006 and formally launched in 2007.</w:t>
      </w:r>
    </w:p>
    <w:p w:rsidR="007F1C23" w:rsidRDefault="007F1C23" w:rsidP="00C459F4">
      <w:pPr>
        <w:suppressAutoHyphens/>
        <w:spacing w:line="480" w:lineRule="auto"/>
        <w:rPr>
          <w:rFonts w:ascii="Times New Roman" w:eastAsia="Times New Roman" w:hAnsi="Times New Roman" w:cs="Times New Roman"/>
          <w:b/>
          <w:sz w:val="24"/>
          <w:szCs w:val="24"/>
        </w:rPr>
      </w:pPr>
    </w:p>
    <w:p w:rsidR="00C459F4" w:rsidRPr="00594CEB" w:rsidRDefault="00C459F4" w:rsidP="00C459F4">
      <w:pPr>
        <w:suppressAutoHyphens/>
        <w:spacing w:line="480" w:lineRule="auto"/>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Participants</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Road traffic crash victims of</w:t>
      </w:r>
      <w:r w:rsidR="008920B5" w:rsidRPr="00594CEB">
        <w:rPr>
          <w:rFonts w:ascii="Times New Roman" w:eastAsia="Times New Roman" w:hAnsi="Times New Roman" w:cs="Times New Roman"/>
          <w:sz w:val="24"/>
          <w:szCs w:val="24"/>
        </w:rPr>
        <w:t xml:space="preserve"> age 13-24 years who were rider</w:t>
      </w:r>
      <w:r w:rsidRPr="00594CEB">
        <w:rPr>
          <w:rFonts w:ascii="Times New Roman" w:eastAsia="Times New Roman" w:hAnsi="Times New Roman" w:cs="Times New Roman"/>
          <w:sz w:val="24"/>
          <w:szCs w:val="24"/>
        </w:rPr>
        <w:t>s of motorcycles and reported to emergency departments of participating hospitals with injuries.</w:t>
      </w:r>
    </w:p>
    <w:p w:rsidR="00C459F4" w:rsidRPr="00594CEB" w:rsidRDefault="00C459F4" w:rsidP="00C459F4">
      <w:pPr>
        <w:suppressAutoHyphens/>
        <w:spacing w:line="480" w:lineRule="auto"/>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Outcomes</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The two outcomes were severe injury</w:t>
      </w:r>
      <w:r w:rsidR="00323EA9" w:rsidRPr="00594CEB">
        <w:rPr>
          <w:rFonts w:ascii="Times New Roman" w:eastAsia="Times New Roman" w:hAnsi="Times New Roman" w:cs="Times New Roman"/>
          <w:sz w:val="24"/>
          <w:szCs w:val="24"/>
        </w:rPr>
        <w:t xml:space="preserve"> and death in emergency room</w:t>
      </w:r>
      <w:r w:rsidRPr="00594CEB">
        <w:rPr>
          <w:rFonts w:ascii="Times New Roman" w:eastAsia="Times New Roman" w:hAnsi="Times New Roman" w:cs="Times New Roman"/>
          <w:sz w:val="24"/>
          <w:szCs w:val="24"/>
        </w:rPr>
        <w:t>, defined as an injury severity score (ISS) ≥ 16 .</w:t>
      </w:r>
      <w:r w:rsidR="00433F5D" w:rsidRPr="00594CEB">
        <w:rPr>
          <w:rFonts w:ascii="Times New Roman" w:eastAsia="Times New Roman" w:hAnsi="Times New Roman" w:cs="Times New Roman"/>
          <w:sz w:val="24"/>
          <w:szCs w:val="24"/>
        </w:rPr>
        <w:fldChar w:fldCharType="begin"/>
      </w:r>
      <w:r w:rsidR="00692F85" w:rsidRPr="00594CEB">
        <w:rPr>
          <w:rFonts w:ascii="Times New Roman" w:eastAsia="Times New Roman" w:hAnsi="Times New Roman" w:cs="Times New Roman"/>
          <w:sz w:val="24"/>
          <w:szCs w:val="24"/>
        </w:rPr>
        <w:instrText xml:space="preserve"> ADDIN EN.CITE &lt;EndNote&gt;&lt;Cite&gt;&lt;Author&gt;Schröter&lt;/Author&gt;&lt;Year&gt;2019&lt;/Year&gt;&lt;RecNum&gt;29&lt;/RecNum&gt;&lt;DisplayText&gt;[29, 30]&lt;/DisplayText&gt;&lt;record&gt;&lt;rec-number&gt;29&lt;/rec-number&gt;&lt;foreign-keys&gt;&lt;key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Cite&gt;&lt;Author&gt;VanDerHeyden&lt;/Author&gt;&lt;Year&gt;2008&lt;/Year&gt;&lt;RecNum&gt;39&lt;/RecNum&gt;&lt;record&gt;&lt;rec-number&gt;39&lt;/rec-number&gt;&lt;foreign-keys&gt;&lt;key app="EN" db-id="9pexzrwd6vtz2wepzzqxz9p7adx2etvt9rfx" timestamp="1626537144"&gt;39&lt;/key&gt;&lt;/foreign-keys&gt;&lt;ref-type name="Book Section"&gt;5&lt;/ref-type&gt;&lt;contributors&gt;&lt;authors&gt;&lt;author&gt;VanDerHeyden, Nicole&lt;/author&gt;&lt;author&gt;Cox, Thomas B&lt;/author&gt;&lt;/authors&gt;&lt;/contributors&gt;&lt;titles&gt;&lt;title&gt;TRAUMA SCORING&lt;/title&gt;&lt;secondary-title&gt;Current Therapy of Trauma and Surgical Critical Care&lt;/secondary-title&gt;&lt;/titles&gt;&lt;pages&gt;26-32&lt;/pages&gt;&lt;dates&gt;&lt;year&gt;2008&lt;/year&gt;&lt;/dates&gt;&lt;publisher&gt;Elsevier&lt;/publisher&gt;&lt;urls&gt;&lt;/urls&gt;&lt;/record&gt;&lt;/Cite&gt;&lt;/EndNote&gt;</w:instrText>
      </w:r>
      <w:r w:rsidR="00433F5D" w:rsidRPr="00594CEB">
        <w:rPr>
          <w:rFonts w:ascii="Times New Roman" w:eastAsia="Times New Roman" w:hAnsi="Times New Roman" w:cs="Times New Roman"/>
          <w:sz w:val="24"/>
          <w:szCs w:val="24"/>
        </w:rPr>
        <w:fldChar w:fldCharType="separate"/>
      </w:r>
      <w:r w:rsidR="00692F85" w:rsidRPr="00594CEB">
        <w:rPr>
          <w:rFonts w:ascii="Times New Roman" w:eastAsia="Times New Roman" w:hAnsi="Times New Roman" w:cs="Times New Roman"/>
          <w:noProof/>
          <w:sz w:val="24"/>
          <w:szCs w:val="24"/>
        </w:rPr>
        <w:t>[29, 30]</w:t>
      </w:r>
      <w:r w:rsidR="00433F5D" w:rsidRPr="00594CEB">
        <w:rPr>
          <w:rFonts w:ascii="Times New Roman" w:eastAsia="Times New Roman" w:hAnsi="Times New Roman" w:cs="Times New Roman"/>
          <w:sz w:val="24"/>
          <w:szCs w:val="24"/>
        </w:rPr>
        <w:fldChar w:fldCharType="end"/>
      </w:r>
      <w:r w:rsidR="00433F5D" w:rsidRPr="00594CEB">
        <w:rPr>
          <w:rFonts w:ascii="Times New Roman" w:eastAsia="Times New Roman" w:hAnsi="Times New Roman" w:cs="Times New Roman"/>
          <w:sz w:val="24"/>
          <w:szCs w:val="24"/>
        </w:rPr>
        <w:t xml:space="preserve"> </w:t>
      </w:r>
    </w:p>
    <w:p w:rsidR="00C459F4" w:rsidRPr="00594CEB" w:rsidRDefault="00C459F4" w:rsidP="00C459F4">
      <w:pPr>
        <w:suppressAutoHyphens/>
        <w:spacing w:line="480" w:lineRule="auto"/>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 xml:space="preserve">Exposure </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Age, categorized as 1</w:t>
      </w:r>
      <w:r w:rsidR="00543AF2">
        <w:rPr>
          <w:rFonts w:ascii="Times New Roman" w:eastAsia="Times New Roman" w:hAnsi="Times New Roman" w:cs="Times New Roman"/>
          <w:sz w:val="24"/>
          <w:szCs w:val="24"/>
        </w:rPr>
        <w:t>3-17 years (underage riders</w:t>
      </w:r>
      <w:r w:rsidRPr="00594CEB">
        <w:rPr>
          <w:rFonts w:ascii="Times New Roman" w:eastAsia="Times New Roman" w:hAnsi="Times New Roman" w:cs="Times New Roman"/>
          <w:sz w:val="24"/>
          <w:szCs w:val="24"/>
        </w:rPr>
        <w:t xml:space="preserve">), 18-19 years (early licensure age) and 20-24 years (late licensure </w:t>
      </w:r>
      <w:r w:rsidR="00323EA9" w:rsidRPr="00594CEB">
        <w:rPr>
          <w:rFonts w:ascii="Times New Roman" w:eastAsia="Times New Roman" w:hAnsi="Times New Roman" w:cs="Times New Roman"/>
          <w:sz w:val="24"/>
          <w:szCs w:val="24"/>
        </w:rPr>
        <w:t>age</w:t>
      </w:r>
      <w:r w:rsidRPr="00594CEB">
        <w:rPr>
          <w:rFonts w:ascii="Times New Roman" w:eastAsia="Times New Roman" w:hAnsi="Times New Roman" w:cs="Times New Roman"/>
          <w:sz w:val="24"/>
          <w:szCs w:val="24"/>
        </w:rPr>
        <w:t>).</w:t>
      </w:r>
    </w:p>
    <w:p w:rsidR="00C459F4" w:rsidRPr="00594CEB" w:rsidRDefault="00C459F4" w:rsidP="00C459F4">
      <w:pPr>
        <w:suppressAutoHyphens/>
        <w:spacing w:line="480" w:lineRule="auto"/>
        <w:jc w:val="both"/>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 xml:space="preserve">Co-variates </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Gender, night time or daylight during crash, weekday versus weekend, summer  versus winters months, crash in intersection versus mid-blocks, crash location within city versus outside city, helmet use, transporting vehicle, hospital,  Glasgow Coma scale (GCS) and injured body regions.</w:t>
      </w:r>
    </w:p>
    <w:p w:rsidR="00C459F4" w:rsidRPr="00594CEB" w:rsidRDefault="00C459F4" w:rsidP="00C459F4">
      <w:pPr>
        <w:suppressAutoHyphens/>
        <w:spacing w:line="480" w:lineRule="auto"/>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Ethics approval</w:t>
      </w:r>
    </w:p>
    <w:p w:rsidR="008920B5" w:rsidRPr="00594CEB" w:rsidRDefault="008920B5" w:rsidP="008920B5">
      <w:pPr>
        <w:spacing w:line="480" w:lineRule="auto"/>
        <w:jc w:val="both"/>
        <w:rPr>
          <w:rFonts w:ascii="Times New Roman" w:hAnsi="Times New Roman" w:cs="Times New Roman"/>
          <w:sz w:val="24"/>
          <w:szCs w:val="24"/>
        </w:rPr>
      </w:pPr>
      <w:r w:rsidRPr="00594CEB">
        <w:rPr>
          <w:rFonts w:ascii="Times New Roman" w:hAnsi="Times New Roman" w:cs="Times New Roman"/>
          <w:sz w:val="24"/>
          <w:szCs w:val="24"/>
        </w:rPr>
        <w:t>Study was approved by the Institutional Review Board of the Jinnah Post Graduate Medical Center, which is the coordinating site of this road surveillance project.</w:t>
      </w:r>
    </w:p>
    <w:p w:rsidR="00543AF2" w:rsidRDefault="00543AF2" w:rsidP="00C459F4">
      <w:pPr>
        <w:suppressAutoHyphens/>
        <w:spacing w:line="480" w:lineRule="auto"/>
        <w:rPr>
          <w:rFonts w:ascii="Times New Roman" w:eastAsia="Times New Roman" w:hAnsi="Times New Roman" w:cs="Times New Roman"/>
          <w:b/>
          <w:sz w:val="24"/>
          <w:szCs w:val="24"/>
        </w:rPr>
      </w:pPr>
    </w:p>
    <w:p w:rsidR="00543AF2" w:rsidRDefault="00543AF2" w:rsidP="00C459F4">
      <w:pPr>
        <w:suppressAutoHyphens/>
        <w:spacing w:line="480" w:lineRule="auto"/>
        <w:rPr>
          <w:rFonts w:ascii="Times New Roman" w:eastAsia="Times New Roman" w:hAnsi="Times New Roman" w:cs="Times New Roman"/>
          <w:b/>
          <w:sz w:val="24"/>
          <w:szCs w:val="24"/>
        </w:rPr>
      </w:pPr>
    </w:p>
    <w:p w:rsidR="00C459F4" w:rsidRPr="00594CEB" w:rsidRDefault="00C459F4" w:rsidP="00C459F4">
      <w:pPr>
        <w:suppressAutoHyphens/>
        <w:spacing w:line="480" w:lineRule="auto"/>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Data analysis</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We performed the analysis using R.</w:t>
      </w:r>
      <w:r w:rsidR="00433F5D" w:rsidRPr="00594CEB">
        <w:rPr>
          <w:rFonts w:ascii="Times New Roman" w:eastAsia="Times New Roman" w:hAnsi="Times New Roman" w:cs="Times New Roman"/>
          <w:sz w:val="24"/>
          <w:szCs w:val="24"/>
        </w:rPr>
        <w:fldChar w:fldCharType="begin"/>
      </w:r>
      <w:r w:rsidR="00692F85" w:rsidRPr="00594CEB">
        <w:rPr>
          <w:rFonts w:ascii="Times New Roman" w:eastAsia="Times New Roman" w:hAnsi="Times New Roman" w:cs="Times New Roman"/>
          <w:sz w:val="24"/>
          <w:szCs w:val="24"/>
        </w:rPr>
        <w:instrText xml:space="preserve"> ADDIN EN.CITE &lt;EndNote&gt;&lt;Cite&gt;&lt;Author&gt;Team R Core&lt;/Author&gt;&lt;Year&gt;2017&lt;/Year&gt;&lt;RecNum&gt;11&lt;/RecNum&gt;&lt;DisplayText&gt;[31]&lt;/DisplayText&gt;&lt;record&gt;&lt;rec-number&gt;11&lt;/rec-number&gt;&lt;foreign-keys&gt;&lt;key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sidR="00433F5D" w:rsidRPr="00594CEB">
        <w:rPr>
          <w:rFonts w:ascii="Times New Roman" w:eastAsia="Times New Roman" w:hAnsi="Times New Roman" w:cs="Times New Roman"/>
          <w:sz w:val="24"/>
          <w:szCs w:val="24"/>
        </w:rPr>
        <w:fldChar w:fldCharType="separate"/>
      </w:r>
      <w:r w:rsidR="00692F85" w:rsidRPr="00594CEB">
        <w:rPr>
          <w:rFonts w:ascii="Times New Roman" w:eastAsia="Times New Roman" w:hAnsi="Times New Roman" w:cs="Times New Roman"/>
          <w:noProof/>
          <w:sz w:val="24"/>
          <w:szCs w:val="24"/>
        </w:rPr>
        <w:t>[31]</w:t>
      </w:r>
      <w:r w:rsidR="00433F5D"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t xml:space="preserve"> All variables were categorical and are described using frequencies and percentages. We used logistic regression to assess the association of age group (13-17 years and 18-19 years compared with 20-24 years) and the outcomes severe i</w:t>
      </w:r>
      <w:r w:rsidR="00323EA9" w:rsidRPr="00594CEB">
        <w:rPr>
          <w:rFonts w:ascii="Times New Roman" w:eastAsia="Times New Roman" w:hAnsi="Times New Roman" w:cs="Times New Roman"/>
          <w:sz w:val="24"/>
          <w:szCs w:val="24"/>
        </w:rPr>
        <w:t>njury (ISS ≥ 16) and</w:t>
      </w:r>
      <w:r w:rsidRPr="00594CEB">
        <w:rPr>
          <w:rFonts w:ascii="Times New Roman" w:eastAsia="Times New Roman" w:hAnsi="Times New Roman" w:cs="Times New Roman"/>
          <w:sz w:val="24"/>
          <w:szCs w:val="24"/>
        </w:rPr>
        <w:t xml:space="preserve"> death. We conducted a complete case analysis, estimated 95% confidence intervals, and interpreted differences with confidence intervals that excluded no difference as statistically significant.</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p>
    <w:p w:rsidR="00C459F4" w:rsidRPr="00594CEB" w:rsidRDefault="00C459F4" w:rsidP="00C459F4">
      <w:pPr>
        <w:suppressAutoHyphens/>
        <w:spacing w:line="480" w:lineRule="auto"/>
        <w:jc w:val="both"/>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Results</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The total dataset included 56,592 </w:t>
      </w:r>
      <w:r w:rsidR="00594CEB">
        <w:rPr>
          <w:rFonts w:ascii="Times New Roman" w:eastAsia="Times New Roman" w:hAnsi="Times New Roman" w:cs="Times New Roman"/>
          <w:sz w:val="24"/>
          <w:szCs w:val="24"/>
        </w:rPr>
        <w:t>riders</w:t>
      </w:r>
      <w:r w:rsidRPr="00594CEB">
        <w:rPr>
          <w:rFonts w:ascii="Times New Roman" w:eastAsia="Times New Roman" w:hAnsi="Times New Roman" w:cs="Times New Roman"/>
          <w:sz w:val="24"/>
          <w:szCs w:val="24"/>
        </w:rPr>
        <w:t xml:space="preserve"> of motorcycles aged 13-24 years. After removing patients with missing values, the final dataset included 38,910 patients. The details of missing data is given in Table 1. Some of the variables, such as vehicles involved in crash and type of collision (head-on, rear-end etc), were not included in the analysis due to 50% percent missing data.</w:t>
      </w:r>
    </w:p>
    <w:p w:rsidR="000C4EC5" w:rsidRPr="00594CEB" w:rsidRDefault="000C4EC5" w:rsidP="00C459F4">
      <w:pPr>
        <w:suppressAutoHyphens/>
        <w:spacing w:after="0" w:line="480" w:lineRule="auto"/>
        <w:rPr>
          <w:rFonts w:ascii="Times New Roman" w:eastAsia="Times New Roman" w:hAnsi="Times New Roman" w:cs="Times New Roman"/>
          <w:sz w:val="24"/>
          <w:szCs w:val="24"/>
        </w:rPr>
      </w:pPr>
    </w:p>
    <w:p w:rsidR="000C4EC5" w:rsidRPr="00594CEB" w:rsidRDefault="000C4EC5" w:rsidP="00C459F4">
      <w:pPr>
        <w:suppressAutoHyphens/>
        <w:spacing w:after="0" w:line="480" w:lineRule="auto"/>
        <w:rPr>
          <w:rFonts w:ascii="Times New Roman" w:eastAsia="Times New Roman" w:hAnsi="Times New Roman" w:cs="Times New Roman"/>
          <w:sz w:val="24"/>
          <w:szCs w:val="24"/>
        </w:rPr>
      </w:pPr>
    </w:p>
    <w:p w:rsidR="000C4EC5" w:rsidRPr="000C4EC5" w:rsidRDefault="000C4EC5" w:rsidP="000C4EC5">
      <w:pPr>
        <w:suppressAutoHyphens/>
        <w:spacing w:after="0" w:line="240" w:lineRule="auto"/>
        <w:rPr>
          <w:rFonts w:ascii="Times New Roman" w:eastAsia="Times New Roman" w:hAnsi="Times New Roman" w:cs="Times New Roman"/>
          <w:b/>
          <w:sz w:val="24"/>
          <w:szCs w:val="24"/>
        </w:rPr>
      </w:pPr>
      <w:r w:rsidRPr="000C4EC5">
        <w:rPr>
          <w:rFonts w:ascii="Times New Roman" w:eastAsia="Times New Roman" w:hAnsi="Times New Roman" w:cs="Times New Roman"/>
          <w:b/>
          <w:sz w:val="24"/>
          <w:szCs w:val="24"/>
        </w:rPr>
        <w:t xml:space="preserve">Table 1: Missing data in variables of interest </w:t>
      </w:r>
      <w:r w:rsidRPr="000C4EC5">
        <w:rPr>
          <w:rFonts w:ascii="Times New Roman" w:eastAsia="Times New Roman" w:hAnsi="Times New Roman" w:cs="Times New Roman"/>
          <w:sz w:val="24"/>
          <w:szCs w:val="24"/>
        </w:rPr>
        <w:t xml:space="preserve">  n =56,592</w:t>
      </w:r>
    </w:p>
    <w:tbl>
      <w:tblPr>
        <w:tblStyle w:val="PlainTable3"/>
        <w:tblW w:w="8975" w:type="dxa"/>
        <w:tblLayout w:type="fixed"/>
        <w:tblLook w:val="04A0" w:firstRow="1" w:lastRow="0" w:firstColumn="1" w:lastColumn="0" w:noHBand="0" w:noVBand="1"/>
      </w:tblPr>
      <w:tblGrid>
        <w:gridCol w:w="5817"/>
        <w:gridCol w:w="3158"/>
      </w:tblGrid>
      <w:tr w:rsidR="000C4EC5" w:rsidRPr="000C4EC5" w:rsidTr="00131F59">
        <w:trPr>
          <w:cnfStyle w:val="100000000000" w:firstRow="1" w:lastRow="0" w:firstColumn="0" w:lastColumn="0" w:oddVBand="0" w:evenVBand="0" w:oddHBand="0" w:evenHBand="0" w:firstRowFirstColumn="0" w:firstRowLastColumn="0" w:lastRowFirstColumn="0" w:lastRowLastColumn="0"/>
          <w:trHeight w:val="907"/>
        </w:trPr>
        <w:tc>
          <w:tcPr>
            <w:cnfStyle w:val="001000000100" w:firstRow="0" w:lastRow="0" w:firstColumn="1" w:lastColumn="0" w:oddVBand="0" w:evenVBand="0" w:oddHBand="0" w:evenHBand="0" w:firstRowFirstColumn="1" w:firstRowLastColumn="0" w:lastRowFirstColumn="0" w:lastRowLastColumn="0"/>
            <w:tcW w:w="5817" w:type="dxa"/>
            <w:tcBorders>
              <w:bottom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Variables</w:t>
            </w:r>
          </w:p>
        </w:tc>
        <w:tc>
          <w:tcPr>
            <w:tcW w:w="3158" w:type="dxa"/>
            <w:tcBorders>
              <w:bottom w:val="single" w:sz="4" w:space="0" w:color="000000"/>
            </w:tcBorders>
            <w:vAlign w:val="center"/>
          </w:tcPr>
          <w:p w:rsidR="000C4EC5" w:rsidRPr="000C4EC5" w:rsidRDefault="000C4EC5" w:rsidP="000C4EC5">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594CEB">
              <w:rPr>
                <w:rFonts w:ascii="Times New Roman" w:hAnsi="Times New Roman"/>
                <w:b w:val="0"/>
                <w:caps w:val="0"/>
                <w:sz w:val="24"/>
                <w:szCs w:val="24"/>
              </w:rPr>
              <w:t xml:space="preserve"> </w:t>
            </w:r>
          </w:p>
          <w:p w:rsidR="000C4EC5" w:rsidRPr="000C4EC5" w:rsidRDefault="000C4EC5" w:rsidP="000C4EC5">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594CEB">
              <w:rPr>
                <w:rFonts w:ascii="Times New Roman" w:hAnsi="Times New Roman"/>
                <w:b w:val="0"/>
                <w:caps w:val="0"/>
                <w:sz w:val="24"/>
                <w:szCs w:val="24"/>
              </w:rPr>
              <w:t>N (%)</w:t>
            </w:r>
          </w:p>
        </w:tc>
      </w:tr>
      <w:tr w:rsidR="000C4EC5" w:rsidRPr="000C4EC5" w:rsidTr="00131F59">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Glasgow coma scale</w:t>
            </w:r>
          </w:p>
        </w:tc>
        <w:tc>
          <w:tcPr>
            <w:tcW w:w="3158" w:type="dxa"/>
            <w:vAlign w:val="center"/>
          </w:tcPr>
          <w:p w:rsidR="000C4EC5" w:rsidRPr="000C4EC5" w:rsidRDefault="000C4EC5" w:rsidP="000C4EC5">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8507 (</w:t>
            </w:r>
            <w:r w:rsidRPr="00594CEB">
              <w:rPr>
                <w:rFonts w:ascii="Times New Roman" w:hAnsi="Times New Roman"/>
                <w:color w:val="000000"/>
                <w:sz w:val="24"/>
                <w:szCs w:val="24"/>
              </w:rPr>
              <w:t>15.03</w:t>
            </w:r>
            <w:r w:rsidRPr="00594CEB">
              <w:rPr>
                <w:rFonts w:ascii="Times New Roman" w:hAnsi="Times New Roman"/>
                <w:sz w:val="24"/>
                <w:szCs w:val="24"/>
              </w:rPr>
              <w:t>)</w:t>
            </w:r>
          </w:p>
        </w:tc>
      </w:tr>
      <w:tr w:rsidR="000C4EC5" w:rsidRPr="000C4EC5" w:rsidTr="00131F59">
        <w:trPr>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Helmet use</w:t>
            </w:r>
          </w:p>
        </w:tc>
        <w:tc>
          <w:tcPr>
            <w:tcW w:w="3158" w:type="dxa"/>
            <w:vAlign w:val="center"/>
          </w:tcPr>
          <w:p w:rsidR="000C4EC5" w:rsidRPr="000C4EC5" w:rsidRDefault="000C4EC5" w:rsidP="000C4EC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2720 (</w:t>
            </w:r>
            <w:r w:rsidRPr="00594CEB">
              <w:rPr>
                <w:rFonts w:ascii="Times New Roman" w:hAnsi="Times New Roman"/>
                <w:color w:val="000000"/>
                <w:sz w:val="24"/>
                <w:szCs w:val="24"/>
              </w:rPr>
              <w:t>4.81)</w:t>
            </w:r>
          </w:p>
        </w:tc>
      </w:tr>
      <w:tr w:rsidR="000C4EC5" w:rsidRPr="000C4EC5" w:rsidTr="00131F59">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Place of crash</w:t>
            </w:r>
          </w:p>
        </w:tc>
        <w:tc>
          <w:tcPr>
            <w:tcW w:w="3158" w:type="dxa"/>
            <w:vAlign w:val="center"/>
          </w:tcPr>
          <w:p w:rsidR="000C4EC5" w:rsidRPr="000C4EC5" w:rsidRDefault="000C4EC5" w:rsidP="000C4EC5">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2363 (</w:t>
            </w:r>
            <w:r w:rsidRPr="00594CEB">
              <w:rPr>
                <w:rFonts w:ascii="Times New Roman" w:hAnsi="Times New Roman"/>
                <w:color w:val="000000"/>
                <w:sz w:val="24"/>
                <w:szCs w:val="24"/>
              </w:rPr>
              <w:t>4.18)</w:t>
            </w:r>
          </w:p>
        </w:tc>
      </w:tr>
      <w:tr w:rsidR="000C4EC5" w:rsidRPr="000C4EC5" w:rsidTr="00131F59">
        <w:trPr>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Midblock versus intersection crashes</w:t>
            </w:r>
          </w:p>
        </w:tc>
        <w:tc>
          <w:tcPr>
            <w:tcW w:w="3158" w:type="dxa"/>
            <w:vAlign w:val="center"/>
          </w:tcPr>
          <w:p w:rsidR="000C4EC5" w:rsidRPr="000C4EC5" w:rsidRDefault="000C4EC5" w:rsidP="000C4EC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2344(</w:t>
            </w:r>
            <w:r w:rsidRPr="00594CEB">
              <w:rPr>
                <w:rFonts w:ascii="Times New Roman" w:hAnsi="Times New Roman"/>
                <w:color w:val="000000"/>
                <w:sz w:val="24"/>
                <w:szCs w:val="24"/>
              </w:rPr>
              <w:t>4.14)</w:t>
            </w:r>
          </w:p>
        </w:tc>
      </w:tr>
      <w:tr w:rsidR="000C4EC5" w:rsidRPr="000C4EC5" w:rsidTr="00131F59">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Profession</w:t>
            </w:r>
          </w:p>
        </w:tc>
        <w:tc>
          <w:tcPr>
            <w:tcW w:w="3158" w:type="dxa"/>
            <w:vAlign w:val="center"/>
          </w:tcPr>
          <w:p w:rsidR="000C4EC5" w:rsidRPr="000C4EC5" w:rsidRDefault="000C4EC5" w:rsidP="000C4EC5">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2318 (</w:t>
            </w:r>
            <w:r w:rsidRPr="00594CEB">
              <w:rPr>
                <w:rFonts w:ascii="Times New Roman" w:hAnsi="Times New Roman"/>
                <w:color w:val="000000"/>
                <w:sz w:val="24"/>
                <w:szCs w:val="24"/>
              </w:rPr>
              <w:t>4.09)</w:t>
            </w:r>
          </w:p>
        </w:tc>
      </w:tr>
      <w:tr w:rsidR="000C4EC5" w:rsidRPr="000C4EC5" w:rsidTr="00131F59">
        <w:trPr>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Injury severity score</w:t>
            </w:r>
          </w:p>
        </w:tc>
        <w:tc>
          <w:tcPr>
            <w:tcW w:w="3158" w:type="dxa"/>
            <w:vAlign w:val="center"/>
          </w:tcPr>
          <w:p w:rsidR="000C4EC5" w:rsidRPr="000C4EC5" w:rsidRDefault="000C4EC5" w:rsidP="000C4EC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1811 (</w:t>
            </w:r>
            <w:r w:rsidRPr="00594CEB">
              <w:rPr>
                <w:rFonts w:ascii="Times New Roman" w:hAnsi="Times New Roman"/>
                <w:color w:val="000000"/>
                <w:sz w:val="24"/>
                <w:szCs w:val="24"/>
              </w:rPr>
              <w:t>3.2</w:t>
            </w:r>
            <w:r w:rsidRPr="00594CEB">
              <w:rPr>
                <w:rFonts w:ascii="Times New Roman" w:hAnsi="Times New Roman"/>
                <w:sz w:val="24"/>
                <w:szCs w:val="24"/>
              </w:rPr>
              <w:t>)</w:t>
            </w:r>
          </w:p>
        </w:tc>
      </w:tr>
      <w:tr w:rsidR="000C4EC5" w:rsidRPr="000C4EC5" w:rsidTr="00131F59">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Daylight versus night time</w:t>
            </w:r>
          </w:p>
        </w:tc>
        <w:tc>
          <w:tcPr>
            <w:tcW w:w="3158" w:type="dxa"/>
            <w:vAlign w:val="center"/>
          </w:tcPr>
          <w:p w:rsidR="000C4EC5" w:rsidRPr="000C4EC5" w:rsidRDefault="000C4EC5" w:rsidP="000C4EC5">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1351 (</w:t>
            </w:r>
            <w:r w:rsidRPr="00594CEB">
              <w:rPr>
                <w:rFonts w:ascii="Times New Roman" w:hAnsi="Times New Roman"/>
                <w:color w:val="000000"/>
                <w:sz w:val="24"/>
                <w:szCs w:val="24"/>
              </w:rPr>
              <w:t>2.39)</w:t>
            </w:r>
          </w:p>
        </w:tc>
      </w:tr>
      <w:tr w:rsidR="000C4EC5" w:rsidRPr="000C4EC5" w:rsidTr="00131F59">
        <w:trPr>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Weekday versus weekend</w:t>
            </w:r>
          </w:p>
        </w:tc>
        <w:tc>
          <w:tcPr>
            <w:tcW w:w="3158" w:type="dxa"/>
            <w:vAlign w:val="center"/>
          </w:tcPr>
          <w:p w:rsidR="000C4EC5" w:rsidRPr="000C4EC5" w:rsidRDefault="000C4EC5" w:rsidP="000C4EC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1479(</w:t>
            </w:r>
            <w:r w:rsidRPr="00594CEB">
              <w:rPr>
                <w:rFonts w:ascii="Times New Roman" w:hAnsi="Times New Roman"/>
                <w:color w:val="000000"/>
                <w:sz w:val="24"/>
                <w:szCs w:val="24"/>
              </w:rPr>
              <w:t>2.61)</w:t>
            </w:r>
          </w:p>
        </w:tc>
      </w:tr>
      <w:tr w:rsidR="000C4EC5" w:rsidRPr="000C4EC5" w:rsidTr="00131F59">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Transporting vehicle</w:t>
            </w:r>
          </w:p>
        </w:tc>
        <w:tc>
          <w:tcPr>
            <w:tcW w:w="3158" w:type="dxa"/>
            <w:vAlign w:val="center"/>
          </w:tcPr>
          <w:p w:rsidR="000C4EC5" w:rsidRPr="000C4EC5" w:rsidRDefault="000C4EC5" w:rsidP="000C4EC5">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1041(</w:t>
            </w:r>
            <w:r w:rsidRPr="00594CEB">
              <w:rPr>
                <w:rFonts w:ascii="Times New Roman" w:hAnsi="Times New Roman"/>
                <w:color w:val="000000"/>
                <w:sz w:val="24"/>
                <w:szCs w:val="24"/>
              </w:rPr>
              <w:t>1.84)</w:t>
            </w:r>
          </w:p>
        </w:tc>
      </w:tr>
      <w:tr w:rsidR="000C4EC5" w:rsidRPr="000C4EC5" w:rsidTr="00131F59">
        <w:trPr>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 xml:space="preserve">Gender </w:t>
            </w:r>
          </w:p>
        </w:tc>
        <w:tc>
          <w:tcPr>
            <w:tcW w:w="3158" w:type="dxa"/>
            <w:vAlign w:val="center"/>
          </w:tcPr>
          <w:p w:rsidR="000C4EC5" w:rsidRPr="000C4EC5" w:rsidRDefault="000C4EC5" w:rsidP="000C4EC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15 (</w:t>
            </w:r>
            <w:r w:rsidRPr="00594CEB">
              <w:rPr>
                <w:rFonts w:ascii="Times New Roman" w:hAnsi="Times New Roman"/>
                <w:color w:val="000000"/>
                <w:sz w:val="24"/>
                <w:szCs w:val="24"/>
              </w:rPr>
              <w:t>0.03)</w:t>
            </w:r>
          </w:p>
        </w:tc>
      </w:tr>
      <w:tr w:rsidR="000C4EC5" w:rsidRPr="000C4EC5" w:rsidTr="00131F59">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Season</w:t>
            </w:r>
          </w:p>
        </w:tc>
        <w:tc>
          <w:tcPr>
            <w:tcW w:w="3158" w:type="dxa"/>
            <w:vAlign w:val="center"/>
          </w:tcPr>
          <w:p w:rsidR="000C4EC5" w:rsidRPr="000C4EC5" w:rsidRDefault="000C4EC5" w:rsidP="000C4EC5">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0</w:t>
            </w:r>
          </w:p>
        </w:tc>
      </w:tr>
      <w:tr w:rsidR="000C4EC5" w:rsidRPr="000C4EC5" w:rsidTr="00131F59">
        <w:trPr>
          <w:trHeight w:val="452"/>
        </w:trPr>
        <w:tc>
          <w:tcPr>
            <w:cnfStyle w:val="001000000000" w:firstRow="0" w:lastRow="0" w:firstColumn="1" w:lastColumn="0" w:oddVBand="0" w:evenVBand="0" w:oddHBand="0" w:evenHBand="0" w:firstRowFirstColumn="0" w:firstRowLastColumn="0" w:lastRowFirstColumn="0" w:lastRowLastColumn="0"/>
            <w:tcW w:w="5817" w:type="dxa"/>
            <w:tcBorders>
              <w:right w:val="single" w:sz="4" w:space="0" w:color="000000"/>
            </w:tcBorders>
            <w:vAlign w:val="center"/>
          </w:tcPr>
          <w:p w:rsidR="000C4EC5" w:rsidRPr="000C4EC5" w:rsidRDefault="000C4EC5" w:rsidP="000C4EC5">
            <w:pPr>
              <w:rPr>
                <w:rFonts w:ascii="Times New Roman" w:hAnsi="Times New Roman"/>
                <w:b w:val="0"/>
                <w:sz w:val="24"/>
                <w:szCs w:val="24"/>
              </w:rPr>
            </w:pPr>
            <w:r w:rsidRPr="00594CEB">
              <w:rPr>
                <w:rFonts w:ascii="Times New Roman" w:hAnsi="Times New Roman"/>
                <w:b w:val="0"/>
                <w:caps w:val="0"/>
                <w:sz w:val="24"/>
                <w:szCs w:val="24"/>
              </w:rPr>
              <w:t>Hospital</w:t>
            </w:r>
          </w:p>
        </w:tc>
        <w:tc>
          <w:tcPr>
            <w:tcW w:w="3158" w:type="dxa"/>
            <w:vAlign w:val="center"/>
          </w:tcPr>
          <w:p w:rsidR="000C4EC5" w:rsidRPr="000C4EC5" w:rsidRDefault="000C4EC5" w:rsidP="000C4EC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94CEB">
              <w:rPr>
                <w:rFonts w:ascii="Times New Roman" w:hAnsi="Times New Roman"/>
                <w:sz w:val="24"/>
                <w:szCs w:val="24"/>
              </w:rPr>
              <w:t>0</w:t>
            </w:r>
          </w:p>
        </w:tc>
      </w:tr>
    </w:tbl>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0C4EC5" w:rsidRPr="00594CEB" w:rsidRDefault="000C4EC5" w:rsidP="00C459F4">
      <w:pPr>
        <w:suppressAutoHyphens/>
        <w:spacing w:line="480" w:lineRule="auto"/>
        <w:jc w:val="both"/>
        <w:rPr>
          <w:rFonts w:ascii="Times New Roman" w:eastAsia="Times New Roman" w:hAnsi="Times New Roman" w:cs="Times New Roman"/>
          <w:sz w:val="24"/>
          <w:szCs w:val="24"/>
        </w:rPr>
      </w:pP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Table 2 shows descriptive characteristics of the young motorcyclists in the three age groups. There were 8806 (22.6%) motorcyclists aged 13-17 years, 8502 (21.9%) aged 18-19 years and 21,602 (55.5%) aged 20-24 years. Almost all were males (99%). Majority (77%) were students in the age group 13-17 years, more than half (55%) were students in 18-19 years while majority (72%) were professionals in age 20-24 years. Helmet use was very low in all age groups 1.5 %, 2% and 4% respectively in age 13-17 years, 18-19 years and 20-24 years.  Midblock was the location in more than 70% of crashes among the three age groups. More than 60% motorcyclists had external injuries, more than 50% had extremity injuries, and more than 30% had head and face injuries in all three age groups. Around 2% had severe injuries and 1% died.</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p>
    <w:p w:rsidR="00C459F4" w:rsidRPr="00594CEB" w:rsidRDefault="00C459F4" w:rsidP="00C459F4">
      <w:pPr>
        <w:suppressAutoHyphens/>
        <w:spacing w:after="0" w:line="240" w:lineRule="auto"/>
        <w:jc w:val="both"/>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Table 2: Characteristics of underage motorcyclists versus young motorcyclists of legal driving age (n=38,910)</w:t>
      </w:r>
    </w:p>
    <w:p w:rsidR="00C459F4" w:rsidRPr="00594CEB" w:rsidRDefault="00C459F4" w:rsidP="00C459F4">
      <w:pPr>
        <w:suppressAutoHyphens/>
        <w:spacing w:after="0" w:line="240" w:lineRule="auto"/>
        <w:jc w:val="both"/>
        <w:rPr>
          <w:rFonts w:ascii="Times New Roman" w:eastAsia="Times New Roman" w:hAnsi="Times New Roman" w:cs="Times New Roman"/>
          <w:b/>
          <w:sz w:val="24"/>
          <w:szCs w:val="24"/>
        </w:rPr>
      </w:pPr>
    </w:p>
    <w:tbl>
      <w:tblPr>
        <w:tblStyle w:val="GridTable1Light1"/>
        <w:tblW w:w="8343" w:type="dxa"/>
        <w:tblInd w:w="-5" w:type="dxa"/>
        <w:tblLayout w:type="fixed"/>
        <w:tblLook w:val="04A0" w:firstRow="1" w:lastRow="0" w:firstColumn="1" w:lastColumn="0" w:noHBand="0" w:noVBand="1"/>
      </w:tblPr>
      <w:tblGrid>
        <w:gridCol w:w="3240"/>
        <w:gridCol w:w="1701"/>
        <w:gridCol w:w="1701"/>
        <w:gridCol w:w="1701"/>
      </w:tblGrid>
      <w:tr w:rsidR="000C4EC5" w:rsidRPr="000C4EC5" w:rsidTr="00131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top w:val="single" w:sz="4" w:space="0" w:color="000000"/>
              <w:left w:val="single" w:sz="4" w:space="0" w:color="000000"/>
              <w:bottom w:val="single" w:sz="12" w:space="0" w:color="000000"/>
            </w:tcBorders>
          </w:tcPr>
          <w:p w:rsidR="000C4EC5" w:rsidRPr="000C4EC5" w:rsidRDefault="000C4EC5" w:rsidP="000C4EC5">
            <w:pPr>
              <w:rPr>
                <w:rFonts w:ascii="Times New Roman" w:hAnsi="Times New Roman"/>
                <w:sz w:val="24"/>
                <w:szCs w:val="24"/>
              </w:rPr>
            </w:pPr>
            <w:r w:rsidRPr="000C4EC5">
              <w:rPr>
                <w:rFonts w:ascii="Times New Roman" w:hAnsi="Times New Roman"/>
                <w:sz w:val="24"/>
                <w:szCs w:val="24"/>
              </w:rPr>
              <w:t xml:space="preserve">Variables </w:t>
            </w:r>
          </w:p>
        </w:tc>
        <w:tc>
          <w:tcPr>
            <w:tcW w:w="1701" w:type="dxa"/>
            <w:tcBorders>
              <w:top w:val="single" w:sz="4" w:space="0" w:color="000000"/>
              <w:bottom w:val="single" w:sz="12" w:space="0" w:color="000000"/>
              <w:right w:val="single" w:sz="4" w:space="0" w:color="000000"/>
            </w:tcBorders>
          </w:tcPr>
          <w:p w:rsidR="000C4EC5" w:rsidRPr="000C4EC5" w:rsidRDefault="000C4EC5" w:rsidP="000C4E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13-17 years</w:t>
            </w:r>
          </w:p>
          <w:p w:rsidR="000C4EC5" w:rsidRPr="000C4EC5" w:rsidRDefault="000C4EC5" w:rsidP="000C4E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n=8806 (%)</w:t>
            </w:r>
          </w:p>
        </w:tc>
        <w:tc>
          <w:tcPr>
            <w:tcW w:w="1701" w:type="dxa"/>
            <w:tcBorders>
              <w:top w:val="single" w:sz="4" w:space="0" w:color="000000"/>
              <w:bottom w:val="single" w:sz="12" w:space="0" w:color="000000"/>
              <w:right w:val="single" w:sz="4" w:space="0" w:color="000000"/>
            </w:tcBorders>
          </w:tcPr>
          <w:p w:rsidR="000C4EC5" w:rsidRPr="000C4EC5" w:rsidRDefault="000C4EC5" w:rsidP="000C4E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18-19 years</w:t>
            </w:r>
          </w:p>
          <w:p w:rsidR="000C4EC5" w:rsidRPr="000C4EC5" w:rsidRDefault="000C4EC5" w:rsidP="000C4E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n=8502 (%)</w:t>
            </w:r>
          </w:p>
        </w:tc>
        <w:tc>
          <w:tcPr>
            <w:tcW w:w="1701" w:type="dxa"/>
            <w:tcBorders>
              <w:top w:val="single" w:sz="4" w:space="0" w:color="000000"/>
              <w:bottom w:val="single" w:sz="12" w:space="0" w:color="000000"/>
              <w:right w:val="single" w:sz="4" w:space="0" w:color="000000"/>
            </w:tcBorders>
          </w:tcPr>
          <w:p w:rsidR="000C4EC5" w:rsidRPr="000C4EC5" w:rsidRDefault="000C4EC5" w:rsidP="000C4E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20-24 years n=21602 (%)</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Gender</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Male</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Female</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8754 (99.4)</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52 (0.6)</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8447 (99.4)</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55 (0.6)</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21438 (99.2)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164 (0.8)</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Profession</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Student</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Professional</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6774 (76.9)</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2032 (23.1)</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4637 (54.5)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3865 (45.5)</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5959 (27.6)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15643 (72.4)</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Time of the day</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Daylight</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Night time</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5305 (60.2)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3501 (39.8)</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4536 (53.4)       3966 (46.6)</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12422 (57.5)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9180 (42.5)</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Days of the week</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Weekday</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Weekend</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5791 (65.8)</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3015 (34.2)</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5574 (65.6)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2928 (34.4)</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14626 (67.7)    6976 (32.3)</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Season</w:t>
            </w:r>
          </w:p>
          <w:p w:rsidR="000C4EC5" w:rsidRPr="000C4EC5" w:rsidRDefault="000C4EC5" w:rsidP="000C4EC5">
            <w:pPr>
              <w:rPr>
                <w:rFonts w:ascii="Times New Roman" w:hAnsi="Times New Roman"/>
                <w:b w:val="0"/>
                <w:sz w:val="24"/>
                <w:szCs w:val="24"/>
              </w:rPr>
            </w:pPr>
            <w:r w:rsidRPr="00594CEB">
              <w:rPr>
                <w:rFonts w:ascii="Times New Roman" w:hAnsi="Times New Roman"/>
                <w:b w:val="0"/>
                <w:sz w:val="24"/>
                <w:szCs w:val="24"/>
              </w:rPr>
              <w:t xml:space="preserve">     </w:t>
            </w:r>
            <w:r w:rsidRPr="000C4EC5">
              <w:rPr>
                <w:rFonts w:ascii="Times New Roman" w:hAnsi="Times New Roman"/>
                <w:b w:val="0"/>
                <w:sz w:val="24"/>
                <w:szCs w:val="24"/>
              </w:rPr>
              <w:t>Winter</w:t>
            </w:r>
          </w:p>
          <w:p w:rsidR="000C4EC5" w:rsidRPr="000C4EC5" w:rsidRDefault="000C4EC5" w:rsidP="000C4EC5">
            <w:pPr>
              <w:rPr>
                <w:rFonts w:ascii="Times New Roman" w:hAnsi="Times New Roman"/>
                <w:b w:val="0"/>
                <w:sz w:val="24"/>
                <w:szCs w:val="24"/>
              </w:rPr>
            </w:pPr>
            <w:r w:rsidRPr="00594CEB">
              <w:rPr>
                <w:rFonts w:ascii="Times New Roman" w:hAnsi="Times New Roman"/>
                <w:b w:val="0"/>
                <w:sz w:val="24"/>
                <w:szCs w:val="24"/>
              </w:rPr>
              <w:t xml:space="preserve">     </w:t>
            </w:r>
            <w:r w:rsidRPr="000C4EC5">
              <w:rPr>
                <w:rFonts w:ascii="Times New Roman" w:hAnsi="Times New Roman"/>
                <w:b w:val="0"/>
                <w:sz w:val="24"/>
                <w:szCs w:val="24"/>
              </w:rPr>
              <w:t xml:space="preserve">Summer </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2666 (30.3)</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6140 (69.7)</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2661 (31.3)</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5841 (68.7)</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6591 (30.5)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15011 (69.5)</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Road Structure</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Intersection</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Midblock</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2112 (24.0)      6694 (76.0)</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2183 (25.7)</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6319 (74.3)</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5914 (27.4)</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15688 (72.6)</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Crash location</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Inside city</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Out of city</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 xml:space="preserve">   8595 (97.6)</w:t>
            </w:r>
          </w:p>
          <w:p w:rsidR="000C4EC5" w:rsidRPr="000C4EC5" w:rsidRDefault="000C4EC5" w:rsidP="000C4EC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 xml:space="preserve">   211 (2.4)</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8252 (97.1)</w:t>
            </w:r>
          </w:p>
          <w:p w:rsidR="000C4EC5" w:rsidRPr="000C4EC5" w:rsidRDefault="000C4EC5" w:rsidP="000C4EC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 xml:space="preserve">   250 (2.9)</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 xml:space="preserve">     </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20966 (97.1)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636 (2.9)</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Helmet use</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Yes</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No</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128 (1.5)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8678 (98.5)</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189 (2.2)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8313 (97.8)</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931 (4.3)</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20671 (95.7)</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Patient transfer vehicle</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Ambulance</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Police</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Private</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Public</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Others</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2056 (23.3)</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12 (0.1)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6638 (75.4)</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93 (1.1)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7 (0.1)</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2059 (24.2)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19 (0.2)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6309 (74.2)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101 (1.2)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14 (0.2)</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5937 (27.5)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31 (0.1)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15321 (70.9)</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284 (1.3)</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29 (0.1)</w:t>
            </w:r>
          </w:p>
        </w:tc>
      </w:tr>
      <w:tr w:rsidR="000C4EC5" w:rsidRPr="000C4EC5" w:rsidTr="00131F59">
        <w:trPr>
          <w:trHeight w:val="1673"/>
        </w:trPr>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Hospital </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1</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2</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3</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4</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5</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3045 (34.6)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222 (2.5)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7 (0.1)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3360 (38.2)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2172 (24.7)</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3130 (36.8)</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167 (2.0)</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7 (0.1)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2723 (32.0)</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2475 (29.1)</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7998 (37.0)</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443 (2.1)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18 (0.1)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7106 (32.9)</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6037 (27.9)</w:t>
            </w:r>
          </w:p>
        </w:tc>
      </w:tr>
      <w:tr w:rsidR="000C4EC5" w:rsidRPr="000C4EC5" w:rsidTr="00131F59">
        <w:trPr>
          <w:trHeight w:val="1610"/>
        </w:trPr>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GCS Score </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13 to 15</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 xml:space="preserve"> 9 to 12</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6 to 8</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4 to 5</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3</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8339 (94.7)</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318 (3.6)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50 (0.6)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11 (0.1)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88 (1.0)</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8012 (94.2)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344 (4.0)</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43 (0.5)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13 (0.2)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90 (1.1)</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20321 (94.1)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869 (4.0)</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134 (0.6)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37 (0.2)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241 (1.1)</w:t>
            </w:r>
          </w:p>
        </w:tc>
      </w:tr>
      <w:tr w:rsidR="000C4EC5" w:rsidRPr="000C4EC5" w:rsidTr="00131F59">
        <w:trPr>
          <w:trHeight w:val="845"/>
        </w:trPr>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Body region injured (multi responses)</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Head Injury</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Face Injury</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Extremity Injury</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Abdominal Injury</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Chest Injury</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Spine Injury</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w:t>
            </w:r>
            <w:r w:rsidRPr="00594CEB">
              <w:rPr>
                <w:rFonts w:ascii="Times New Roman" w:hAnsi="Times New Roman"/>
                <w:b w:val="0"/>
                <w:sz w:val="24"/>
                <w:szCs w:val="24"/>
              </w:rPr>
              <w:t xml:space="preserve"> </w:t>
            </w:r>
            <w:r w:rsidRPr="000C4EC5">
              <w:rPr>
                <w:rFonts w:ascii="Times New Roman" w:hAnsi="Times New Roman"/>
                <w:b w:val="0"/>
                <w:sz w:val="24"/>
                <w:szCs w:val="24"/>
              </w:rPr>
              <w:t>External Injury</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2924 (33.2)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2763 (31.4)</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5055 (57.4)</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143 (1.6)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128 (1.5)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24 (0.3)</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5473 (62.2)</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3106 (36.5)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2859 (33.6)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4898 (57.6)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135 (1.6)</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96 (1.1)</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15 (0.2)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5477 (64.4)</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7747 (35.9)</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6919 (32.0)</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12486 (57.8)</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322 (1.5)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254 (1.2)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56 (0.3)</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13740 (63.6)</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Injury Severity score</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Less than 16</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More than or equal to 16</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8604 (97.7)</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202 (2.3)</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8264 (97.2)</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238 (2.8)</w:t>
            </w:r>
          </w:p>
        </w:tc>
        <w:tc>
          <w:tcPr>
            <w:tcW w:w="1701" w:type="dxa"/>
            <w:tcBorders>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21064 (97.5)</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538 (2.5)</w:t>
            </w:r>
          </w:p>
        </w:tc>
      </w:tr>
      <w:tr w:rsidR="000C4EC5" w:rsidRPr="000C4EC5" w:rsidTr="00131F59">
        <w:tc>
          <w:tcPr>
            <w:cnfStyle w:val="001000000000" w:firstRow="0" w:lastRow="0" w:firstColumn="1" w:lastColumn="0" w:oddVBand="0" w:evenVBand="0" w:oddHBand="0" w:evenHBand="0" w:firstRowFirstColumn="0" w:firstRowLastColumn="0" w:lastRowFirstColumn="0" w:lastRowLastColumn="0"/>
            <w:tcW w:w="3240" w:type="dxa"/>
            <w:tcBorders>
              <w:left w:val="single" w:sz="4" w:space="0" w:color="000000"/>
              <w:bottom w:val="single" w:sz="4" w:space="0" w:color="000000"/>
            </w:tcBorders>
          </w:tcPr>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Outcome</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Survived</w:t>
            </w:r>
          </w:p>
          <w:p w:rsidR="000C4EC5" w:rsidRPr="000C4EC5" w:rsidRDefault="000C4EC5" w:rsidP="000C4EC5">
            <w:pPr>
              <w:rPr>
                <w:rFonts w:ascii="Times New Roman" w:hAnsi="Times New Roman"/>
                <w:b w:val="0"/>
                <w:sz w:val="24"/>
                <w:szCs w:val="24"/>
              </w:rPr>
            </w:pPr>
            <w:r w:rsidRPr="000C4EC5">
              <w:rPr>
                <w:rFonts w:ascii="Times New Roman" w:hAnsi="Times New Roman"/>
                <w:b w:val="0"/>
                <w:sz w:val="24"/>
                <w:szCs w:val="24"/>
              </w:rPr>
              <w:t xml:space="preserve">     Death</w:t>
            </w:r>
          </w:p>
        </w:tc>
        <w:tc>
          <w:tcPr>
            <w:tcW w:w="1701" w:type="dxa"/>
            <w:tcBorders>
              <w:bottom w:val="single" w:sz="4" w:space="0" w:color="000000"/>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8707 (98.9)</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99 (1.1)</w:t>
            </w:r>
          </w:p>
        </w:tc>
        <w:tc>
          <w:tcPr>
            <w:tcW w:w="1701" w:type="dxa"/>
            <w:tcBorders>
              <w:bottom w:val="single" w:sz="4" w:space="0" w:color="000000"/>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8398 (98.8)</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104 (1.2)</w:t>
            </w:r>
          </w:p>
        </w:tc>
        <w:tc>
          <w:tcPr>
            <w:tcW w:w="1701" w:type="dxa"/>
            <w:tcBorders>
              <w:bottom w:val="single" w:sz="4" w:space="0" w:color="000000"/>
              <w:right w:val="single" w:sz="4" w:space="0" w:color="000000"/>
            </w:tcBorders>
          </w:tcPr>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21335 (98.8)</w:t>
            </w:r>
          </w:p>
          <w:p w:rsidR="000C4EC5" w:rsidRPr="000C4EC5" w:rsidRDefault="000C4EC5" w:rsidP="000C4E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4EC5">
              <w:rPr>
                <w:rFonts w:ascii="Times New Roman" w:hAnsi="Times New Roman"/>
                <w:sz w:val="24"/>
                <w:szCs w:val="24"/>
              </w:rPr>
              <w:t>267 (1.2)</w:t>
            </w:r>
          </w:p>
        </w:tc>
      </w:tr>
    </w:tbl>
    <w:p w:rsidR="00C459F4" w:rsidRPr="00594CEB" w:rsidRDefault="00C459F4" w:rsidP="00C459F4">
      <w:pPr>
        <w:suppressAutoHyphens/>
        <w:spacing w:after="0"/>
        <w:rPr>
          <w:rFonts w:ascii="Times New Roman" w:eastAsia="Times New Roman" w:hAnsi="Times New Roman" w:cs="Times New Roman"/>
          <w:sz w:val="24"/>
          <w:szCs w:val="24"/>
        </w:rPr>
      </w:pP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p>
    <w:p w:rsidR="00C459F4" w:rsidRPr="00594CEB" w:rsidRDefault="00C459F4" w:rsidP="00C459F4">
      <w:pPr>
        <w:suppressAutoHyphens/>
        <w:spacing w:after="0"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Table 3 shows unadjusted and adjusted associations of age group with severe injury (ISS =&gt; 16). The odds of severe injury were lower in the age group 13-17 years (OR 0.97; 95% CIs 0.75, 1.25 and aOR 0.97 95% CIs 0.75, 1.25) while the odds of severe injury were higher in the age group 18-19 years (unadjusted OR 1.39; 95% CIs 1.11, 1.74, and aOR 1.39; 95% CIs 1.11, 1.74). The age 18-19 years was significantly associated with severe injury.</w:t>
      </w:r>
    </w:p>
    <w:p w:rsidR="00C459F4" w:rsidRPr="00594CEB" w:rsidRDefault="00C459F4" w:rsidP="00C459F4">
      <w:pPr>
        <w:suppressAutoHyphens/>
        <w:spacing w:after="0"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Association of night time versus daylight, weekend versus weekday, summers versus winters and crash location with severe injuries were statistically not significant in adjusted analysis. The odds of severe injury were higher for midblock crash in unadjusted as well as adjusted analysis (OR 2.02; 95% CIs 1.7, 2.42 and aOR 1.60; 95% CIs 1.27, 2.03) and this association was statistically significant. </w:t>
      </w:r>
    </w:p>
    <w:p w:rsidR="00C459F4" w:rsidRPr="00594CEB" w:rsidRDefault="00C459F4" w:rsidP="00C459F4">
      <w:pPr>
        <w:suppressAutoHyphens/>
        <w:spacing w:after="0" w:line="480" w:lineRule="auto"/>
        <w:jc w:val="both"/>
        <w:rPr>
          <w:rFonts w:ascii="Times New Roman" w:eastAsia="Times New Roman" w:hAnsi="Times New Roman" w:cs="Times New Roman"/>
          <w:sz w:val="24"/>
          <w:szCs w:val="24"/>
        </w:rPr>
      </w:pPr>
    </w:p>
    <w:p w:rsidR="00C459F4" w:rsidRPr="00594CEB" w:rsidRDefault="00C459F4" w:rsidP="00C459F4">
      <w:pPr>
        <w:suppressAutoHyphens/>
        <w:spacing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The odds of severe injuries were lower for the absence of helmet use in unadjusted analysis (OR 0.57; 95% CIs 0.43, 0.76) but it was higher in adjusted analysis (aOR 1.94; 95% CIs 1.30, 2.92). Transferring vehicle and hospital were significantly associated with severe injuries. GCS were significantly associated with severe injuries.</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p>
    <w:tbl>
      <w:tblPr>
        <w:tblStyle w:val="TableGrid1"/>
        <w:tblW w:w="10890" w:type="dxa"/>
        <w:tblInd w:w="-450" w:type="dxa"/>
        <w:tblLayout w:type="fixed"/>
        <w:tblLook w:val="04A0" w:firstRow="1" w:lastRow="0" w:firstColumn="1" w:lastColumn="0" w:noHBand="0" w:noVBand="1"/>
      </w:tblPr>
      <w:tblGrid>
        <w:gridCol w:w="2520"/>
        <w:gridCol w:w="1530"/>
        <w:gridCol w:w="1620"/>
        <w:gridCol w:w="2609"/>
        <w:gridCol w:w="2611"/>
      </w:tblGrid>
      <w:tr w:rsidR="00C459F4" w:rsidRPr="00594CEB" w:rsidTr="00A75D8B">
        <w:tc>
          <w:tcPr>
            <w:tcW w:w="10890" w:type="dxa"/>
            <w:gridSpan w:val="5"/>
            <w:tcBorders>
              <w:top w:val="nil"/>
              <w:left w:val="nil"/>
              <w:right w:val="nil"/>
            </w:tcBorders>
          </w:tcPr>
          <w:p w:rsidR="00C459F4" w:rsidRPr="00594CEB" w:rsidRDefault="00C459F4" w:rsidP="00C459F4">
            <w:pPr>
              <w:pageBreakBefore/>
              <w:contextualSpacing/>
              <w:rPr>
                <w:rFonts w:ascii="Times New Roman" w:hAnsi="Times New Roman"/>
                <w:b/>
                <w:sz w:val="24"/>
                <w:szCs w:val="24"/>
              </w:rPr>
            </w:pPr>
            <w:r w:rsidRPr="00594CEB">
              <w:rPr>
                <w:rFonts w:ascii="Times New Roman" w:hAnsi="Times New Roman"/>
                <w:b/>
                <w:sz w:val="24"/>
                <w:szCs w:val="24"/>
              </w:rPr>
              <w:t>Table 3: Univariate and Multivariable association of severe injury with age of young motorcyclists (n=38,910)</w:t>
            </w:r>
          </w:p>
        </w:tc>
      </w:tr>
      <w:tr w:rsidR="00C459F4" w:rsidRPr="00594CEB" w:rsidTr="00A75D8B">
        <w:tc>
          <w:tcPr>
            <w:tcW w:w="2520" w:type="dxa"/>
          </w:tcPr>
          <w:p w:rsidR="00C459F4" w:rsidRPr="00594CEB" w:rsidRDefault="00C459F4" w:rsidP="00C459F4">
            <w:pPr>
              <w:contextualSpacing/>
              <w:jc w:val="center"/>
              <w:rPr>
                <w:rFonts w:ascii="Times New Roman" w:hAnsi="Times New Roman"/>
                <w:b/>
                <w:spacing w:val="-10"/>
                <w:kern w:val="2"/>
                <w:sz w:val="24"/>
                <w:szCs w:val="24"/>
              </w:rPr>
            </w:pPr>
            <w:r w:rsidRPr="00594CEB">
              <w:rPr>
                <w:rFonts w:ascii="Times New Roman" w:hAnsi="Times New Roman"/>
                <w:b/>
                <w:spacing w:val="-10"/>
                <w:kern w:val="2"/>
                <w:sz w:val="24"/>
                <w:szCs w:val="24"/>
              </w:rPr>
              <w:t>Variables</w:t>
            </w:r>
          </w:p>
        </w:tc>
        <w:tc>
          <w:tcPr>
            <w:tcW w:w="1530" w:type="dxa"/>
          </w:tcPr>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ISS less than 16</w:t>
            </w:r>
          </w:p>
          <w:p w:rsidR="00C459F4" w:rsidRPr="00594CEB" w:rsidRDefault="00C459F4" w:rsidP="00C459F4">
            <w:pPr>
              <w:contextualSpacing/>
              <w:rPr>
                <w:rFonts w:ascii="Times New Roman" w:hAnsi="Times New Roman"/>
                <w:b/>
                <w:spacing w:val="-10"/>
                <w:kern w:val="2"/>
                <w:sz w:val="24"/>
                <w:szCs w:val="24"/>
              </w:rPr>
            </w:pPr>
          </w:p>
          <w:p w:rsidR="00C459F4" w:rsidRPr="00594CEB" w:rsidRDefault="00C459F4" w:rsidP="00C459F4">
            <w:pPr>
              <w:contextualSpacing/>
              <w:rPr>
                <w:rFonts w:ascii="Times New Roman" w:hAnsi="Times New Roman"/>
                <w:b/>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 xml:space="preserve">n </w:t>
            </w:r>
            <w:r w:rsidRPr="00594CEB">
              <w:rPr>
                <w:rFonts w:ascii="Times New Roman" w:hAnsi="Times New Roman"/>
                <w:sz w:val="24"/>
                <w:szCs w:val="24"/>
              </w:rPr>
              <w:t>= 37932</w:t>
            </w:r>
          </w:p>
        </w:tc>
        <w:tc>
          <w:tcPr>
            <w:tcW w:w="1620" w:type="dxa"/>
          </w:tcPr>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ISS more than or equal to 16</w:t>
            </w:r>
          </w:p>
          <w:p w:rsidR="00C459F4" w:rsidRPr="00594CEB" w:rsidRDefault="00C459F4" w:rsidP="00C459F4">
            <w:pPr>
              <w:contextualSpacing/>
              <w:rPr>
                <w:rFonts w:ascii="Times New Roman" w:hAnsi="Times New Roman"/>
                <w:b/>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z w:val="24"/>
                <w:szCs w:val="24"/>
              </w:rPr>
              <w:t>n = 978</w:t>
            </w:r>
          </w:p>
        </w:tc>
        <w:tc>
          <w:tcPr>
            <w:tcW w:w="2609" w:type="dxa"/>
          </w:tcPr>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 xml:space="preserve">Unadjusted ORs </w:t>
            </w:r>
          </w:p>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(95% CIs)</w:t>
            </w:r>
          </w:p>
        </w:tc>
        <w:tc>
          <w:tcPr>
            <w:tcW w:w="2611" w:type="dxa"/>
          </w:tcPr>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 xml:space="preserve">Adjusted ORs </w:t>
            </w:r>
          </w:p>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(95% CIs)</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Age groups</w:t>
            </w:r>
          </w:p>
          <w:p w:rsidR="00C459F4" w:rsidRPr="00594CEB" w:rsidRDefault="000C4EC5" w:rsidP="00C459F4">
            <w:pPr>
              <w:rPr>
                <w:rFonts w:ascii="Times New Roman" w:hAnsi="Times New Roman"/>
                <w:sz w:val="24"/>
                <w:szCs w:val="24"/>
              </w:rPr>
            </w:pPr>
            <w:r w:rsidRPr="00594CEB">
              <w:rPr>
                <w:rFonts w:ascii="Times New Roman" w:hAnsi="Times New Roman"/>
                <w:sz w:val="24"/>
                <w:szCs w:val="24"/>
              </w:rPr>
              <w:t xml:space="preserve">   </w:t>
            </w:r>
            <w:r w:rsidR="00C459F4" w:rsidRPr="00594CEB">
              <w:rPr>
                <w:rFonts w:ascii="Times New Roman" w:hAnsi="Times New Roman"/>
                <w:sz w:val="24"/>
                <w:szCs w:val="24"/>
              </w:rPr>
              <w:t>20-24 years</w:t>
            </w:r>
          </w:p>
          <w:p w:rsidR="00C459F4" w:rsidRPr="00594CEB" w:rsidRDefault="000C4EC5" w:rsidP="00C459F4">
            <w:pPr>
              <w:rPr>
                <w:rFonts w:ascii="Times New Roman" w:hAnsi="Times New Roman"/>
                <w:sz w:val="24"/>
                <w:szCs w:val="24"/>
              </w:rPr>
            </w:pPr>
            <w:r w:rsidRPr="00594CEB">
              <w:rPr>
                <w:rFonts w:ascii="Times New Roman" w:hAnsi="Times New Roman"/>
                <w:sz w:val="24"/>
                <w:szCs w:val="24"/>
              </w:rPr>
              <w:t xml:space="preserve">   </w:t>
            </w:r>
            <w:r w:rsidR="00C459F4" w:rsidRPr="00594CEB">
              <w:rPr>
                <w:rFonts w:ascii="Times New Roman" w:hAnsi="Times New Roman"/>
                <w:sz w:val="24"/>
                <w:szCs w:val="24"/>
              </w:rPr>
              <w:t>18-19 years</w:t>
            </w:r>
          </w:p>
          <w:p w:rsidR="00C459F4" w:rsidRPr="00594CEB" w:rsidRDefault="000C4EC5" w:rsidP="00C459F4">
            <w:pPr>
              <w:rPr>
                <w:rFonts w:ascii="Times New Roman" w:hAnsi="Times New Roman"/>
                <w:sz w:val="24"/>
                <w:szCs w:val="24"/>
              </w:rPr>
            </w:pPr>
            <w:r w:rsidRPr="00594CEB">
              <w:rPr>
                <w:rFonts w:ascii="Times New Roman" w:hAnsi="Times New Roman"/>
                <w:sz w:val="24"/>
                <w:szCs w:val="24"/>
              </w:rPr>
              <w:t xml:space="preserve">   </w:t>
            </w:r>
            <w:r w:rsidR="00C459F4" w:rsidRPr="00594CEB">
              <w:rPr>
                <w:rFonts w:ascii="Times New Roman" w:hAnsi="Times New Roman"/>
                <w:sz w:val="24"/>
                <w:szCs w:val="24"/>
              </w:rPr>
              <w:t>13-17 years</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21064 (55.5)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8264 (21.8)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8604 (22.7)</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538 (55.0)</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238 (24.3)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202 (20.7)</w:t>
            </w:r>
          </w:p>
        </w:tc>
        <w:tc>
          <w:tcPr>
            <w:tcW w:w="2609"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1.13 (0.96, 1.31)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0.92  (0.78, 1.08)</w:t>
            </w:r>
          </w:p>
        </w:tc>
        <w:tc>
          <w:tcPr>
            <w:tcW w:w="2611"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1.39 (1.11, 1.74)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0.97 (0.75, 1.25)</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Gender</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Male </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Female</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37668 (99.3)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264 (0.7)</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971 (99.3)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7 (0.7)</w:t>
            </w:r>
          </w:p>
        </w:tc>
        <w:tc>
          <w:tcPr>
            <w:tcW w:w="2609"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1.03 (0.44, 2.02)</w:t>
            </w:r>
          </w:p>
        </w:tc>
        <w:tc>
          <w:tcPr>
            <w:tcW w:w="2611"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2.04  (0.73, 4.74)</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Profession</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Student</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Professional</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16952 (44.7)</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20980 (55.3)</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418 (42.7)</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560 (57.3)</w:t>
            </w:r>
          </w:p>
        </w:tc>
        <w:tc>
          <w:tcPr>
            <w:tcW w:w="2609"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1.08 (0.95, 1.23)</w:t>
            </w:r>
          </w:p>
        </w:tc>
        <w:tc>
          <w:tcPr>
            <w:tcW w:w="2611"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1.04 (0.85, 1.28)</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Time of the day</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Daylight</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Night time</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21674 (57.1)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16258 (42.9)</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589 (60.2)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389 (39.8)</w:t>
            </w:r>
          </w:p>
        </w:tc>
        <w:tc>
          <w:tcPr>
            <w:tcW w:w="2609"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0.88 (0.77, 1)</w:t>
            </w:r>
          </w:p>
        </w:tc>
        <w:tc>
          <w:tcPr>
            <w:tcW w:w="2611"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1.08 (0.90,1.29)</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Days of the week</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Weekday</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Weekend</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25325 (66.8)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12607 (33.2)</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666 (68.1)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312 (31.9)</w:t>
            </w:r>
          </w:p>
        </w:tc>
        <w:tc>
          <w:tcPr>
            <w:tcW w:w="2609"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0,94 (0.82, 1.08)</w:t>
            </w:r>
          </w:p>
        </w:tc>
        <w:tc>
          <w:tcPr>
            <w:tcW w:w="2611"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0.93 (0.77, 1.12)</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Season</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Winter months</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Summer months</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11610 (30.6)</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26322 (69.4)</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308 (31.5)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670 (68.5)</w:t>
            </w:r>
          </w:p>
        </w:tc>
        <w:tc>
          <w:tcPr>
            <w:tcW w:w="2609"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0.96 (0.84, 1)</w:t>
            </w:r>
          </w:p>
        </w:tc>
        <w:tc>
          <w:tcPr>
            <w:tcW w:w="2611"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1.13 (0.94, 1.37)</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Road Structure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w:t>
            </w:r>
            <w:r w:rsidR="009E770B" w:rsidRPr="00594CEB">
              <w:rPr>
                <w:rFonts w:ascii="Times New Roman" w:hAnsi="Times New Roman"/>
                <w:sz w:val="24"/>
                <w:szCs w:val="24"/>
              </w:rPr>
              <w:t xml:space="preserve"> </w:t>
            </w:r>
            <w:r w:rsidRPr="00594CEB">
              <w:rPr>
                <w:rFonts w:ascii="Times New Roman" w:hAnsi="Times New Roman"/>
                <w:sz w:val="24"/>
                <w:szCs w:val="24"/>
              </w:rPr>
              <w:t>Intersection</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w:t>
            </w:r>
            <w:r w:rsidR="009E770B" w:rsidRPr="00594CEB">
              <w:rPr>
                <w:rFonts w:ascii="Times New Roman" w:hAnsi="Times New Roman"/>
                <w:sz w:val="24"/>
                <w:szCs w:val="24"/>
              </w:rPr>
              <w:t xml:space="preserve"> </w:t>
            </w:r>
            <w:r w:rsidRPr="00594CEB">
              <w:rPr>
                <w:rFonts w:ascii="Times New Roman" w:hAnsi="Times New Roman"/>
                <w:sz w:val="24"/>
                <w:szCs w:val="24"/>
              </w:rPr>
              <w:t>Midblock</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10061 (26.5)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27871 (73.5)</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148 (15.1)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830 (84.9)</w:t>
            </w:r>
          </w:p>
        </w:tc>
        <w:tc>
          <w:tcPr>
            <w:tcW w:w="2609"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2.02 (1.7, 2.42)</w:t>
            </w:r>
          </w:p>
        </w:tc>
        <w:tc>
          <w:tcPr>
            <w:tcW w:w="2611"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1.60 (1.27, 2.03)</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Crash location</w:t>
            </w:r>
          </w:p>
          <w:p w:rsidR="00C459F4" w:rsidRPr="00594CEB" w:rsidRDefault="000C4EC5" w:rsidP="00C459F4">
            <w:pPr>
              <w:rPr>
                <w:rFonts w:ascii="Times New Roman" w:hAnsi="Times New Roman"/>
                <w:sz w:val="24"/>
                <w:szCs w:val="24"/>
              </w:rPr>
            </w:pPr>
            <w:r w:rsidRPr="00594CEB">
              <w:rPr>
                <w:rFonts w:ascii="Times New Roman" w:hAnsi="Times New Roman"/>
                <w:sz w:val="24"/>
                <w:szCs w:val="24"/>
              </w:rPr>
              <w:t xml:space="preserve">   </w:t>
            </w:r>
            <w:r w:rsidR="009E770B" w:rsidRPr="00594CEB">
              <w:rPr>
                <w:rFonts w:ascii="Times New Roman" w:hAnsi="Times New Roman"/>
                <w:sz w:val="24"/>
                <w:szCs w:val="24"/>
              </w:rPr>
              <w:t xml:space="preserve"> </w:t>
            </w:r>
            <w:r w:rsidR="00C459F4" w:rsidRPr="00594CEB">
              <w:rPr>
                <w:rFonts w:ascii="Times New Roman" w:hAnsi="Times New Roman"/>
                <w:sz w:val="24"/>
                <w:szCs w:val="24"/>
              </w:rPr>
              <w:t>Inside city</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w:t>
            </w:r>
            <w:r w:rsidR="000C4EC5" w:rsidRPr="00594CEB">
              <w:rPr>
                <w:rFonts w:ascii="Times New Roman" w:hAnsi="Times New Roman"/>
                <w:sz w:val="24"/>
                <w:szCs w:val="24"/>
              </w:rPr>
              <w:t xml:space="preserve">  </w:t>
            </w:r>
            <w:r w:rsidR="009E770B" w:rsidRPr="00594CEB">
              <w:rPr>
                <w:rFonts w:ascii="Times New Roman" w:hAnsi="Times New Roman"/>
                <w:sz w:val="24"/>
                <w:szCs w:val="24"/>
              </w:rPr>
              <w:t xml:space="preserve"> </w:t>
            </w:r>
            <w:r w:rsidRPr="00594CEB">
              <w:rPr>
                <w:rFonts w:ascii="Times New Roman" w:hAnsi="Times New Roman"/>
                <w:sz w:val="24"/>
                <w:szCs w:val="24"/>
              </w:rPr>
              <w:t>Out of city</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36950 (97.4)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982 (2.6)</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863 (88.2)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115 (11.8)</w:t>
            </w:r>
          </w:p>
        </w:tc>
        <w:tc>
          <w:tcPr>
            <w:tcW w:w="2609"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0.2 (0.16, 0.25)</w:t>
            </w:r>
          </w:p>
        </w:tc>
        <w:tc>
          <w:tcPr>
            <w:tcW w:w="2611"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0.73 (0.53, 1.01)</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Helmet use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Yes</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No</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1195 (3.2)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36737 (96.8)</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53 (5.4)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925 (94.6)</w:t>
            </w:r>
          </w:p>
        </w:tc>
        <w:tc>
          <w:tcPr>
            <w:tcW w:w="2609"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0.57 (0.43, 0.76)</w:t>
            </w:r>
          </w:p>
        </w:tc>
        <w:tc>
          <w:tcPr>
            <w:tcW w:w="2611"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1.94 (1.30, 2.92)</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Patient transfer vehicle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Ambulance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Police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Private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Public</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Others</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9265 (24.4)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55 (0.1)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28112 (74.1)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451 (1.2)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49 (0.1)</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787 (80.5)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7 (0.7)</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156 (16.0)</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27 (2.8)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 (0.1)</w:t>
            </w:r>
          </w:p>
        </w:tc>
        <w:tc>
          <w:tcPr>
            <w:tcW w:w="2609"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1.5 (0.62, 3.08)</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0.07 (0.05, 0.08)</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0.7 (0.46, 1.03)</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0.24 (0.01, 1.1)</w:t>
            </w:r>
          </w:p>
        </w:tc>
        <w:tc>
          <w:tcPr>
            <w:tcW w:w="2611"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2.28 (0.67, 6.33)</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0.27 (0.22, 0.34)</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1.17 (0.68, 1.93)</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0.42 (0.01, 3.76)</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Hospital </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5</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13766 (36.3)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563 (1.5)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21 (0.1)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13056 (34.4)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10526 (27.7)</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407 (41.6)</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269 (27.5)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11 (1.1)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133 (13.6)</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158 (16.2)</w:t>
            </w:r>
          </w:p>
        </w:tc>
        <w:tc>
          <w:tcPr>
            <w:tcW w:w="2609"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16.16(13.55, 19.26 )</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17.72 (8.19, 36.28)</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0.34 (0.28, 0.42)</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0.51 (0.42, 0.61)</w:t>
            </w:r>
          </w:p>
        </w:tc>
        <w:tc>
          <w:tcPr>
            <w:tcW w:w="2611" w:type="dxa"/>
          </w:tcPr>
          <w:p w:rsidR="00C459F4" w:rsidRPr="00594CEB" w:rsidRDefault="00C459F4" w:rsidP="00C459F4">
            <w:pPr>
              <w:contextualSpacing/>
              <w:rPr>
                <w:rFonts w:ascii="Times New Roman" w:hAnsi="Times New Roman"/>
                <w:sz w:val="24"/>
                <w:szCs w:val="24"/>
              </w:rPr>
            </w:pP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13.09 (9.95, 17.23)</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9.75 (2.60, 32.66)</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0.47 (0.36, 0.61)</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0.79 (0.61, 1.02)</w:t>
            </w:r>
          </w:p>
        </w:tc>
      </w:tr>
      <w:tr w:rsidR="00C459F4" w:rsidRPr="00594CEB" w:rsidTr="00A75D8B">
        <w:tc>
          <w:tcPr>
            <w:tcW w:w="252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GCS Score (%)</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13 to 15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9 to 12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6 to 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4 to 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3</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36435 (96.1)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1271 (3.4)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100 (0.3)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29 (0.1)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97 (0.3)</w:t>
            </w:r>
          </w:p>
        </w:tc>
        <w:tc>
          <w:tcPr>
            <w:tcW w:w="162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237 (24.2)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260 (26.6)</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127 (13.0)</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32 (3.3)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322 (32.9)</w:t>
            </w:r>
          </w:p>
        </w:tc>
        <w:tc>
          <w:tcPr>
            <w:tcW w:w="2609"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22.76 (18.81, 27.52)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109.23 (82.19, 145.04)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147 (90.17, 240.47)</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351.01 (276.48, 448.33)</w:t>
            </w:r>
          </w:p>
        </w:tc>
        <w:tc>
          <w:tcPr>
            <w:tcW w:w="2611"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10.12 (8.13,12.60)</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85.26 (60.67,119.88)</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97.27 (54.53, 172.93)</w:t>
            </w:r>
          </w:p>
          <w:p w:rsidR="00C459F4" w:rsidRPr="00594CEB" w:rsidRDefault="00C459F4" w:rsidP="00C459F4">
            <w:pPr>
              <w:contextualSpacing/>
              <w:rPr>
                <w:rFonts w:ascii="Times New Roman" w:hAnsi="Times New Roman"/>
                <w:sz w:val="24"/>
                <w:szCs w:val="24"/>
              </w:rPr>
            </w:pPr>
            <w:r w:rsidRPr="00594CEB">
              <w:rPr>
                <w:rFonts w:ascii="Times New Roman" w:hAnsi="Times New Roman"/>
                <w:sz w:val="24"/>
                <w:szCs w:val="24"/>
              </w:rPr>
              <w:t>356.94 (270.18, 475.28)</w:t>
            </w:r>
          </w:p>
        </w:tc>
      </w:tr>
    </w:tbl>
    <w:p w:rsidR="00C459F4" w:rsidRPr="00594CEB" w:rsidRDefault="00C459F4" w:rsidP="00C459F4">
      <w:pPr>
        <w:suppressAutoHyphens/>
        <w:rPr>
          <w:rFonts w:ascii="Times New Roman" w:eastAsia="Times New Roman" w:hAnsi="Times New Roman" w:cs="Times New Roman"/>
          <w:sz w:val="24"/>
          <w:szCs w:val="24"/>
        </w:rPr>
      </w:pPr>
    </w:p>
    <w:p w:rsidR="00C459F4" w:rsidRPr="00594CEB" w:rsidRDefault="00C459F4" w:rsidP="00C459F4">
      <w:pPr>
        <w:suppressAutoHyphens/>
        <w:rPr>
          <w:rFonts w:ascii="Times New Roman" w:eastAsia="Times New Roman" w:hAnsi="Times New Roman" w:cs="Times New Roman"/>
          <w:sz w:val="24"/>
          <w:szCs w:val="24"/>
        </w:rPr>
      </w:pP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Table 4 shows the unadjusted and </w:t>
      </w:r>
      <w:r w:rsidR="00065E64" w:rsidRPr="00594CEB">
        <w:rPr>
          <w:rFonts w:ascii="Times New Roman" w:eastAsia="Times New Roman" w:hAnsi="Times New Roman" w:cs="Times New Roman"/>
          <w:sz w:val="24"/>
          <w:szCs w:val="24"/>
        </w:rPr>
        <w:t>adjusted analyses of</w:t>
      </w:r>
      <w:r w:rsidRPr="00594CEB">
        <w:rPr>
          <w:rFonts w:ascii="Times New Roman" w:eastAsia="Times New Roman" w:hAnsi="Times New Roman" w:cs="Times New Roman"/>
          <w:sz w:val="24"/>
          <w:szCs w:val="24"/>
        </w:rPr>
        <w:t xml:space="preserve"> death. In the unadjusted analyses, the age groups 13-17 years (OR 0.91; 95% CIs 0.72, 1.14) and 18-19 years (OR 0.99; 95% CIs 0.78, 1.24) were not significan</w:t>
      </w:r>
      <w:r w:rsidR="00065E64" w:rsidRPr="00594CEB">
        <w:rPr>
          <w:rFonts w:ascii="Times New Roman" w:eastAsia="Times New Roman" w:hAnsi="Times New Roman" w:cs="Times New Roman"/>
          <w:sz w:val="24"/>
          <w:szCs w:val="24"/>
        </w:rPr>
        <w:t xml:space="preserve">tly associated with </w:t>
      </w:r>
      <w:r w:rsidRPr="00594CEB">
        <w:rPr>
          <w:rFonts w:ascii="Times New Roman" w:eastAsia="Times New Roman" w:hAnsi="Times New Roman" w:cs="Times New Roman"/>
          <w:sz w:val="24"/>
          <w:szCs w:val="24"/>
        </w:rPr>
        <w:t>death, as compared with the 20-24 years age group. The odds of death were higher in both the 13-17 years (aOR 1.37; 95% CIs 0.87, 2.12) and 18-19 years (aOR1.21; 95% CIs 0.79, 1.82) age groups, as compared with the 20-24 years age group.</w:t>
      </w:r>
    </w:p>
    <w:p w:rsidR="00C459F4" w:rsidRPr="00594CEB" w:rsidRDefault="00C459F4" w:rsidP="00C459F4">
      <w:pPr>
        <w:suppressAutoHyphens/>
        <w:spacing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The odds of death were higher in the night time (aOR 1.42; 95% CIs 1.02, 1.96) and summer (aOR 1.59; 95%CIs 1.11, 2.29). There were no statistically significant association of students/professionals, weekday/weekend, road structure and crash location with deaths in adjusted analysis. The odds of deaths were higher for the absence of helmet use in unadjusted analysis (OR 3.11; 95% CIs 1.43, 8.71) and in adjusted analysis (aOR 3.99; 95% CIs 1.09, 16.22).</w:t>
      </w:r>
    </w:p>
    <w:p w:rsidR="00C459F4" w:rsidRPr="00594CEB" w:rsidRDefault="00C459F4" w:rsidP="00C459F4">
      <w:pPr>
        <w:suppressAutoHyphens/>
        <w:spacing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Compared with ambulances, the transfer to hospital in private vehicles was significantly associated with lower odds of death in both unadjusted (OR 0.07; 95% CIs 0.05, 0.08) and adjusted (aOR 0.22; 95% CIs 0.15, 0.32) analyses. </w:t>
      </w:r>
      <w:r w:rsidR="008920B5" w:rsidRPr="00594CEB">
        <w:rPr>
          <w:rFonts w:ascii="Times New Roman" w:hAnsi="Times New Roman" w:cs="Times New Roman"/>
          <w:sz w:val="24"/>
          <w:szCs w:val="24"/>
        </w:rPr>
        <w:t xml:space="preserve">There was significant differences in deaths based on which hospital patient was treated. </w:t>
      </w:r>
      <w:r w:rsidRPr="00594CEB">
        <w:rPr>
          <w:rFonts w:ascii="Times New Roman" w:eastAsia="Times New Roman" w:hAnsi="Times New Roman" w:cs="Times New Roman"/>
          <w:sz w:val="24"/>
          <w:szCs w:val="24"/>
        </w:rPr>
        <w:t xml:space="preserve"> Both ISS and GCS were </w:t>
      </w:r>
      <w:r w:rsidR="00065E64" w:rsidRPr="00594CEB">
        <w:rPr>
          <w:rFonts w:ascii="Times New Roman" w:eastAsia="Times New Roman" w:hAnsi="Times New Roman" w:cs="Times New Roman"/>
          <w:sz w:val="24"/>
          <w:szCs w:val="24"/>
        </w:rPr>
        <w:t>significantly associated with</w:t>
      </w:r>
      <w:r w:rsidRPr="00594CEB">
        <w:rPr>
          <w:rFonts w:ascii="Times New Roman" w:eastAsia="Times New Roman" w:hAnsi="Times New Roman" w:cs="Times New Roman"/>
          <w:sz w:val="24"/>
          <w:szCs w:val="24"/>
        </w:rPr>
        <w:t xml:space="preserve"> death.</w:t>
      </w:r>
      <w:r w:rsidRPr="00594CEB">
        <w:rPr>
          <w:rFonts w:ascii="Times New Roman" w:eastAsia="Times New Roman" w:hAnsi="Times New Roman" w:cs="Times New Roman"/>
          <w:sz w:val="24"/>
          <w:szCs w:val="24"/>
        </w:rPr>
        <w:br w:type="page"/>
      </w:r>
    </w:p>
    <w:tbl>
      <w:tblPr>
        <w:tblStyle w:val="TableGrid1"/>
        <w:tblpPr w:leftFromText="180" w:rightFromText="180" w:vertAnchor="page" w:horzAnchor="margin" w:tblpX="-900" w:tblpY="1499"/>
        <w:tblW w:w="11070" w:type="dxa"/>
        <w:tblLayout w:type="fixed"/>
        <w:tblLook w:val="04A0" w:firstRow="1" w:lastRow="0" w:firstColumn="1" w:lastColumn="0" w:noHBand="0" w:noVBand="1"/>
      </w:tblPr>
      <w:tblGrid>
        <w:gridCol w:w="2970"/>
        <w:gridCol w:w="1530"/>
        <w:gridCol w:w="1530"/>
        <w:gridCol w:w="2610"/>
        <w:gridCol w:w="2430"/>
      </w:tblGrid>
      <w:tr w:rsidR="00C459F4" w:rsidRPr="00594CEB" w:rsidTr="00A75D8B">
        <w:tc>
          <w:tcPr>
            <w:tcW w:w="11070" w:type="dxa"/>
            <w:gridSpan w:val="5"/>
            <w:tcBorders>
              <w:top w:val="nil"/>
              <w:left w:val="nil"/>
              <w:right w:val="nil"/>
            </w:tcBorders>
          </w:tcPr>
          <w:p w:rsidR="00C459F4" w:rsidRPr="00594CEB" w:rsidRDefault="00065E64" w:rsidP="00C459F4">
            <w:pPr>
              <w:pageBreakBefore/>
              <w:contextualSpacing/>
              <w:rPr>
                <w:rFonts w:ascii="Times New Roman" w:hAnsi="Times New Roman"/>
                <w:b/>
                <w:spacing w:val="-10"/>
                <w:kern w:val="2"/>
                <w:sz w:val="24"/>
                <w:szCs w:val="24"/>
              </w:rPr>
            </w:pPr>
            <w:r w:rsidRPr="00594CEB">
              <w:rPr>
                <w:rFonts w:ascii="Times New Roman" w:hAnsi="Times New Roman"/>
                <w:b/>
                <w:sz w:val="24"/>
                <w:szCs w:val="24"/>
              </w:rPr>
              <w:t>Table 4: Univariable and M</w:t>
            </w:r>
            <w:r w:rsidR="00C459F4" w:rsidRPr="00594CEB">
              <w:rPr>
                <w:rFonts w:ascii="Times New Roman" w:hAnsi="Times New Roman"/>
                <w:b/>
                <w:sz w:val="24"/>
                <w:szCs w:val="24"/>
              </w:rPr>
              <w:t>ultivariable associa</w:t>
            </w:r>
            <w:r w:rsidRPr="00594CEB">
              <w:rPr>
                <w:rFonts w:ascii="Times New Roman" w:hAnsi="Times New Roman"/>
                <w:b/>
                <w:sz w:val="24"/>
                <w:szCs w:val="24"/>
              </w:rPr>
              <w:t xml:space="preserve">tions of age group and </w:t>
            </w:r>
            <w:r w:rsidR="00C459F4" w:rsidRPr="00594CEB">
              <w:rPr>
                <w:rFonts w:ascii="Times New Roman" w:hAnsi="Times New Roman"/>
                <w:b/>
                <w:sz w:val="24"/>
                <w:szCs w:val="24"/>
              </w:rPr>
              <w:t>death (n=38,910)</w:t>
            </w:r>
          </w:p>
        </w:tc>
      </w:tr>
      <w:tr w:rsidR="00C459F4" w:rsidRPr="00594CEB" w:rsidTr="00A75D8B">
        <w:tc>
          <w:tcPr>
            <w:tcW w:w="2970" w:type="dxa"/>
          </w:tcPr>
          <w:p w:rsidR="00C459F4" w:rsidRPr="00594CEB" w:rsidRDefault="00C459F4" w:rsidP="00C459F4">
            <w:pPr>
              <w:contextualSpacing/>
              <w:jc w:val="center"/>
              <w:rPr>
                <w:rFonts w:ascii="Times New Roman" w:hAnsi="Times New Roman"/>
                <w:b/>
                <w:spacing w:val="-10"/>
                <w:kern w:val="2"/>
                <w:sz w:val="24"/>
                <w:szCs w:val="24"/>
              </w:rPr>
            </w:pPr>
            <w:r w:rsidRPr="00594CEB">
              <w:rPr>
                <w:rFonts w:ascii="Times New Roman" w:hAnsi="Times New Roman"/>
                <w:b/>
                <w:spacing w:val="-10"/>
                <w:kern w:val="2"/>
                <w:sz w:val="24"/>
                <w:szCs w:val="24"/>
              </w:rPr>
              <w:t>Variables</w:t>
            </w:r>
          </w:p>
        </w:tc>
        <w:tc>
          <w:tcPr>
            <w:tcW w:w="1530" w:type="dxa"/>
          </w:tcPr>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Survived</w:t>
            </w:r>
          </w:p>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spacing w:val="-10"/>
                <w:kern w:val="2"/>
                <w:sz w:val="24"/>
                <w:szCs w:val="24"/>
              </w:rPr>
              <w:t>n</w:t>
            </w:r>
            <w:r w:rsidRPr="00594CEB">
              <w:rPr>
                <w:rFonts w:ascii="Times New Roman" w:hAnsi="Times New Roman"/>
                <w:sz w:val="24"/>
                <w:szCs w:val="24"/>
              </w:rPr>
              <w:t>=38440(%)</w:t>
            </w:r>
          </w:p>
        </w:tc>
        <w:tc>
          <w:tcPr>
            <w:tcW w:w="1530" w:type="dxa"/>
          </w:tcPr>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Death</w:t>
            </w:r>
          </w:p>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spacing w:val="-10"/>
                <w:kern w:val="2"/>
                <w:sz w:val="24"/>
                <w:szCs w:val="24"/>
              </w:rPr>
              <w:t>n</w:t>
            </w:r>
            <w:r w:rsidRPr="00594CEB">
              <w:rPr>
                <w:rFonts w:ascii="Times New Roman" w:hAnsi="Times New Roman"/>
                <w:sz w:val="24"/>
                <w:szCs w:val="24"/>
              </w:rPr>
              <w:t>=470 (%)</w:t>
            </w:r>
          </w:p>
        </w:tc>
        <w:tc>
          <w:tcPr>
            <w:tcW w:w="2610" w:type="dxa"/>
          </w:tcPr>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Unadjusted OR</w:t>
            </w:r>
          </w:p>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 xml:space="preserve"> (95% CIs)</w:t>
            </w:r>
          </w:p>
        </w:tc>
        <w:tc>
          <w:tcPr>
            <w:tcW w:w="2430" w:type="dxa"/>
          </w:tcPr>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Adjusted OR</w:t>
            </w:r>
          </w:p>
          <w:p w:rsidR="00C459F4" w:rsidRPr="00594CEB" w:rsidRDefault="00C459F4" w:rsidP="00C459F4">
            <w:pPr>
              <w:contextualSpacing/>
              <w:rPr>
                <w:rFonts w:ascii="Times New Roman" w:hAnsi="Times New Roman"/>
                <w:b/>
                <w:spacing w:val="-10"/>
                <w:kern w:val="2"/>
                <w:sz w:val="24"/>
                <w:szCs w:val="24"/>
              </w:rPr>
            </w:pPr>
            <w:r w:rsidRPr="00594CEB">
              <w:rPr>
                <w:rFonts w:ascii="Times New Roman" w:hAnsi="Times New Roman"/>
                <w:b/>
                <w:spacing w:val="-10"/>
                <w:kern w:val="2"/>
                <w:sz w:val="24"/>
                <w:szCs w:val="24"/>
              </w:rPr>
              <w:t>(95% CIs)</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Age group</w:t>
            </w:r>
          </w:p>
          <w:p w:rsidR="00C459F4" w:rsidRPr="00594CEB" w:rsidRDefault="00C459F4" w:rsidP="00C459F4">
            <w:pPr>
              <w:rPr>
                <w:rFonts w:ascii="Times New Roman" w:hAnsi="Times New Roman"/>
                <w:sz w:val="24"/>
                <w:szCs w:val="24"/>
              </w:rPr>
            </w:pPr>
            <w:r w:rsidRPr="00594CEB">
              <w:rPr>
                <w:rFonts w:ascii="Times New Roman" w:hAnsi="Times New Roman"/>
                <w:b/>
                <w:sz w:val="24"/>
                <w:szCs w:val="24"/>
              </w:rPr>
              <w:t xml:space="preserve">  </w:t>
            </w:r>
            <w:r w:rsidRPr="00594CEB">
              <w:rPr>
                <w:rFonts w:ascii="Times New Roman" w:hAnsi="Times New Roman"/>
                <w:sz w:val="24"/>
                <w:szCs w:val="24"/>
              </w:rPr>
              <w:t>20-24 years</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18-19 years</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13-17 years</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21335 (55.5)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8398 (21.8)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8707 (22.7)</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267 (56.8)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104 (22.1)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99 (21.1)</w:t>
            </w:r>
          </w:p>
        </w:tc>
        <w:tc>
          <w:tcPr>
            <w:tcW w:w="261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0.99(0.78, 1.24)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0.91(0.72, 1.14 ) </w:t>
            </w:r>
          </w:p>
        </w:tc>
        <w:tc>
          <w:tcPr>
            <w:tcW w:w="24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1.21 (0.79, 1.82)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1.37 (0.87, 2.12)</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Gender</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Male </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Female</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38170 (99.3)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270 (0.7)</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469 (99.8)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 ( 0.2)</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0.3 (0.02, 1.34)</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0.07 (0.00, 1.18)</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Profession</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Student</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Professionals</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17206 (44.8)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21234 (55.2)</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164 (34.9)</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306 (65.1)</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1.51(1.25, 1.83)</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1.29 (0.89, 1.88)</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Time of the day</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Daylight</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Night time</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22002 (57.2)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16438 (42.8)</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261 (55.5)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209 (44.5)</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1.07 (0.89, 1.29)</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1.42 (1.02, 1.96)</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Days of the week</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Weekday</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Weekend</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25677 (66.8)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12763 (33.2)</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314 (66.8)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156 (33.2)</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 (0.82, 1.21)</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1.02 (0.73, 1.43)</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Season</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Winter months</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Summer months</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11783 (30.7)</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26657 (69.3)</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135 (28.7)</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335 (71.3)</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1.1 (0.9, 1.35)</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1.59 (1.11, 2.29)</w:t>
            </w:r>
          </w:p>
        </w:tc>
      </w:tr>
      <w:tr w:rsidR="00C459F4" w:rsidRPr="00594CEB" w:rsidTr="00A75D8B">
        <w:trPr>
          <w:trHeight w:val="779"/>
        </w:trPr>
        <w:tc>
          <w:tcPr>
            <w:tcW w:w="2970" w:type="dxa"/>
          </w:tcPr>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Road Structure</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 xml:space="preserve">   Intersection</w:t>
            </w:r>
          </w:p>
          <w:p w:rsidR="00C459F4" w:rsidRPr="00594CEB" w:rsidRDefault="00C459F4" w:rsidP="00C459F4">
            <w:pPr>
              <w:contextualSpacing/>
              <w:rPr>
                <w:rFonts w:ascii="Times New Roman" w:hAnsi="Times New Roman"/>
                <w:sz w:val="24"/>
                <w:szCs w:val="24"/>
              </w:rPr>
            </w:pPr>
            <w:r w:rsidRPr="00594CEB">
              <w:rPr>
                <w:rFonts w:ascii="Times New Roman" w:hAnsi="Times New Roman"/>
                <w:spacing w:val="-10"/>
                <w:kern w:val="2"/>
                <w:sz w:val="24"/>
                <w:szCs w:val="24"/>
              </w:rPr>
              <w:t xml:space="preserve">   Midblock</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10111 (26.3)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28329 (73.7)</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98 (20.9)</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372 (79.1)</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pacing w:val="-10"/>
                <w:kern w:val="2"/>
                <w:sz w:val="24"/>
                <w:szCs w:val="24"/>
              </w:rPr>
              <w:t>1.35(1.09, 1.7)</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z w:val="24"/>
                <w:szCs w:val="24"/>
              </w:rPr>
            </w:pPr>
            <w:r w:rsidRPr="00594CEB">
              <w:rPr>
                <w:rFonts w:ascii="Times New Roman" w:hAnsi="Times New Roman"/>
                <w:spacing w:val="-10"/>
                <w:kern w:val="2"/>
                <w:sz w:val="24"/>
                <w:szCs w:val="24"/>
              </w:rPr>
              <w:t>1.11 (0.76, 1.63)</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Location of crash</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Out of city</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Inside city</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905 (2.8)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30903 (97.2)</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25 (6.0)</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391(94.0)</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0.47 (0.32, 0.71)</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0.76 (0.42, 1.48)</w:t>
            </w:r>
          </w:p>
        </w:tc>
      </w:tr>
      <w:tr w:rsidR="00C459F4" w:rsidRPr="00594CEB" w:rsidTr="00A75D8B">
        <w:trPr>
          <w:trHeight w:val="813"/>
        </w:trPr>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Helmet use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Yes</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No</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1243 (3.2)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37197 (96.8)</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5 (1.1)     465 (98.9)</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3.11(1.43, 8.71)</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3.99 (1.09, 16.22)</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Patient transfer vehicle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Ambulance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Police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Private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Public</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Others</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9674 (25.2)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58 (0.2)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28196 (73.4)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463 (1.2)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49 (0.1)</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378 (80.4)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4 (0.9)</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72 (15.3)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15 (3.2)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 (0.2)</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1.77 (0.53, 4.32)</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0.07 (0.05, 0.08)</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0.83 (0.47, 1.35)</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0.52 (0.03, 2.39)</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0.85 (0.07, 8.01)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0.22 (0.15, 0.32)</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0.94 (0.35, 2.20)</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0.48 (0.01, 11.71)</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Hospital </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5</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13922 (36.2)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822 (2.1)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32 (0.1)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13082 (34.0)</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10582 (27.5)</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251 (53.4)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 (2.1)</w:t>
            </w:r>
          </w:p>
          <w:p w:rsidR="00C459F4" w:rsidRPr="00594CEB" w:rsidRDefault="00C459F4" w:rsidP="00C459F4">
            <w:pPr>
              <w:spacing w:before="36" w:after="36"/>
              <w:rPr>
                <w:rFonts w:ascii="Times New Roman" w:hAnsi="Times New Roman"/>
                <w:sz w:val="24"/>
                <w:szCs w:val="24"/>
              </w:rPr>
            </w:pPr>
            <w:r w:rsidRPr="00594CEB">
              <w:rPr>
                <w:rFonts w:ascii="Times New Roman" w:hAnsi="Times New Roman"/>
                <w:sz w:val="24"/>
                <w:szCs w:val="24"/>
              </w:rPr>
              <w:t>0 (0.0)</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107 (22.8)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102 (21.7)</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0.67 (0.33, 1.21)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 xml:space="preserve">0 (0, 2.58) </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0.45 (0.36, 0.57)</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0.53 (0.42, 0.67)</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0.09 (0.04, 0.23)</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0.00 (0.00, 0.88)</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0.66 (0.44, 0.98)</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0.55 (0.35, 0.85)</w:t>
            </w:r>
          </w:p>
        </w:tc>
      </w:tr>
      <w:tr w:rsidR="00C459F4" w:rsidRPr="00594CEB" w:rsidTr="00A75D8B">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GCS Score (%)</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13 to 15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9 to 12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6 to 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4 to 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3</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36611 (95.2)</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1506 (3.9)</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209 (0.5)</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52 (0.1)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62 (0.2)</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61 (13.0)</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25 (5.3)</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18 (3.8)</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9 (1.9)</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357 (76.0)</w:t>
            </w:r>
          </w:p>
        </w:tc>
        <w:tc>
          <w:tcPr>
            <w:tcW w:w="261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19.96(6.13, 15.71)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 xml:space="preserve">51.69 (29.24, 87.18) </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103.88 (46.15, 210.75)</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3455.88(2412.57, 4903.91)</w:t>
            </w:r>
          </w:p>
        </w:tc>
        <w:tc>
          <w:tcPr>
            <w:tcW w:w="2430" w:type="dxa"/>
          </w:tcPr>
          <w:p w:rsidR="00C459F4" w:rsidRPr="00594CEB" w:rsidRDefault="00C459F4" w:rsidP="00C459F4">
            <w:pPr>
              <w:contextualSpacing/>
              <w:rPr>
                <w:rFonts w:ascii="Times New Roman" w:hAnsi="Times New Roman"/>
                <w:spacing w:val="-10"/>
                <w:kern w:val="2"/>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2.51 (1.42, 4.32)</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5.23 (2.60, 10.20)</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9.22 (3.50, 22.60)</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609.06 (389.70, 967.76)</w:t>
            </w:r>
          </w:p>
        </w:tc>
      </w:tr>
      <w:tr w:rsidR="00C459F4" w:rsidRPr="00594CEB" w:rsidTr="00A75D8B">
        <w:trPr>
          <w:trHeight w:val="620"/>
        </w:trPr>
        <w:tc>
          <w:tcPr>
            <w:tcW w:w="2970" w:type="dxa"/>
          </w:tcPr>
          <w:p w:rsidR="00C459F4" w:rsidRPr="00594CEB" w:rsidRDefault="00C459F4" w:rsidP="00C459F4">
            <w:pPr>
              <w:rPr>
                <w:rFonts w:ascii="Times New Roman" w:hAnsi="Times New Roman"/>
                <w:sz w:val="24"/>
                <w:szCs w:val="24"/>
              </w:rPr>
            </w:pPr>
            <w:r w:rsidRPr="00594CEB">
              <w:rPr>
                <w:rFonts w:ascii="Times New Roman" w:hAnsi="Times New Roman"/>
                <w:sz w:val="24"/>
                <w:szCs w:val="24"/>
              </w:rPr>
              <w:t>Injury Severity score</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Less than 16</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 xml:space="preserve">     More than or equal to 16</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37815 (98.4)</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625 (1.6)</w:t>
            </w:r>
          </w:p>
        </w:tc>
        <w:tc>
          <w:tcPr>
            <w:tcW w:w="15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117 (24.9)</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353 (75.1)</w:t>
            </w:r>
          </w:p>
        </w:tc>
        <w:tc>
          <w:tcPr>
            <w:tcW w:w="2610" w:type="dxa"/>
          </w:tcPr>
          <w:p w:rsidR="00C459F4" w:rsidRPr="00594CEB" w:rsidRDefault="00C459F4" w:rsidP="00C459F4">
            <w:pPr>
              <w:rPr>
                <w:rFonts w:ascii="Times New Roman" w:hAnsi="Times New Roman"/>
                <w:sz w:val="24"/>
                <w:szCs w:val="24"/>
              </w:rPr>
            </w:pP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w:t>
            </w:r>
          </w:p>
          <w:p w:rsidR="00C459F4" w:rsidRPr="00594CEB" w:rsidRDefault="00C459F4" w:rsidP="00C459F4">
            <w:pPr>
              <w:contextualSpacing/>
              <w:rPr>
                <w:rFonts w:ascii="Times New Roman" w:hAnsi="Times New Roman"/>
                <w:spacing w:val="-10"/>
                <w:kern w:val="2"/>
                <w:sz w:val="24"/>
                <w:szCs w:val="24"/>
              </w:rPr>
            </w:pPr>
            <w:r w:rsidRPr="00594CEB">
              <w:rPr>
                <w:rFonts w:ascii="Times New Roman" w:hAnsi="Times New Roman"/>
                <w:spacing w:val="-10"/>
                <w:kern w:val="2"/>
                <w:sz w:val="24"/>
                <w:szCs w:val="24"/>
              </w:rPr>
              <w:t>182.55 (146.44, 229.07)</w:t>
            </w:r>
          </w:p>
        </w:tc>
        <w:tc>
          <w:tcPr>
            <w:tcW w:w="2430" w:type="dxa"/>
          </w:tcPr>
          <w:p w:rsidR="00C459F4" w:rsidRPr="00594CEB" w:rsidRDefault="00C459F4" w:rsidP="00C459F4">
            <w:pPr>
              <w:rPr>
                <w:rFonts w:ascii="Times New Roman" w:hAnsi="Times New Roman"/>
                <w:sz w:val="24"/>
                <w:szCs w:val="24"/>
              </w:rPr>
            </w:pP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w:t>
            </w:r>
          </w:p>
          <w:p w:rsidR="00C459F4" w:rsidRPr="00594CEB" w:rsidRDefault="00C459F4" w:rsidP="00C459F4">
            <w:pPr>
              <w:rPr>
                <w:rFonts w:ascii="Times New Roman" w:hAnsi="Times New Roman"/>
                <w:sz w:val="24"/>
                <w:szCs w:val="24"/>
              </w:rPr>
            </w:pPr>
            <w:r w:rsidRPr="00594CEB">
              <w:rPr>
                <w:rFonts w:ascii="Times New Roman" w:hAnsi="Times New Roman"/>
                <w:sz w:val="24"/>
                <w:szCs w:val="24"/>
              </w:rPr>
              <w:t>18.09  (11.64, 28.21)</w:t>
            </w:r>
          </w:p>
        </w:tc>
      </w:tr>
    </w:tbl>
    <w:p w:rsidR="00C459F4" w:rsidRPr="00594CEB" w:rsidRDefault="00C459F4" w:rsidP="00C459F4">
      <w:pPr>
        <w:suppressAutoHyphens/>
        <w:rPr>
          <w:rFonts w:ascii="Times New Roman" w:eastAsia="Times New Roman" w:hAnsi="Times New Roman" w:cs="Times New Roman"/>
          <w:sz w:val="24"/>
          <w:szCs w:val="24"/>
        </w:rPr>
      </w:pPr>
    </w:p>
    <w:p w:rsidR="00C459F4" w:rsidRPr="00594CEB" w:rsidRDefault="00C459F4" w:rsidP="00C459F4">
      <w:pPr>
        <w:suppressAutoHyphens/>
        <w:spacing w:after="0" w:line="480" w:lineRule="auto"/>
        <w:jc w:val="both"/>
        <w:rPr>
          <w:rFonts w:ascii="Times New Roman" w:eastAsia="Times New Roman" w:hAnsi="Times New Roman" w:cs="Times New Roman"/>
          <w:sz w:val="24"/>
          <w:szCs w:val="24"/>
        </w:rPr>
      </w:pPr>
    </w:p>
    <w:p w:rsidR="00C459F4" w:rsidRPr="00594CEB" w:rsidRDefault="00C459F4" w:rsidP="00C459F4">
      <w:pPr>
        <w:suppressAutoHyphens/>
        <w:spacing w:after="0" w:line="480" w:lineRule="auto"/>
        <w:jc w:val="both"/>
        <w:rPr>
          <w:rFonts w:ascii="Times New Roman" w:eastAsia="Times New Roman" w:hAnsi="Times New Roman" w:cs="Times New Roman"/>
          <w:sz w:val="24"/>
          <w:szCs w:val="24"/>
        </w:rPr>
      </w:pPr>
      <w:r w:rsidRPr="00594CEB">
        <w:rPr>
          <w:rFonts w:ascii="Times New Roman" w:eastAsia="Times New Roman" w:hAnsi="Times New Roman" w:cs="Times New Roman"/>
          <w:b/>
          <w:sz w:val="24"/>
          <w:szCs w:val="24"/>
        </w:rPr>
        <w:t>Discussion</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C459F4" w:rsidRPr="00594CEB" w:rsidRDefault="00065E6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Our study shows that the</w:t>
      </w:r>
      <w:r w:rsidRPr="00594CEB">
        <w:rPr>
          <w:rFonts w:ascii="Times New Roman" w:eastAsia="Times New Roman" w:hAnsi="Times New Roman" w:cs="Times New Roman"/>
          <w:sz w:val="24"/>
          <w:szCs w:val="24"/>
        </w:rPr>
        <w:t xml:space="preserve"> age group 18-19 years had significantly higher odds of severe injuries compared to age 20-24 years.</w:t>
      </w:r>
      <w:r w:rsidRPr="00594CEB">
        <w:rPr>
          <w:rFonts w:ascii="Times New Roman" w:eastAsia="Times New Roman" w:hAnsi="Times New Roman" w:cs="Times New Roman"/>
          <w:sz w:val="24"/>
          <w:szCs w:val="24"/>
        </w:rPr>
        <w:t xml:space="preserve"> While the </w:t>
      </w:r>
      <w:r w:rsidR="00C459F4" w:rsidRPr="00594CEB">
        <w:rPr>
          <w:rFonts w:ascii="Times New Roman" w:eastAsia="Times New Roman" w:hAnsi="Times New Roman" w:cs="Times New Roman"/>
          <w:sz w:val="24"/>
          <w:szCs w:val="24"/>
        </w:rPr>
        <w:t>young underage motorcyclists (13-17 years) and motorcyclists within two initial years of legal age of driving (18-19 years) do not have signific</w:t>
      </w:r>
      <w:r w:rsidRPr="00594CEB">
        <w:rPr>
          <w:rFonts w:ascii="Times New Roman" w:eastAsia="Times New Roman" w:hAnsi="Times New Roman" w:cs="Times New Roman"/>
          <w:sz w:val="24"/>
          <w:szCs w:val="24"/>
        </w:rPr>
        <w:t xml:space="preserve">antly higher odds of </w:t>
      </w:r>
      <w:r w:rsidR="00C459F4" w:rsidRPr="00594CEB">
        <w:rPr>
          <w:rFonts w:ascii="Times New Roman" w:eastAsia="Times New Roman" w:hAnsi="Times New Roman" w:cs="Times New Roman"/>
          <w:sz w:val="24"/>
          <w:szCs w:val="24"/>
        </w:rPr>
        <w:t xml:space="preserve"> death, compared to late licens</w:t>
      </w:r>
      <w:r w:rsidRPr="00594CEB">
        <w:rPr>
          <w:rFonts w:ascii="Times New Roman" w:eastAsia="Times New Roman" w:hAnsi="Times New Roman" w:cs="Times New Roman"/>
          <w:sz w:val="24"/>
          <w:szCs w:val="24"/>
        </w:rPr>
        <w:t xml:space="preserve">ure age (20-24 years). </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FF355A"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Severe injuries in 18-19 years’ motorcyclists might be due to inexperience of the riders who might have just learnt and started</w:t>
      </w:r>
      <w:r w:rsidR="008B543C" w:rsidRPr="00594CEB">
        <w:rPr>
          <w:rFonts w:ascii="Times New Roman" w:eastAsia="Times New Roman" w:hAnsi="Times New Roman" w:cs="Times New Roman"/>
          <w:sz w:val="24"/>
          <w:szCs w:val="24"/>
        </w:rPr>
        <w:t xml:space="preserve"> independent</w:t>
      </w:r>
      <w:r w:rsidRPr="00594CEB">
        <w:rPr>
          <w:rFonts w:ascii="Times New Roman" w:eastAsia="Times New Roman" w:hAnsi="Times New Roman" w:cs="Times New Roman"/>
          <w:sz w:val="24"/>
          <w:szCs w:val="24"/>
        </w:rPr>
        <w:t xml:space="preserve"> riding.</w:t>
      </w:r>
      <w:r w:rsidR="008B543C" w:rsidRPr="00594CEB">
        <w:rPr>
          <w:rFonts w:ascii="Times New Roman" w:eastAsia="Times New Roman" w:hAnsi="Times New Roman" w:cs="Times New Roman"/>
          <w:sz w:val="24"/>
          <w:szCs w:val="24"/>
        </w:rPr>
        <w:fldChar w:fldCharType="begin"/>
      </w:r>
      <w:r w:rsidR="008B543C" w:rsidRPr="00594CEB">
        <w:rPr>
          <w:rFonts w:ascii="Times New Roman" w:eastAsia="Times New Roman" w:hAnsi="Times New Roman" w:cs="Times New Roman"/>
          <w:sz w:val="24"/>
          <w:szCs w:val="24"/>
        </w:rPr>
        <w:instrText xml:space="preserve"> 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008B543C" w:rsidRPr="00594CEB">
        <w:rPr>
          <w:rFonts w:ascii="Times New Roman" w:eastAsia="Times New Roman" w:hAnsi="Times New Roman" w:cs="Times New Roman"/>
          <w:sz w:val="24"/>
          <w:szCs w:val="24"/>
        </w:rPr>
        <w:fldChar w:fldCharType="separate"/>
      </w:r>
      <w:r w:rsidR="008B543C" w:rsidRPr="00594CEB">
        <w:rPr>
          <w:rFonts w:ascii="Times New Roman" w:eastAsia="Times New Roman" w:hAnsi="Times New Roman" w:cs="Times New Roman"/>
          <w:noProof/>
          <w:sz w:val="24"/>
          <w:szCs w:val="24"/>
        </w:rPr>
        <w:t>[3]</w:t>
      </w:r>
      <w:r w:rsidR="008B543C"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t xml:space="preserve"> Additionally, they may have a sense of achievement by obtaining a license that may have increased their confidence. This confidence might lead to aggressive driving resulting in severe injuries.</w:t>
      </w:r>
      <w:r w:rsidR="00FF355A" w:rsidRPr="00594CEB">
        <w:rPr>
          <w:rFonts w:ascii="Times New Roman" w:eastAsia="Times New Roman" w:hAnsi="Times New Roman" w:cs="Times New Roman"/>
          <w:sz w:val="24"/>
          <w:szCs w:val="24"/>
        </w:rPr>
        <w:t xml:space="preserve"> </w:t>
      </w:r>
      <w:r w:rsidRPr="00594CEB">
        <w:rPr>
          <w:rFonts w:ascii="Times New Roman" w:eastAsia="Times New Roman" w:hAnsi="Times New Roman" w:cs="Times New Roman"/>
          <w:sz w:val="24"/>
          <w:szCs w:val="24"/>
        </w:rPr>
        <w:t xml:space="preserve">In contrast, many of the riders of this age may have not obtained a license thus they may be oblivious to traffic rules and regulations, subsequently involving in road crashes. </w:t>
      </w:r>
    </w:p>
    <w:p w:rsidR="00FF355A" w:rsidRPr="00594CEB" w:rsidRDefault="00FF355A" w:rsidP="00C459F4">
      <w:pPr>
        <w:suppressAutoHyphens/>
        <w:spacing w:after="0" w:line="480" w:lineRule="auto"/>
        <w:rPr>
          <w:rFonts w:ascii="Times New Roman" w:eastAsia="Times New Roman" w:hAnsi="Times New Roman" w:cs="Times New Roman"/>
          <w:sz w:val="24"/>
          <w:szCs w:val="24"/>
        </w:rPr>
      </w:pPr>
    </w:p>
    <w:p w:rsidR="00C459F4"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Irrespective of status of licensing, the quality of driving skills and road safety knowledge of rider </w:t>
      </w:r>
      <w:r w:rsidR="00F7686C" w:rsidRPr="00594CEB">
        <w:rPr>
          <w:rFonts w:ascii="Times New Roman" w:eastAsia="Times New Roman" w:hAnsi="Times New Roman" w:cs="Times New Roman"/>
          <w:sz w:val="24"/>
          <w:szCs w:val="24"/>
        </w:rPr>
        <w:t xml:space="preserve">are questionable due to </w:t>
      </w:r>
      <w:r w:rsidR="00C41A66" w:rsidRPr="00594CEB">
        <w:rPr>
          <w:rFonts w:ascii="Times New Roman" w:eastAsia="Times New Roman" w:hAnsi="Times New Roman" w:cs="Times New Roman"/>
          <w:sz w:val="24"/>
          <w:szCs w:val="24"/>
        </w:rPr>
        <w:t>poor</w:t>
      </w:r>
      <w:r w:rsidRPr="00594CEB">
        <w:rPr>
          <w:rFonts w:ascii="Times New Roman" w:eastAsia="Times New Roman" w:hAnsi="Times New Roman" w:cs="Times New Roman"/>
          <w:sz w:val="24"/>
          <w:szCs w:val="24"/>
        </w:rPr>
        <w:t xml:space="preserve"> license</w:t>
      </w:r>
      <w:r w:rsidR="00F7686C" w:rsidRPr="00594CEB">
        <w:rPr>
          <w:rFonts w:ascii="Times New Roman" w:eastAsia="Times New Roman" w:hAnsi="Times New Roman" w:cs="Times New Roman"/>
          <w:sz w:val="24"/>
          <w:szCs w:val="24"/>
        </w:rPr>
        <w:t xml:space="preserve"> obtaining system. The professional</w:t>
      </w:r>
      <w:r w:rsidR="00C41A66" w:rsidRPr="00594CEB">
        <w:rPr>
          <w:rFonts w:ascii="Times New Roman" w:eastAsia="Times New Roman" w:hAnsi="Times New Roman" w:cs="Times New Roman"/>
          <w:sz w:val="24"/>
          <w:szCs w:val="24"/>
        </w:rPr>
        <w:t xml:space="preserve"> training of driving is mostly limited to learning driving without much understanding of rules and regulations.</w:t>
      </w:r>
      <w:r w:rsidR="00C41A66" w:rsidRPr="00594CEB">
        <w:rPr>
          <w:rFonts w:ascii="Times New Roman" w:eastAsia="Times New Roman" w:hAnsi="Times New Roman" w:cs="Times New Roman"/>
          <w:sz w:val="24"/>
          <w:szCs w:val="24"/>
        </w:rPr>
        <w:fldChar w:fldCharType="begin"/>
      </w:r>
      <w:r w:rsidR="00C41A66" w:rsidRPr="00594CEB">
        <w:rPr>
          <w:rFonts w:ascii="Times New Roman" w:eastAsia="Times New Roman" w:hAnsi="Times New Roman" w:cs="Times New Roman"/>
          <w:sz w:val="24"/>
          <w:szCs w:val="24"/>
        </w:rPr>
        <w:instrText xml:space="preserve"> ADDIN EN.CITE &lt;EndNote&gt;&lt;Cite&gt;&lt;Author&gt;Hussain&lt;/Author&gt;&lt;Year&gt;2019&lt;/Year&gt;&lt;RecNum&gt;56&lt;/RecNum&gt;&lt;DisplayText&gt;[32, 33]&lt;/DisplayText&gt;&lt;record&gt;&lt;rec-number&gt;56&lt;/rec-number&gt;&lt;foreign-keys&gt;&lt;key app="EN" db-id="9pexzrwd6vtz2wepzzqxz9p7adx2etvt9rfx" timestamp="1632589862"&gt;56&lt;/key&gt;&lt;/foreign-keys&gt;&lt;ref-type name="Journal Article"&gt;17&lt;/ref-type&gt;&lt;contributors&gt;&lt;authors&gt;&lt;author&gt;Hussain, Muhammad&lt;/author&gt;&lt;author&gt;Shi, Jing&lt;/author&gt;&lt;/authors&gt;&lt;/contributors&gt;&lt;titles&gt;&lt;title&gt;Effects of proper driving training and driving license on aberrant driving behaviors of Pakistani drivers–A Proportional Odds approach&lt;/title&gt;&lt;secondary-title&gt;Journal of Transportation Safety &amp;amp; Security&lt;/secondary-title&gt;&lt;/titles&gt;&lt;periodical&gt;&lt;full-title&gt;Journal of Transportation Safety &amp;amp; Security&lt;/full-title&gt;&lt;/periodical&gt;&lt;pages&gt;1-19&lt;/pages&gt;&lt;dates&gt;&lt;year&gt;2019&lt;/year&gt;&lt;/dates&gt;&lt;isbn&gt;1943-9962&lt;/isbn&gt;&lt;urls&gt;&lt;/urls&gt;&lt;/record&gt;&lt;/Cite&gt;&lt;Cite&gt;&lt;Author&gt;Batool&lt;/Author&gt;&lt;Year&gt;2012&lt;/Year&gt;&lt;RecNum&gt;57&lt;/RecNum&gt;&lt;record&gt;&lt;rec-number&gt;57&lt;/rec-number&gt;&lt;foreign-keys&gt;&lt;key app="EN" db-id="9pexzrwd6vtz2wepzzqxz9p7adx2etvt9rfx" timestamp="1632591374"&gt;57&lt;/key&gt;&lt;/foreign-keys&gt;&lt;ref-type name="Journal Article"&gt;17&lt;/ref-type&gt;&lt;contributors&gt;&lt;authors&gt;&lt;author&gt;Batool, Zahara&lt;/author&gt;&lt;author&gt;Carsten, Oliver&lt;/author&gt;&lt;author&gt;Jopson, Ann&lt;/author&gt;&lt;/authors&gt;&lt;/contributors&gt;&lt;titles&gt;&lt;title&gt;Road safety issues in Pakistan: a case study of Lahore&lt;/title&gt;&lt;secondary-title&gt;Transportation planning and technology&lt;/secondary-title&gt;&lt;/titles&gt;&lt;periodical&gt;&lt;full-title&gt;Transportation planning and technology&lt;/full-title&gt;&lt;/periodical&gt;&lt;pages&gt;31-48&lt;/pages&gt;&lt;volume&gt;35&lt;/volume&gt;&lt;number&gt;1&lt;/number&gt;&lt;dates&gt;&lt;year&gt;2012&lt;/year&gt;&lt;/dates&gt;&lt;isbn&gt;0308-1060&lt;/isbn&gt;&lt;urls&gt;&lt;/urls&gt;&lt;/record&gt;&lt;/Cite&gt;&lt;/EndNote&gt;</w:instrText>
      </w:r>
      <w:r w:rsidR="00C41A66" w:rsidRPr="00594CEB">
        <w:rPr>
          <w:rFonts w:ascii="Times New Roman" w:eastAsia="Times New Roman" w:hAnsi="Times New Roman" w:cs="Times New Roman"/>
          <w:sz w:val="24"/>
          <w:szCs w:val="24"/>
        </w:rPr>
        <w:fldChar w:fldCharType="separate"/>
      </w:r>
      <w:r w:rsidR="00C41A66" w:rsidRPr="00594CEB">
        <w:rPr>
          <w:rFonts w:ascii="Times New Roman" w:eastAsia="Times New Roman" w:hAnsi="Times New Roman" w:cs="Times New Roman"/>
          <w:noProof/>
          <w:sz w:val="24"/>
          <w:szCs w:val="24"/>
        </w:rPr>
        <w:t>[32, 33]</w:t>
      </w:r>
      <w:r w:rsidR="00C41A66" w:rsidRPr="00594CEB">
        <w:rPr>
          <w:rFonts w:ascii="Times New Roman" w:eastAsia="Times New Roman" w:hAnsi="Times New Roman" w:cs="Times New Roman"/>
          <w:sz w:val="24"/>
          <w:szCs w:val="24"/>
        </w:rPr>
        <w:fldChar w:fldCharType="end"/>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C459F4"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Compared to 18-19 years riders, 20-24 years old may have experience of riding over the years after obtaining license improving their judgement for risks in the road. In contrast, underage riders </w:t>
      </w:r>
      <w:r w:rsidR="00FF355A" w:rsidRPr="00594CEB">
        <w:rPr>
          <w:rFonts w:ascii="Times New Roman" w:eastAsia="Times New Roman" w:hAnsi="Times New Roman" w:cs="Times New Roman"/>
          <w:sz w:val="24"/>
          <w:szCs w:val="24"/>
        </w:rPr>
        <w:t xml:space="preserve">may </w:t>
      </w:r>
      <w:r w:rsidRPr="00594CEB">
        <w:rPr>
          <w:rFonts w:ascii="Times New Roman" w:eastAsia="Times New Roman" w:hAnsi="Times New Roman" w:cs="Times New Roman"/>
          <w:sz w:val="24"/>
          <w:szCs w:val="24"/>
        </w:rPr>
        <w:t xml:space="preserve">have to be extra careful riding as they are fearful of </w:t>
      </w:r>
      <w:r w:rsidR="00FF355A" w:rsidRPr="00594CEB">
        <w:rPr>
          <w:rFonts w:ascii="Times New Roman" w:eastAsia="Times New Roman" w:hAnsi="Times New Roman" w:cs="Times New Roman"/>
          <w:sz w:val="24"/>
          <w:szCs w:val="24"/>
        </w:rPr>
        <w:t xml:space="preserve">facing </w:t>
      </w:r>
      <w:r w:rsidRPr="00594CEB">
        <w:rPr>
          <w:rFonts w:ascii="Times New Roman" w:eastAsia="Times New Roman" w:hAnsi="Times New Roman" w:cs="Times New Roman"/>
          <w:sz w:val="24"/>
          <w:szCs w:val="24"/>
        </w:rPr>
        <w:t xml:space="preserve">police. </w:t>
      </w:r>
      <w:r w:rsidR="00AA1005">
        <w:rPr>
          <w:rFonts w:ascii="Times New Roman" w:eastAsia="Times New Roman" w:hAnsi="Times New Roman" w:cs="Times New Roman"/>
          <w:sz w:val="24"/>
          <w:szCs w:val="24"/>
        </w:rPr>
        <w:t>However all three age groups are vulnerabl</w:t>
      </w:r>
      <w:r w:rsidR="00AA1005">
        <w:rPr>
          <w:rFonts w:ascii="Times New Roman" w:eastAsia="Times New Roman" w:hAnsi="Times New Roman" w:cs="Times New Roman"/>
          <w:sz w:val="24"/>
          <w:szCs w:val="24"/>
        </w:rPr>
        <w:t xml:space="preserve">e to severe injuries and death as shown in table 2. </w:t>
      </w:r>
      <w:r w:rsidRPr="00594CEB">
        <w:rPr>
          <w:rFonts w:ascii="Times New Roman" w:eastAsia="Times New Roman" w:hAnsi="Times New Roman" w:cs="Times New Roman"/>
          <w:sz w:val="24"/>
          <w:szCs w:val="24"/>
        </w:rPr>
        <w:t>A  study from New Zealand showed consistent result that mo</w:t>
      </w:r>
      <w:r w:rsidR="00AA1005">
        <w:rPr>
          <w:rFonts w:ascii="Times New Roman" w:eastAsia="Times New Roman" w:hAnsi="Times New Roman" w:cs="Times New Roman"/>
          <w:sz w:val="24"/>
          <w:szCs w:val="24"/>
        </w:rPr>
        <w:t>torcyclists aged 15-19 years were</w:t>
      </w:r>
      <w:r w:rsidRPr="00594CEB">
        <w:rPr>
          <w:rFonts w:ascii="Times New Roman" w:eastAsia="Times New Roman" w:hAnsi="Times New Roman" w:cs="Times New Roman"/>
          <w:sz w:val="24"/>
          <w:szCs w:val="24"/>
        </w:rPr>
        <w:t xml:space="preserve"> at higher odds of injury compared with older riders more than 25 years of age.</w:t>
      </w:r>
      <w:r w:rsidR="008B543C" w:rsidRPr="00594CEB">
        <w:rPr>
          <w:rFonts w:ascii="Times New Roman" w:eastAsia="Times New Roman" w:hAnsi="Times New Roman" w:cs="Times New Roman"/>
          <w:sz w:val="24"/>
          <w:szCs w:val="24"/>
        </w:rPr>
        <w:fldChar w:fldCharType="begin"/>
      </w:r>
      <w:r w:rsidR="00C41A66" w:rsidRPr="00594CEB">
        <w:rPr>
          <w:rFonts w:ascii="Times New Roman" w:eastAsia="Times New Roman" w:hAnsi="Times New Roman" w:cs="Times New Roman"/>
          <w:sz w:val="24"/>
          <w:szCs w:val="24"/>
        </w:rPr>
        <w:instrText xml:space="preserve"> ADDIN EN.CITE &lt;EndNote&gt;&lt;Cite&gt;&lt;Author&gt;Mullin&lt;/Author&gt;&lt;Year&gt;2000&lt;/Year&gt;&lt;RecNum&gt;45&lt;/RecNum&gt;&lt;DisplayText&gt;[34]&lt;/DisplayText&gt;&lt;record&gt;&lt;rec-number&gt;45&lt;/rec-number&gt;&lt;foreign-keys&gt;&lt;key app="EN" db-id="9pexzrwd6vtz2wepzzqxz9p7adx2etvt9rfx" timestamp="1626545381"&gt;45&lt;/key&gt;&lt;/foreign-keys&gt;&lt;ref-type name="Journal Article"&gt;17&lt;/ref-type&gt;&lt;contributors&gt;&lt;authors&gt;&lt;author&gt;Mullin, Bernadette&lt;/author&gt;&lt;author&gt;Jackson, Rodney&lt;/author&gt;&lt;author&gt;Langley, John&lt;/author&gt;&lt;author&gt;Norton, Robyn&lt;/author&gt;&lt;/authors&gt;&lt;/contributors&gt;&lt;titles&gt;&lt;title&gt;Increasing age and experience: are both protective against motorcycle injury? A case-control study&lt;/title&gt;&lt;secondary-title&gt;Injury Prevention&lt;/secondary-title&gt;&lt;/titles&gt;&lt;periodical&gt;&lt;full-title&gt;Injury Prevention&lt;/full-title&gt;&lt;/periodical&gt;&lt;pages&gt;32-35&lt;/pages&gt;&lt;volume&gt;6&lt;/volume&gt;&lt;number&gt;1&lt;/number&gt;&lt;dates&gt;&lt;year&gt;2000&lt;/year&gt;&lt;/dates&gt;&lt;isbn&gt;1353-8047&lt;/isbn&gt;&lt;urls&gt;&lt;/urls&gt;&lt;/record&gt;&lt;/Cite&gt;&lt;/EndNote&gt;</w:instrText>
      </w:r>
      <w:r w:rsidR="008B543C" w:rsidRPr="00594CEB">
        <w:rPr>
          <w:rFonts w:ascii="Times New Roman" w:eastAsia="Times New Roman" w:hAnsi="Times New Roman" w:cs="Times New Roman"/>
          <w:sz w:val="24"/>
          <w:szCs w:val="24"/>
        </w:rPr>
        <w:fldChar w:fldCharType="separate"/>
      </w:r>
      <w:r w:rsidR="00C41A66" w:rsidRPr="00594CEB">
        <w:rPr>
          <w:rFonts w:ascii="Times New Roman" w:eastAsia="Times New Roman" w:hAnsi="Times New Roman" w:cs="Times New Roman"/>
          <w:noProof/>
          <w:sz w:val="24"/>
          <w:szCs w:val="24"/>
        </w:rPr>
        <w:t>[34]</w:t>
      </w:r>
      <w:r w:rsidR="008B543C" w:rsidRPr="00594CEB">
        <w:rPr>
          <w:rFonts w:ascii="Times New Roman" w:eastAsia="Times New Roman" w:hAnsi="Times New Roman" w:cs="Times New Roman"/>
          <w:sz w:val="24"/>
          <w:szCs w:val="24"/>
        </w:rPr>
        <w:fldChar w:fldCharType="end"/>
      </w:r>
      <w:r w:rsidR="008B543C" w:rsidRPr="00594CEB">
        <w:rPr>
          <w:rFonts w:ascii="Times New Roman" w:eastAsia="Times New Roman" w:hAnsi="Times New Roman" w:cs="Times New Roman"/>
          <w:sz w:val="24"/>
          <w:szCs w:val="24"/>
        </w:rPr>
        <w:t xml:space="preserve"> </w:t>
      </w:r>
      <w:r w:rsidR="00AA1005">
        <w:rPr>
          <w:rFonts w:ascii="Times New Roman" w:eastAsia="Times New Roman" w:hAnsi="Times New Roman" w:cs="Times New Roman"/>
          <w:sz w:val="24"/>
          <w:szCs w:val="24"/>
        </w:rPr>
        <w:t xml:space="preserve">Furthermore, </w:t>
      </w:r>
      <w:r w:rsidR="00543AF2">
        <w:rPr>
          <w:rFonts w:ascii="Times New Roman" w:eastAsia="Times New Roman" w:hAnsi="Times New Roman" w:cs="Times New Roman"/>
          <w:sz w:val="24"/>
          <w:szCs w:val="24"/>
        </w:rPr>
        <w:t xml:space="preserve">research </w:t>
      </w:r>
      <w:r w:rsidR="00AA1005">
        <w:rPr>
          <w:rFonts w:ascii="Times New Roman" w:eastAsia="Times New Roman" w:hAnsi="Times New Roman" w:cs="Times New Roman"/>
          <w:sz w:val="24"/>
          <w:szCs w:val="24"/>
        </w:rPr>
        <w:t>also showed that younger drivers were</w:t>
      </w:r>
      <w:r w:rsidRPr="00594CEB">
        <w:rPr>
          <w:rFonts w:ascii="Times New Roman" w:eastAsia="Times New Roman" w:hAnsi="Times New Roman" w:cs="Times New Roman"/>
          <w:sz w:val="24"/>
          <w:szCs w:val="24"/>
        </w:rPr>
        <w:t xml:space="preserve"> more involved in crashes than older drivers, when adjusted for duration of license.</w:t>
      </w:r>
      <w:r w:rsidR="00A4449E" w:rsidRPr="00594CEB">
        <w:rPr>
          <w:rFonts w:ascii="Times New Roman" w:eastAsia="Times New Roman" w:hAnsi="Times New Roman" w:cs="Times New Roman"/>
          <w:sz w:val="24"/>
          <w:szCs w:val="24"/>
        </w:rPr>
        <w:fldChar w:fldCharType="begin"/>
      </w:r>
      <w:r w:rsidR="00C41A66" w:rsidRPr="00594CEB">
        <w:rPr>
          <w:rFonts w:ascii="Times New Roman" w:eastAsia="Times New Roman" w:hAnsi="Times New Roman" w:cs="Times New Roman"/>
          <w:sz w:val="24"/>
          <w:szCs w:val="24"/>
        </w:rPr>
        <w:instrText xml:space="preserve"> ADDIN EN.CITE &lt;EndNote&gt;&lt;Cite&gt;&lt;Author&gt;McCartt&lt;/Author&gt;&lt;Year&gt;2009&lt;/Year&gt;&lt;RecNum&gt;53&lt;/RecNum&gt;&lt;DisplayText&gt;[35]&lt;/DisplayText&gt;&lt;record&gt;&lt;rec-number&gt;53&lt;/rec-number&gt;&lt;foreign-keys&gt;&lt;key app="EN" db-id="9pexzrwd6vtz2wepzzqxz9p7adx2etvt9rfx" timestamp="1628775536"&gt;53&lt;/key&gt;&lt;/foreign-keys&gt;&lt;ref-type name="Journal Article"&gt;17&lt;/ref-type&gt;&lt;contributors&gt;&lt;authors&gt;&lt;author&gt;McCartt, Anne T&lt;/author&gt;&lt;author&gt;Mayhew, Daniel R&lt;/author&gt;&lt;author&gt;Braitman, Keli A&lt;/author&gt;&lt;author&gt;Ferguson, Susan A&lt;/author&gt;&lt;author&gt;Simpson, Herbert M&lt;/author&gt;&lt;/authors&gt;&lt;/contributors&gt;&lt;titles&gt;&lt;title&gt;Effects of age and experience on young driver crashes: review of recent literature&lt;/title&gt;&lt;secondary-title&gt;Traffic injury prevention&lt;/secondary-title&gt;&lt;/titles&gt;&lt;periodical&gt;&lt;full-title&gt;Traffic injury prevention&lt;/full-title&gt;&lt;/periodical&gt;&lt;pages&gt;209-219&lt;/pages&gt;&lt;volume&gt;10&lt;/volume&gt;&lt;number&gt;3&lt;/number&gt;&lt;dates&gt;&lt;year&gt;2009&lt;/year&gt;&lt;/dates&gt;&lt;isbn&gt;1538-9588&lt;/isbn&gt;&lt;urls&gt;&lt;/urls&gt;&lt;/record&gt;&lt;/Cite&gt;&lt;/EndNote&gt;</w:instrText>
      </w:r>
      <w:r w:rsidR="00A4449E" w:rsidRPr="00594CEB">
        <w:rPr>
          <w:rFonts w:ascii="Times New Roman" w:eastAsia="Times New Roman" w:hAnsi="Times New Roman" w:cs="Times New Roman"/>
          <w:sz w:val="24"/>
          <w:szCs w:val="24"/>
        </w:rPr>
        <w:fldChar w:fldCharType="separate"/>
      </w:r>
      <w:r w:rsidR="00C41A66" w:rsidRPr="00594CEB">
        <w:rPr>
          <w:rFonts w:ascii="Times New Roman" w:eastAsia="Times New Roman" w:hAnsi="Times New Roman" w:cs="Times New Roman"/>
          <w:noProof/>
          <w:sz w:val="24"/>
          <w:szCs w:val="24"/>
        </w:rPr>
        <w:t>[35]</w:t>
      </w:r>
      <w:r w:rsidR="00A4449E"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t xml:space="preserve"> </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C459F4"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The legal age to obtain a license in Pakistan is 18 years but there are many underage motorcyclists.  Underage driving in Pakistan may be due to various socioeconomic reasons.   </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Motorcycle is an accessible and cheap transport for lower middle class in Pakistan. Alternate and convenient transportation options are very limited</w:t>
      </w:r>
      <w:r w:rsidR="00A075E4" w:rsidRPr="00594CEB">
        <w:rPr>
          <w:rFonts w:ascii="Times New Roman" w:eastAsia="Times New Roman" w:hAnsi="Times New Roman" w:cs="Times New Roman"/>
          <w:sz w:val="24"/>
          <w:szCs w:val="24"/>
        </w:rPr>
        <w:t xml:space="preserve"> in Karachi city</w:t>
      </w:r>
      <w:r w:rsidRPr="00594CEB">
        <w:rPr>
          <w:rFonts w:ascii="Times New Roman" w:eastAsia="Times New Roman" w:hAnsi="Times New Roman" w:cs="Times New Roman"/>
          <w:sz w:val="24"/>
          <w:szCs w:val="24"/>
        </w:rPr>
        <w:t>.</w:t>
      </w:r>
      <w:r w:rsidR="00A075E4" w:rsidRPr="00594CEB">
        <w:rPr>
          <w:rFonts w:ascii="Times New Roman" w:eastAsia="Times New Roman" w:hAnsi="Times New Roman" w:cs="Times New Roman"/>
          <w:sz w:val="24"/>
          <w:szCs w:val="24"/>
        </w:rPr>
        <w:fldChar w:fldCharType="begin"/>
      </w:r>
      <w:r w:rsidR="00A075E4" w:rsidRPr="00594CEB">
        <w:rPr>
          <w:rFonts w:ascii="Times New Roman" w:eastAsia="Times New Roman" w:hAnsi="Times New Roman" w:cs="Times New Roman"/>
          <w:sz w:val="24"/>
          <w:szCs w:val="24"/>
        </w:rPr>
        <w:instrText xml:space="preserve"> 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sidR="00A075E4" w:rsidRPr="00594CEB">
        <w:rPr>
          <w:rFonts w:ascii="Times New Roman" w:eastAsia="Times New Roman" w:hAnsi="Times New Roman" w:cs="Times New Roman"/>
          <w:sz w:val="24"/>
          <w:szCs w:val="24"/>
        </w:rPr>
        <w:fldChar w:fldCharType="separate"/>
      </w:r>
      <w:r w:rsidR="00A075E4" w:rsidRPr="00594CEB">
        <w:rPr>
          <w:rFonts w:ascii="Times New Roman" w:eastAsia="Times New Roman" w:hAnsi="Times New Roman" w:cs="Times New Roman"/>
          <w:noProof/>
          <w:sz w:val="24"/>
          <w:szCs w:val="24"/>
        </w:rPr>
        <w:t>[27]</w:t>
      </w:r>
      <w:r w:rsidR="00A075E4"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t xml:space="preserve"> In the absence of a safe built environment for walking, short quick trips to markets by underage boys are also common. Leisure trips for thrill seeking by underage boys are also reported due to almost non-existent recreational activities in Pakistan. </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C459F4"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 Motorcycle driving is not consi</w:t>
      </w:r>
      <w:r w:rsidR="00BF4477" w:rsidRPr="00594CEB">
        <w:rPr>
          <w:rFonts w:ascii="Times New Roman" w:eastAsia="Times New Roman" w:hAnsi="Times New Roman" w:cs="Times New Roman"/>
          <w:sz w:val="24"/>
          <w:szCs w:val="24"/>
        </w:rPr>
        <w:t>dered safe and modest for women and therefore use it as passengers.</w:t>
      </w:r>
      <w:r w:rsidR="00FF355A" w:rsidRPr="00594CEB">
        <w:rPr>
          <w:rFonts w:ascii="Times New Roman" w:eastAsia="Times New Roman" w:hAnsi="Times New Roman" w:cs="Times New Roman"/>
          <w:sz w:val="24"/>
          <w:szCs w:val="24"/>
        </w:rPr>
        <w:fldChar w:fldCharType="begin"/>
      </w:r>
      <w:r w:rsidR="00FF355A" w:rsidRPr="00594CEB">
        <w:rPr>
          <w:rFonts w:ascii="Times New Roman" w:eastAsia="Times New Roman" w:hAnsi="Times New Roman" w:cs="Times New Roman"/>
          <w:sz w:val="24"/>
          <w:szCs w:val="24"/>
        </w:rPr>
        <w:instrText xml:space="preserve"> ADDIN EN.CITE &lt;EndNote&gt;&lt;Cite&gt;&lt;Author&gt;Adeel&lt;/Author&gt;&lt;Year&gt;2013&lt;/Year&gt;&lt;RecNum&gt;58&lt;/RecNum&gt;&lt;DisplayText&gt;[36]&lt;/DisplayText&gt;&lt;record&gt;&lt;rec-number&gt;58&lt;/rec-number&gt;&lt;foreign-keys&gt;&lt;key app="EN" db-id="9pexzrwd6vtz2wepzzqxz9p7adx2etvt9rfx" timestamp="1632592124"&gt;58&lt;/key&gt;&lt;/foreign-keys&gt;&lt;ref-type name="Journal Article"&gt;17&lt;/ref-type&gt;&lt;contributors&gt;&lt;authors&gt;&lt;author&gt;Adeel, Muhammad&lt;/author&gt;&lt;author&gt;Anthony GO, Yeh&lt;/author&gt;&lt;author&gt;Zhang, Feng&lt;/author&gt;&lt;/authors&gt;&lt;/contributors&gt;&lt;titles&gt;&lt;title&gt;Gender, mobility and travel behavior in Pakistan: Analysis of 2007 Time Use Survey&lt;/title&gt;&lt;/titles&gt;&lt;dates&gt;&lt;year&gt;2013&lt;/year&gt;&lt;/dates&gt;&lt;urls&gt;&lt;/urls&gt;&lt;/record&gt;&lt;/Cite&gt;&lt;/EndNote&gt;</w:instrText>
      </w:r>
      <w:r w:rsidR="00FF355A" w:rsidRPr="00594CEB">
        <w:rPr>
          <w:rFonts w:ascii="Times New Roman" w:eastAsia="Times New Roman" w:hAnsi="Times New Roman" w:cs="Times New Roman"/>
          <w:sz w:val="24"/>
          <w:szCs w:val="24"/>
        </w:rPr>
        <w:fldChar w:fldCharType="separate"/>
      </w:r>
      <w:r w:rsidR="00FF355A" w:rsidRPr="00594CEB">
        <w:rPr>
          <w:rFonts w:ascii="Times New Roman" w:eastAsia="Times New Roman" w:hAnsi="Times New Roman" w:cs="Times New Roman"/>
          <w:noProof/>
          <w:sz w:val="24"/>
          <w:szCs w:val="24"/>
        </w:rPr>
        <w:t>[36]</w:t>
      </w:r>
      <w:r w:rsidR="00FF355A" w:rsidRPr="00594CEB">
        <w:rPr>
          <w:rFonts w:ascii="Times New Roman" w:eastAsia="Times New Roman" w:hAnsi="Times New Roman" w:cs="Times New Roman"/>
          <w:sz w:val="24"/>
          <w:szCs w:val="24"/>
        </w:rPr>
        <w:fldChar w:fldCharType="end"/>
      </w:r>
      <w:r w:rsidR="00BF4477" w:rsidRPr="00594CEB">
        <w:rPr>
          <w:rFonts w:ascii="Times New Roman" w:eastAsia="Times New Roman" w:hAnsi="Times New Roman" w:cs="Times New Roman"/>
          <w:sz w:val="24"/>
          <w:szCs w:val="24"/>
        </w:rPr>
        <w:t xml:space="preserve"> </w:t>
      </w:r>
      <w:r w:rsidRPr="00594CEB">
        <w:rPr>
          <w:rFonts w:ascii="Times New Roman" w:eastAsia="Times New Roman" w:hAnsi="Times New Roman" w:cs="Times New Roman"/>
          <w:sz w:val="24"/>
          <w:szCs w:val="24"/>
        </w:rPr>
        <w:t>This is another reason for underage boys to ride motorcycles in the absence of legal drivers in the household to support commute of women.</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C459F4"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The age limit for obtaining driving license should be appropriate to contextual factors. Else, underage </w:t>
      </w:r>
      <w:r w:rsidR="00543AF2">
        <w:rPr>
          <w:rFonts w:ascii="Times New Roman" w:eastAsia="Times New Roman" w:hAnsi="Times New Roman" w:cs="Times New Roman"/>
          <w:sz w:val="24"/>
          <w:szCs w:val="24"/>
        </w:rPr>
        <w:t>riders</w:t>
      </w:r>
      <w:r w:rsidRPr="00594CEB">
        <w:rPr>
          <w:rFonts w:ascii="Times New Roman" w:eastAsia="Times New Roman" w:hAnsi="Times New Roman" w:cs="Times New Roman"/>
          <w:sz w:val="24"/>
          <w:szCs w:val="24"/>
        </w:rPr>
        <w:t xml:space="preserve"> of motorcycles in Pakistan continue to drive as the enforcement of road safety laws is weak in Pakistan.</w:t>
      </w:r>
      <w:r w:rsidR="00A4449E" w:rsidRPr="00594CEB">
        <w:rPr>
          <w:rFonts w:ascii="Times New Roman" w:eastAsia="Times New Roman" w:hAnsi="Times New Roman" w:cs="Times New Roman"/>
          <w:sz w:val="24"/>
          <w:szCs w:val="24"/>
        </w:rPr>
        <w:fldChar w:fldCharType="begin"/>
      </w:r>
      <w:r w:rsidR="00FF355A" w:rsidRPr="00594CEB">
        <w:rPr>
          <w:rFonts w:ascii="Times New Roman" w:eastAsia="Times New Roman" w:hAnsi="Times New Roman" w:cs="Times New Roman"/>
          <w:sz w:val="24"/>
          <w:szCs w:val="24"/>
        </w:rPr>
        <w:instrText xml:space="preserve"> ADDIN EN.CITE &lt;EndNote&gt;&lt;Cite&gt;&lt;Author&gt;Pervez&lt;/Author&gt;&lt;Year&gt;2021&lt;/Year&gt;&lt;RecNum&gt;32&lt;/RecNum&gt;&lt;DisplayText&gt;[15, 37]&lt;/DisplayText&gt;&lt;record&gt;&lt;rec-number&gt;32&lt;/rec-number&gt;&lt;foreign-keys&gt;&lt;key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Cite&gt;&lt;Author&gt;Waseem&lt;/Author&gt;&lt;Year&gt;2019&lt;/Year&gt;&lt;RecNum&gt;40&lt;/RecNum&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sidR="00A4449E" w:rsidRPr="00594CEB">
        <w:rPr>
          <w:rFonts w:ascii="Times New Roman" w:eastAsia="Times New Roman" w:hAnsi="Times New Roman" w:cs="Times New Roman"/>
          <w:sz w:val="24"/>
          <w:szCs w:val="24"/>
        </w:rPr>
        <w:fldChar w:fldCharType="separate"/>
      </w:r>
      <w:r w:rsidR="00FF355A" w:rsidRPr="00594CEB">
        <w:rPr>
          <w:rFonts w:ascii="Times New Roman" w:eastAsia="Times New Roman" w:hAnsi="Times New Roman" w:cs="Times New Roman"/>
          <w:noProof/>
          <w:sz w:val="24"/>
          <w:szCs w:val="24"/>
        </w:rPr>
        <w:t>[15, 37]</w:t>
      </w:r>
      <w:r w:rsidR="00A4449E" w:rsidRPr="00594CEB">
        <w:rPr>
          <w:rFonts w:ascii="Times New Roman" w:eastAsia="Times New Roman" w:hAnsi="Times New Roman" w:cs="Times New Roman"/>
          <w:sz w:val="24"/>
          <w:szCs w:val="24"/>
        </w:rPr>
        <w:fldChar w:fldCharType="end"/>
      </w:r>
      <w:r w:rsidRPr="00594CEB">
        <w:rPr>
          <w:rFonts w:ascii="Times New Roman" w:eastAsia="Times New Roman" w:hAnsi="Times New Roman" w:cs="Times New Roman"/>
          <w:sz w:val="24"/>
          <w:szCs w:val="24"/>
        </w:rPr>
        <w:t xml:space="preserve"> There is a need to discuss how to make laws that are easy to follow in a local context. Modification in laws such as early licensing and mandatory helmet should be put into effect to promote safety.</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C459F4"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b/>
          <w:sz w:val="24"/>
          <w:szCs w:val="24"/>
        </w:rPr>
        <w:t>Limitations</w:t>
      </w:r>
      <w:r w:rsidRPr="00594CEB">
        <w:rPr>
          <w:rFonts w:ascii="Times New Roman" w:eastAsia="Times New Roman" w:hAnsi="Times New Roman" w:cs="Times New Roman"/>
          <w:sz w:val="24"/>
          <w:szCs w:val="24"/>
        </w:rPr>
        <w:t xml:space="preserve"> </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 xml:space="preserve">Missing data was a challenge as we missed around 17,700 data points however the analysis of this study is the best possible effort for the study question. Age was used in our study as proxy for experience in driving. We did not know the actual period of driving experience nor the status of driving license. </w:t>
      </w:r>
      <w:r w:rsidR="00065E64" w:rsidRPr="00594CEB">
        <w:rPr>
          <w:rFonts w:ascii="Times New Roman" w:eastAsia="Times New Roman" w:hAnsi="Times New Roman" w:cs="Times New Roman"/>
          <w:sz w:val="24"/>
          <w:szCs w:val="24"/>
        </w:rPr>
        <w:t>For example, t</w:t>
      </w:r>
      <w:r w:rsidRPr="00594CEB">
        <w:rPr>
          <w:rFonts w:ascii="Times New Roman" w:eastAsia="Times New Roman" w:hAnsi="Times New Roman" w:cs="Times New Roman"/>
          <w:sz w:val="24"/>
          <w:szCs w:val="24"/>
        </w:rPr>
        <w:t>he motorcyclists of 18 years of age may just have started riding or had experience of a few years of underage driving. We believe it was the only possibility to test study hypothesis and the study evidence</w:t>
      </w:r>
      <w:r w:rsidR="00065E64" w:rsidRPr="00594CEB">
        <w:rPr>
          <w:rFonts w:ascii="Times New Roman" w:eastAsia="Times New Roman" w:hAnsi="Times New Roman" w:cs="Times New Roman"/>
          <w:sz w:val="24"/>
          <w:szCs w:val="24"/>
        </w:rPr>
        <w:t xml:space="preserve"> would contribute to literature </w:t>
      </w:r>
      <w:r w:rsidRPr="00594CEB">
        <w:rPr>
          <w:rFonts w:ascii="Times New Roman" w:eastAsia="Times New Roman" w:hAnsi="Times New Roman" w:cs="Times New Roman"/>
          <w:sz w:val="24"/>
          <w:szCs w:val="24"/>
        </w:rPr>
        <w:t>of young road users.</w:t>
      </w:r>
      <w:r w:rsidR="00065E64" w:rsidRPr="00594CEB">
        <w:rPr>
          <w:rFonts w:ascii="Times New Roman" w:eastAsia="Times New Roman" w:hAnsi="Times New Roman" w:cs="Times New Roman"/>
          <w:sz w:val="24"/>
          <w:szCs w:val="24"/>
        </w:rPr>
        <w:t xml:space="preserve"> The death was taken for emergency room and any death beyond was not captured and we may missed many deaths. However recording death beyond emergency is beyond the scope of study due to absence of electronic data systems.</w:t>
      </w:r>
    </w:p>
    <w:p w:rsidR="00C459F4" w:rsidRPr="00594CEB" w:rsidRDefault="00C459F4" w:rsidP="00C459F4">
      <w:pPr>
        <w:suppressAutoHyphens/>
        <w:spacing w:after="0" w:line="480" w:lineRule="auto"/>
        <w:rPr>
          <w:rFonts w:ascii="Times New Roman" w:eastAsia="Times New Roman" w:hAnsi="Times New Roman" w:cs="Times New Roman"/>
          <w:sz w:val="24"/>
          <w:szCs w:val="24"/>
        </w:rPr>
      </w:pPr>
    </w:p>
    <w:p w:rsidR="00C459F4" w:rsidRPr="00594CEB" w:rsidRDefault="00C459F4" w:rsidP="00C459F4">
      <w:pPr>
        <w:suppressAutoHyphens/>
        <w:spacing w:after="0" w:line="480" w:lineRule="auto"/>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Conclusion</w:t>
      </w:r>
    </w:p>
    <w:p w:rsidR="00C459F4" w:rsidRPr="00594CEB" w:rsidRDefault="00C459F4" w:rsidP="00C459F4">
      <w:pPr>
        <w:suppressAutoHyphens/>
        <w:spacing w:line="48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t>The age groups of young motorcyclists both underage 13-17 years and early licensing age 18-19 years are not significantly associated with higher risk of road deaths but early licensing age 18-19 years is significantly associated with severe injuries. This surge in severe injuries in 18-19 years might be due to recklessness linked to confidence with the attainment of legal driving age and/or driving license, could be inexperience as many would have started driving at this age and may be unawareness of road safety rules.</w:t>
      </w:r>
    </w:p>
    <w:p w:rsidR="00C459F4" w:rsidRPr="00594CEB" w:rsidRDefault="00C459F4" w:rsidP="00C459F4">
      <w:pPr>
        <w:suppressAutoHyphens/>
        <w:spacing w:after="0" w:line="240" w:lineRule="auto"/>
        <w:rPr>
          <w:rFonts w:ascii="Times New Roman" w:eastAsia="Times New Roman" w:hAnsi="Times New Roman" w:cs="Times New Roman"/>
          <w:sz w:val="24"/>
          <w:szCs w:val="24"/>
        </w:rPr>
      </w:pPr>
      <w:r w:rsidRPr="00594CEB">
        <w:rPr>
          <w:rFonts w:ascii="Times New Roman" w:eastAsia="Times New Roman" w:hAnsi="Times New Roman" w:cs="Times New Roman"/>
          <w:sz w:val="24"/>
          <w:szCs w:val="24"/>
        </w:rPr>
        <w:br w:type="page"/>
      </w:r>
    </w:p>
    <w:p w:rsidR="00C459F4" w:rsidRPr="00594CEB" w:rsidRDefault="00C459F4" w:rsidP="00C459F4">
      <w:pPr>
        <w:suppressAutoHyphens/>
        <w:spacing w:line="480" w:lineRule="auto"/>
        <w:rPr>
          <w:rFonts w:ascii="Times New Roman" w:eastAsia="Times New Roman" w:hAnsi="Times New Roman" w:cs="Times New Roman"/>
          <w:b/>
          <w:sz w:val="24"/>
          <w:szCs w:val="24"/>
        </w:rPr>
      </w:pPr>
      <w:r w:rsidRPr="00594CEB">
        <w:rPr>
          <w:rFonts w:ascii="Times New Roman" w:eastAsia="Times New Roman" w:hAnsi="Times New Roman" w:cs="Times New Roman"/>
          <w:b/>
          <w:sz w:val="24"/>
          <w:szCs w:val="24"/>
        </w:rPr>
        <w:t>References</w:t>
      </w:r>
    </w:p>
    <w:p w:rsidR="00C459F4" w:rsidRPr="00594CEB" w:rsidRDefault="00C459F4">
      <w:pPr>
        <w:rPr>
          <w:rFonts w:ascii="Times New Roman" w:hAnsi="Times New Roman" w:cs="Times New Roman"/>
        </w:rPr>
      </w:pPr>
    </w:p>
    <w:p w:rsidR="00C459F4" w:rsidRPr="00594CEB" w:rsidRDefault="00C459F4">
      <w:pPr>
        <w:rPr>
          <w:rFonts w:ascii="Times New Roman" w:hAnsi="Times New Roman" w:cs="Times New Roman"/>
        </w:rPr>
      </w:pPr>
    </w:p>
    <w:p w:rsidR="00FF355A" w:rsidRPr="00594CEB" w:rsidRDefault="00C459F4" w:rsidP="00FF355A">
      <w:pPr>
        <w:pStyle w:val="EndNoteBibliography"/>
        <w:spacing w:after="0"/>
        <w:rPr>
          <w:rFonts w:ascii="Times New Roman" w:hAnsi="Times New Roman" w:cs="Times New Roman"/>
        </w:rPr>
      </w:pPr>
      <w:r w:rsidRPr="00594CEB">
        <w:rPr>
          <w:rFonts w:ascii="Times New Roman" w:hAnsi="Times New Roman" w:cs="Times New Roman"/>
        </w:rPr>
        <w:fldChar w:fldCharType="begin"/>
      </w:r>
      <w:r w:rsidRPr="00594CEB">
        <w:rPr>
          <w:rFonts w:ascii="Times New Roman" w:hAnsi="Times New Roman" w:cs="Times New Roman"/>
        </w:rPr>
        <w:instrText xml:space="preserve"> ADDIN EN.REFLIST </w:instrText>
      </w:r>
      <w:r w:rsidRPr="00594CEB">
        <w:rPr>
          <w:rFonts w:ascii="Times New Roman" w:hAnsi="Times New Roman" w:cs="Times New Roman"/>
        </w:rPr>
        <w:fldChar w:fldCharType="separate"/>
      </w:r>
      <w:r w:rsidR="00FF355A" w:rsidRPr="00594CEB">
        <w:rPr>
          <w:rFonts w:ascii="Times New Roman" w:hAnsi="Times New Roman" w:cs="Times New Roman"/>
        </w:rPr>
        <w:t>[1] IHME. Global burden of disease study 2019 (GBD 2019) data resources.: Institute for Health Metrics and Evaluation; . 2019.</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 Walshe EA, Ward McIntosh C, Romer D, Winston FK. Executive function capacities, negative driving behavior and crashes in young drivers. International journal of environmental research and public health. 2017;14:1314.</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[3] Banz BC, Fell JC, Vaca FE. Focus: Death: Complexities of Young Driver Injury and Fatal Motor Vehicle Crashes. The Yale journal of biology and medicine. 2019;92:725.</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[4] Gershon P, Ehsani JP, Zhu C, Sita KR, Klauer S, Dingus T, et al. Crash risk and risky driving behavior among adolescents during learner and independent driving periods. Journal of Adolescent Health. 2018;63:568-74.</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[5] Sarkar S, Andreas M. Acceptance of and engagement in risky driving behaviors by teenagers. Adolescence. 2004;39:687.</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[6] Shults RA, Banerjee T, Perry T. Who's not driving among US high school seniors: A closer look at race/ethnicity, socioeconomic factors, and driving status. Traffic injury prevention. 2016;17:803-9.</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[7] Zamani-Alavijeh F, Niknami S, Bazargan M, Mohamadi E, Montazeri A, Ghofranipour F, et al. Risk-taking behaviors among motorcyclists in middle east countries: a case of islamic republic of Iran. Traffic injury prevention. 2010;11:25-34.</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[8] Alderman EM, Johnston BD. The teen driver. Pediatrics. 2018;142.</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[9] Bates LJ, Davey J, Watson B, King MJ, Armstrong K. Factors contributing to crashes among young drivers. Sultan Qaboos university medical journal. 2014;14:e297.</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[10] Hanna CL, Hasselberg M, Laflamme L, Möller J. Road traffic crash circumstances and consequences among young unlicensed drivers: a Swedish cohort study on socioeconomic disparities. BMC Public Health. 2010;10:1-8.</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[11] Boulagouas W, García-Herrero S, Chaib R, Febres JD, Mariscal MÁ, Djebabra M. An investigation into unsafe behaviors and traffic accidents involving unlicensed drivers: a perspective for alignment measurement. International Journal of Environmental Research and Public Health. 2020;17:6743.</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[12] Jewett A, Shults RA, Bhat G. Parental perceptions of teen driving: Restrictions, worry and influence. Journal of safety research. 2016;59:119-23.</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[13] Tefft BC, Williams AF, Grabowski JG. Driver licensing and reasons for delaying licensure among young adults ages 18-20, United States, 2012. Injury epidemiology. 2014;1:1-8.</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[14] Lutfi AZ. The Phenomenon of Underage Motorbike Riders in Junior High School Students: A Critical Review of Juvenile Delinquency. Journal of Indonesian Social Sciences and Humanities. 2020;10:121-34.</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[15] Pervez A, Lee J, Huang H. Identifying factors contributing to the motorcycle crash severity in Pakistan. Journal of advanced transportation. 2021;2021.</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[16] Piyapromdee U, Adulyanukosol V, Lewsirirat S. Increasing Road Traffic Injuries in Underage Motorcyclists. The Thai Journal of Orthopaedic Surgery. 2015;39:3-7.</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[17] Rahman NH, Rainis R, Noor SH, Mohamad SMS. The Buffering analysis to identify common geographical factors within the vicinity of severe injury related to motor vehicle crash in Malaysia. World journal of emergency medicine. 2016;7:278.</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[18] Rathinam C, Nair N, Gupta A, Joshi S, Bansal S. Self-reported motorcycle riding behaviour among school children in India. Accident Analysis &amp; Prevention. 2007;39:334-9.</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[19] Nantulya VM, Reich MR. Equity dimensions of road traffic injuries in low-and middle-income countries. Injury control and safety promotion. 2003;10:13-20.</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[20] Ehsani JP, Bingham CR, Shope JT. The effect of the learner license Graduated Driver Licensing components on teen drivers’ crashes. Accident Analysis &amp; Prevention. 2013;59:327-36.</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[21] Lewis-Evans B. Crash involvement during the different phases of the New Zealand Graduated Driver Licensing System (GDLS). Journal of safety research. 2010;41:359-65.</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[22] Masten SV, Foss RD, Marshall SW. Graduated driver licensing and fatal crashes involving 16-to 19-year-old drivers. Jama. 2011;306:1098-103.</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[23] Mayhew DR, Simpson HM, Pak A. Changes in collision rates among novice drivers during the first months of driving. Accident Analysis &amp; Prevention. 2003;35:683-91.</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[24] McCartt AT, Shabanova VI, Leaf WA. Driving experience, crashes and traffic citations of teenage beginning drivers. Accident Analysis &amp; Prevention. 2003;35:311-20.</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[25] Simons-Morton BG, Ouimet MC, Zhang Z, Klauer SE, Lee SE, Wang J, et al. Crash and risky driving involvement among novice adolescent drivers and their parents. American journal of public health. 2011;101:2362-7.</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[26] Curry AE, Metzger KB, Williams AF, Tefft BC. Comparison of older and younger novice driver crash rates: Informing the need for extended Graduated Driver Licensing restrictions. Accident Analysis &amp; Prevention. 2017;108:66-73.</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[27] Hoor-Ul-Ain S. An empirical review of Karachi's transportation predicaments: a paradox of public policy ranging from personal attitudes to public opinion in the megacity. Journal of Transport &amp; Health. 2019;12:164-82.</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[28] Razzak JA, Shamim MS, Mehmood A, Hussain SA, Ali MS, Jooma R. A successful model of road traffic injury surveillance in a developing country: process and lessons learnt. BMC public health. 2012;12:1-5.</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[29] Schröter C, Urbanek F, Frömke C, Winkelmann M, Mommsen P, Krettek C, et al. Injury severity in polytrauma patients is underestimated using the injury severity score: a single-center correlation study in air rescue. European journal of trauma and emergency surgery. 2019;45:83-9.</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[30] VanDerHeyden N, Cox TB. TRAUMA SCORING.  Current Therapy of Trauma and Surgical Critical Care: Elsevier; 2008. p. 26-32.</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[31] Team R Core. R: a language and environment for statistical computing [Internet]. Vienna, Austria: R Foundation for Statistical Computing; 2020. 2017.</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[32] Hussain M, Shi J. Effects of proper driving training and driving license on aberrant driving behaviors of Pakistani drivers–A Proportional Odds approach. Journal of Transportation Safety &amp; Security. 2019:1-19.</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[33] Batool Z, Carsten O, Jopson A. Road safety issues in Pakistan: a case study of Lahore. Transportation planning and technology. 2012;35:31-48.</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[34] Mullin B, Jackson R, Langley J, Norton R. Increasing age and experience: are both protective against motorcycle injury? A case-control study. Injury Prevention. 2000;6:32-5.</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[35] McCartt AT, Mayhew DR, Braitman KA, Ferguson SA, Simpson HM. Effects of age and experience on young driver crashes: review of recent literature. Traffic injury prevention. 2009;10:209-19.</w:t>
      </w:r>
    </w:p>
    <w:p w:rsidR="00FF355A" w:rsidRPr="00594CEB" w:rsidRDefault="00FF355A" w:rsidP="00FF355A">
      <w:pPr>
        <w:pStyle w:val="EndNoteBibliography"/>
        <w:spacing w:after="0"/>
        <w:rPr>
          <w:rFonts w:ascii="Times New Roman" w:hAnsi="Times New Roman" w:cs="Times New Roman"/>
        </w:rPr>
      </w:pPr>
      <w:r w:rsidRPr="00594CEB">
        <w:rPr>
          <w:rFonts w:ascii="Times New Roman" w:hAnsi="Times New Roman" w:cs="Times New Roman"/>
        </w:rPr>
        <w:t>[36] Adeel M, Anthony GO Y, Zhang F. Gender, mobility and travel behavior in Pakistan: Analysis of 2007 Time Use Survey. 2013.</w:t>
      </w:r>
    </w:p>
    <w:p w:rsidR="00FF355A" w:rsidRPr="00594CEB" w:rsidRDefault="00FF355A" w:rsidP="00FF355A">
      <w:pPr>
        <w:pStyle w:val="EndNoteBibliography"/>
        <w:rPr>
          <w:rFonts w:ascii="Times New Roman" w:hAnsi="Times New Roman" w:cs="Times New Roman"/>
        </w:rPr>
      </w:pPr>
      <w:r w:rsidRPr="00594CEB">
        <w:rPr>
          <w:rFonts w:ascii="Times New Roman" w:hAnsi="Times New Roman" w:cs="Times New Roman"/>
        </w:rPr>
        <w:t>[37] Waseem M, Ahmed A, Saeed TU. Factors affecting motorcyclists’ injury severities: An empirical assessment using random parameters logit model with heterogeneity in means and variances. Accident Analysis &amp; Prevention. 2019;123:12-9.</w:t>
      </w:r>
    </w:p>
    <w:p w:rsidR="00562D94" w:rsidRPr="00594CEB" w:rsidRDefault="00C459F4">
      <w:pPr>
        <w:rPr>
          <w:rFonts w:ascii="Times New Roman" w:hAnsi="Times New Roman" w:cs="Times New Roman"/>
        </w:rPr>
      </w:pPr>
      <w:r w:rsidRPr="00594CEB">
        <w:rPr>
          <w:rFonts w:ascii="Times New Roman" w:hAnsi="Times New Roman" w:cs="Times New Roman"/>
        </w:rPr>
        <w:fldChar w:fldCharType="end"/>
      </w:r>
    </w:p>
    <w:sectPr w:rsidR="00562D94" w:rsidRPr="00594CEB" w:rsidSect="00A75D8B">
      <w:footerReference w:type="default" r:id="rId8"/>
      <w:pgSz w:w="11906" w:h="16838"/>
      <w:pgMar w:top="1440" w:right="1440" w:bottom="1440" w:left="1440" w:header="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64C" w:rsidRDefault="00C9264C" w:rsidP="00C459F4">
      <w:pPr>
        <w:spacing w:after="0" w:line="240" w:lineRule="auto"/>
      </w:pPr>
      <w:r>
        <w:separator/>
      </w:r>
    </w:p>
  </w:endnote>
  <w:endnote w:type="continuationSeparator" w:id="0">
    <w:p w:rsidR="00C9264C" w:rsidRDefault="00C9264C" w:rsidP="00C45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D8B" w:rsidRDefault="00A75D8B">
    <w:pPr>
      <w:pStyle w:val="Footer"/>
      <w:jc w:val="right"/>
    </w:pPr>
    <w:r w:rsidRPr="00E13581">
      <w:rPr>
        <w:rFonts w:ascii="Times New Roman" w:hAnsi="Times New Roman"/>
      </w:rPr>
      <w:fldChar w:fldCharType="begin"/>
    </w:r>
    <w:r w:rsidRPr="00E13581">
      <w:rPr>
        <w:rFonts w:ascii="Times New Roman" w:hAnsi="Times New Roman"/>
      </w:rPr>
      <w:instrText>PAGE</w:instrText>
    </w:r>
    <w:r w:rsidRPr="00E13581">
      <w:rPr>
        <w:rFonts w:ascii="Times New Roman" w:hAnsi="Times New Roman"/>
      </w:rPr>
      <w:fldChar w:fldCharType="separate"/>
    </w:r>
    <w:r w:rsidR="000B221B">
      <w:rPr>
        <w:rFonts w:ascii="Times New Roman" w:hAnsi="Times New Roman"/>
        <w:noProof/>
      </w:rPr>
      <w:t>17</w:t>
    </w:r>
    <w:r w:rsidRPr="00E13581">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64C" w:rsidRDefault="00C9264C" w:rsidP="00C459F4">
      <w:pPr>
        <w:spacing w:after="0" w:line="240" w:lineRule="auto"/>
      </w:pPr>
      <w:r>
        <w:separator/>
      </w:r>
    </w:p>
  </w:footnote>
  <w:footnote w:type="continuationSeparator" w:id="0">
    <w:p w:rsidR="00C9264C" w:rsidRDefault="00C9264C" w:rsidP="00C45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F321B"/>
    <w:multiLevelType w:val="multilevel"/>
    <w:tmpl w:val="C7F0C2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ju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exzrwd6vtz2wepzzqxz9p7adx2etvt9rfx&quot;&gt;Teen driving&lt;record-ids&gt;&lt;item&gt;1&lt;/item&gt;&lt;item&gt;2&lt;/item&gt;&lt;item&gt;3&lt;/item&gt;&lt;item&gt;4&lt;/item&gt;&lt;item&gt;5&lt;/item&gt;&lt;item&gt;6&lt;/item&gt;&lt;item&gt;7&lt;/item&gt;&lt;item&gt;8&lt;/item&gt;&lt;item&gt;10&lt;/item&gt;&lt;item&gt;11&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8&lt;/item&gt;&lt;item&gt;39&lt;/item&gt;&lt;item&gt;40&lt;/item&gt;&lt;item&gt;41&lt;/item&gt;&lt;item&gt;44&lt;/item&gt;&lt;item&gt;45&lt;/item&gt;&lt;item&gt;53&lt;/item&gt;&lt;item&gt;55&lt;/item&gt;&lt;item&gt;56&lt;/item&gt;&lt;item&gt;57&lt;/item&gt;&lt;item&gt;58&lt;/item&gt;&lt;/record-ids&gt;&lt;/item&gt;&lt;/Libraries&gt;"/>
  </w:docVars>
  <w:rsids>
    <w:rsidRoot w:val="00C459F4"/>
    <w:rsid w:val="00065E64"/>
    <w:rsid w:val="000B221B"/>
    <w:rsid w:val="000C4EC5"/>
    <w:rsid w:val="00323EA9"/>
    <w:rsid w:val="003D1D1E"/>
    <w:rsid w:val="00433F5D"/>
    <w:rsid w:val="00543AF2"/>
    <w:rsid w:val="00562D94"/>
    <w:rsid w:val="00594CEB"/>
    <w:rsid w:val="00692F85"/>
    <w:rsid w:val="00716842"/>
    <w:rsid w:val="007E732D"/>
    <w:rsid w:val="007F1C23"/>
    <w:rsid w:val="008920B5"/>
    <w:rsid w:val="008B543C"/>
    <w:rsid w:val="009E770B"/>
    <w:rsid w:val="00A075E4"/>
    <w:rsid w:val="00A4449E"/>
    <w:rsid w:val="00A75D8B"/>
    <w:rsid w:val="00AA1005"/>
    <w:rsid w:val="00BF4477"/>
    <w:rsid w:val="00C41A66"/>
    <w:rsid w:val="00C459F4"/>
    <w:rsid w:val="00C9264C"/>
    <w:rsid w:val="00D016A9"/>
    <w:rsid w:val="00D842C7"/>
    <w:rsid w:val="00DB7F14"/>
    <w:rsid w:val="00F7686C"/>
    <w:rsid w:val="00F91429"/>
    <w:rsid w:val="00FF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2573F"/>
  <w15:chartTrackingRefBased/>
  <w15:docId w15:val="{3FE87784-6C59-4439-B4E4-377477B1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locked/>
    <w:rsid w:val="00C459F4"/>
    <w:rPr>
      <w:rFonts w:cs="Times New Roman"/>
    </w:rPr>
  </w:style>
  <w:style w:type="character" w:styleId="CommentReference">
    <w:name w:val="annotation reference"/>
    <w:basedOn w:val="DefaultParagraphFont"/>
    <w:uiPriority w:val="99"/>
    <w:semiHidden/>
    <w:unhideWhenUsed/>
    <w:qFormat/>
    <w:rsid w:val="00C459F4"/>
    <w:rPr>
      <w:rFonts w:cs="Times New Roman"/>
      <w:sz w:val="16"/>
      <w:szCs w:val="16"/>
    </w:rPr>
  </w:style>
  <w:style w:type="character" w:customStyle="1" w:styleId="CommentTextChar">
    <w:name w:val="Comment Text Char"/>
    <w:basedOn w:val="DefaultParagraphFont"/>
    <w:link w:val="CommentText"/>
    <w:uiPriority w:val="99"/>
    <w:qFormat/>
    <w:locked/>
    <w:rsid w:val="00C459F4"/>
    <w:rPr>
      <w:rFonts w:cs="Times New Roman"/>
      <w:sz w:val="20"/>
      <w:szCs w:val="20"/>
    </w:rPr>
  </w:style>
  <w:style w:type="paragraph" w:styleId="Footer">
    <w:name w:val="footer"/>
    <w:basedOn w:val="Normal"/>
    <w:link w:val="FooterChar"/>
    <w:uiPriority w:val="99"/>
    <w:unhideWhenUsed/>
    <w:rsid w:val="00C459F4"/>
    <w:pPr>
      <w:tabs>
        <w:tab w:val="center" w:pos="4513"/>
        <w:tab w:val="right" w:pos="9026"/>
      </w:tabs>
      <w:suppressAutoHyphens/>
      <w:spacing w:after="0" w:line="240" w:lineRule="auto"/>
    </w:pPr>
    <w:rPr>
      <w:rFonts w:cs="Times New Roman"/>
    </w:rPr>
  </w:style>
  <w:style w:type="character" w:customStyle="1" w:styleId="FooterChar1">
    <w:name w:val="Footer Char1"/>
    <w:basedOn w:val="DefaultParagraphFont"/>
    <w:uiPriority w:val="99"/>
    <w:semiHidden/>
    <w:rsid w:val="00C459F4"/>
  </w:style>
  <w:style w:type="paragraph" w:styleId="CommentText">
    <w:name w:val="annotation text"/>
    <w:basedOn w:val="Normal"/>
    <w:link w:val="CommentTextChar"/>
    <w:uiPriority w:val="99"/>
    <w:unhideWhenUsed/>
    <w:qFormat/>
    <w:rsid w:val="00C459F4"/>
    <w:pPr>
      <w:suppressAutoHyphens/>
      <w:spacing w:line="240" w:lineRule="auto"/>
    </w:pPr>
    <w:rPr>
      <w:rFonts w:cs="Times New Roman"/>
      <w:sz w:val="20"/>
      <w:szCs w:val="20"/>
    </w:rPr>
  </w:style>
  <w:style w:type="character" w:customStyle="1" w:styleId="CommentTextChar1">
    <w:name w:val="Comment Text Char1"/>
    <w:basedOn w:val="DefaultParagraphFont"/>
    <w:uiPriority w:val="99"/>
    <w:semiHidden/>
    <w:rsid w:val="00C459F4"/>
    <w:rPr>
      <w:sz w:val="20"/>
      <w:szCs w:val="20"/>
    </w:rPr>
  </w:style>
  <w:style w:type="paragraph" w:customStyle="1" w:styleId="Compact">
    <w:name w:val="Compact"/>
    <w:basedOn w:val="BodyText"/>
    <w:qFormat/>
    <w:rsid w:val="00C459F4"/>
    <w:pPr>
      <w:suppressAutoHyphens/>
      <w:spacing w:before="36" w:after="36" w:line="240" w:lineRule="auto"/>
    </w:pPr>
    <w:rPr>
      <w:rFonts w:eastAsia="Times New Roman" w:cs="Times New Roman"/>
      <w:sz w:val="24"/>
      <w:szCs w:val="24"/>
    </w:rPr>
  </w:style>
  <w:style w:type="table" w:styleId="PlainTable3">
    <w:name w:val="Plain Table 3"/>
    <w:basedOn w:val="TableNormal"/>
    <w:uiPriority w:val="43"/>
    <w:rsid w:val="00C459F4"/>
    <w:pPr>
      <w:suppressAutoHyphens/>
      <w:spacing w:after="0" w:line="240" w:lineRule="auto"/>
    </w:pPr>
    <w:rPr>
      <w:rFonts w:eastAsia="Times New Roman" w:cs="Times New Roman"/>
    </w:rPr>
    <w:tblPr>
      <w:tblStyleRowBandSize w:val="1"/>
      <w:tblStyleColBandSize w:val="1"/>
    </w:tblPr>
    <w:tblStylePr w:type="firstRow">
      <w:rPr>
        <w:rFonts w:cs="Times New Roman"/>
        <w:b/>
        <w:bCs/>
        <w:caps/>
      </w:rPr>
      <w:tblPr/>
      <w:tcPr>
        <w:tcBorders>
          <w:bottom w:val="single" w:sz="4" w:space="0" w:color="000000" w:themeColor="text1"/>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000000" w:themeColor="text1"/>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GridTable1Light">
    <w:name w:val="Grid Table 1 Light"/>
    <w:basedOn w:val="TableNormal"/>
    <w:uiPriority w:val="46"/>
    <w:rsid w:val="00C459F4"/>
    <w:pPr>
      <w:suppressAutoHyphens/>
      <w:spacing w:after="0" w:line="240" w:lineRule="auto"/>
    </w:pPr>
    <w:rPr>
      <w:rFonts w:eastAsia="Times New Roman"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Times New Roman"/>
        <w:b/>
        <w:bCs/>
      </w:rPr>
      <w:tblPr/>
      <w:tcPr>
        <w:tcBorders>
          <w:bottom w:val="single" w:sz="12" w:space="0" w:color="000000" w:themeColor="text1"/>
        </w:tcBorders>
      </w:tcPr>
    </w:tblStylePr>
    <w:tblStylePr w:type="lastRow">
      <w:rPr>
        <w:rFonts w:cs="Times New Roman"/>
        <w:b/>
        <w:bCs/>
      </w:rPr>
      <w:tblPr/>
      <w:tcPr>
        <w:tcBorders>
          <w:top w:val="double" w:sz="2" w:space="0" w:color="000000" w:themeColor="text1"/>
        </w:tcBorders>
      </w:tcPr>
    </w:tblStylePr>
    <w:tblStylePr w:type="firstCol">
      <w:rPr>
        <w:rFonts w:cs="Times New Roman"/>
        <w:b/>
        <w:bCs/>
      </w:rPr>
    </w:tblStylePr>
    <w:tblStylePr w:type="lastCol">
      <w:rPr>
        <w:rFonts w:cs="Times New Roman"/>
        <w:b/>
        <w:bCs/>
      </w:rPr>
    </w:tblStylePr>
  </w:style>
  <w:style w:type="table" w:customStyle="1" w:styleId="TableGrid1">
    <w:name w:val="Table Grid1"/>
    <w:basedOn w:val="TableNormal"/>
    <w:uiPriority w:val="39"/>
    <w:rsid w:val="00C459F4"/>
    <w:pPr>
      <w:suppressAutoHyphens/>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ml-x">
    <w:name w:val="html-x"/>
    <w:basedOn w:val="Normal"/>
    <w:rsid w:val="00C459F4"/>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Hyperlink">
    <w:name w:val="Hyperlink"/>
    <w:basedOn w:val="DefaultParagraphFont"/>
    <w:uiPriority w:val="99"/>
    <w:semiHidden/>
    <w:unhideWhenUsed/>
    <w:rsid w:val="00C459F4"/>
    <w:rPr>
      <w:rFonts w:cs="Times New Roman"/>
      <w:color w:val="0000FF"/>
      <w:u w:val="single"/>
    </w:rPr>
  </w:style>
  <w:style w:type="paragraph" w:styleId="EndnoteText">
    <w:name w:val="endnote text"/>
    <w:basedOn w:val="Normal"/>
    <w:link w:val="EndnoteTextChar"/>
    <w:uiPriority w:val="99"/>
    <w:semiHidden/>
    <w:unhideWhenUsed/>
    <w:rsid w:val="00C459F4"/>
    <w:pPr>
      <w:suppressAutoHyphens/>
      <w:spacing w:after="0" w:line="240" w:lineRule="auto"/>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C459F4"/>
    <w:rPr>
      <w:rFonts w:eastAsia="Times New Roman" w:cs="Times New Roman"/>
      <w:sz w:val="20"/>
      <w:szCs w:val="20"/>
    </w:rPr>
  </w:style>
  <w:style w:type="character" w:styleId="EndnoteReference">
    <w:name w:val="endnote reference"/>
    <w:basedOn w:val="DefaultParagraphFont"/>
    <w:uiPriority w:val="99"/>
    <w:semiHidden/>
    <w:unhideWhenUsed/>
    <w:rsid w:val="00C459F4"/>
    <w:rPr>
      <w:rFonts w:cs="Times New Roman"/>
      <w:vertAlign w:val="superscript"/>
    </w:rPr>
  </w:style>
  <w:style w:type="paragraph" w:styleId="BodyText">
    <w:name w:val="Body Text"/>
    <w:basedOn w:val="Normal"/>
    <w:link w:val="BodyTextChar"/>
    <w:uiPriority w:val="99"/>
    <w:semiHidden/>
    <w:unhideWhenUsed/>
    <w:rsid w:val="00C459F4"/>
    <w:pPr>
      <w:spacing w:after="120"/>
    </w:pPr>
  </w:style>
  <w:style w:type="character" w:customStyle="1" w:styleId="BodyTextChar">
    <w:name w:val="Body Text Char"/>
    <w:basedOn w:val="DefaultParagraphFont"/>
    <w:link w:val="BodyText"/>
    <w:uiPriority w:val="99"/>
    <w:semiHidden/>
    <w:rsid w:val="00C459F4"/>
  </w:style>
  <w:style w:type="paragraph" w:styleId="BalloonText">
    <w:name w:val="Balloon Text"/>
    <w:basedOn w:val="Normal"/>
    <w:link w:val="BalloonTextChar"/>
    <w:uiPriority w:val="99"/>
    <w:semiHidden/>
    <w:unhideWhenUsed/>
    <w:rsid w:val="00C459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9F4"/>
    <w:rPr>
      <w:rFonts w:ascii="Segoe UI" w:hAnsi="Segoe UI" w:cs="Segoe UI"/>
      <w:sz w:val="18"/>
      <w:szCs w:val="18"/>
    </w:rPr>
  </w:style>
  <w:style w:type="paragraph" w:customStyle="1" w:styleId="EndNoteBibliographyTitle">
    <w:name w:val="EndNote Bibliography Title"/>
    <w:basedOn w:val="Normal"/>
    <w:link w:val="EndNoteBibliographyTitleChar"/>
    <w:rsid w:val="00C459F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459F4"/>
    <w:rPr>
      <w:rFonts w:ascii="Calibri" w:hAnsi="Calibri" w:cs="Calibri"/>
      <w:noProof/>
    </w:rPr>
  </w:style>
  <w:style w:type="paragraph" w:customStyle="1" w:styleId="EndNoteBibliography">
    <w:name w:val="EndNote Bibliography"/>
    <w:basedOn w:val="Normal"/>
    <w:link w:val="EndNoteBibliographyChar"/>
    <w:rsid w:val="00C459F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459F4"/>
    <w:rPr>
      <w:rFonts w:ascii="Calibri" w:hAnsi="Calibri" w:cs="Calibri"/>
      <w:noProof/>
    </w:rPr>
  </w:style>
  <w:style w:type="table" w:customStyle="1" w:styleId="GridTable1Light1">
    <w:name w:val="Grid Table 1 Light1"/>
    <w:basedOn w:val="TableNormal"/>
    <w:next w:val="GridTable1Light"/>
    <w:uiPriority w:val="46"/>
    <w:rsid w:val="000C4EC5"/>
    <w:pPr>
      <w:suppressAutoHyphens/>
      <w:spacing w:after="0" w:line="240" w:lineRule="auto"/>
    </w:pPr>
    <w:rPr>
      <w:rFonts w:eastAsia="Times New Roman"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Times New Roman"/>
        <w:b/>
        <w:bCs/>
      </w:rPr>
      <w:tblPr/>
      <w:tcPr>
        <w:tcBorders>
          <w:bottom w:val="single" w:sz="12" w:space="0" w:color="000000" w:themeColor="text1"/>
        </w:tcBorders>
      </w:tcPr>
    </w:tblStylePr>
    <w:tblStylePr w:type="lastRow">
      <w:rPr>
        <w:rFonts w:cs="Times New Roman"/>
        <w:b/>
        <w:bCs/>
      </w:rPr>
      <w:tblPr/>
      <w:tcPr>
        <w:tcBorders>
          <w:top w:val="double" w:sz="2" w:space="0" w:color="000000" w:themeColor="text1"/>
        </w:tcBorders>
      </w:tcPr>
    </w:tblStylePr>
    <w:tblStylePr w:type="firstCol">
      <w:rPr>
        <w:rFonts w:cs="Times New Roman"/>
        <w:b/>
        <w:bCs/>
      </w:rPr>
    </w:tblStylePr>
    <w:tblStylePr w:type="lastCol">
      <w:rPr>
        <w:rFonts w:cs="Times New Roman"/>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ars.nhtsa.dot.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8722</Words>
  <Characters>49722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cp:keywords/>
  <dc:description/>
  <cp:lastModifiedBy>Uzma Khan</cp:lastModifiedBy>
  <cp:revision>13</cp:revision>
  <dcterms:created xsi:type="dcterms:W3CDTF">2021-09-25T10:34:00Z</dcterms:created>
  <dcterms:modified xsi:type="dcterms:W3CDTF">2021-09-25T18:44:00Z</dcterms:modified>
</cp:coreProperties>
</file>