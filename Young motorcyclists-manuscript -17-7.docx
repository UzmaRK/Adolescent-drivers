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rFonts w:ascii="Times New Roman" w:hAnsi="Times New Roman" w:cs="Times New Roman"/>
          <w:b/>
          <w:b/>
          <w:color w:val="212121"/>
          <w:sz w:val="24"/>
          <w:szCs w:val="24"/>
          <w:shd w:fill="FFFFFF" w:val="clear"/>
        </w:rPr>
      </w:pPr>
      <w:r>
        <w:rPr>
          <w:rFonts w:cs="Times New Roman" w:ascii="Times New Roman" w:hAnsi="Times New Roman"/>
          <w:b/>
          <w:color w:val="212121"/>
          <w:sz w:val="24"/>
          <w:szCs w:val="24"/>
          <w:shd w:fill="FFFFFF" w:val="clear"/>
        </w:rPr>
        <w:t>Road crashes among underage motorcyclists’ compared with young motorcyclists of legal driving age: A Cross-Sectional Study from an Urban Setting in Low-Middle Income Country, Karachi, Pakistan</w:t>
      </w:r>
    </w:p>
    <w:p>
      <w:pPr>
        <w:pStyle w:val="Normal"/>
        <w:spacing w:lineRule="auto" w:line="480"/>
        <w:rPr>
          <w:rFonts w:ascii="Times New Roman" w:hAnsi="Times New Roman" w:cs="Times New Roman"/>
          <w:b/>
          <w:b/>
          <w:color w:val="212121"/>
          <w:sz w:val="24"/>
          <w:szCs w:val="24"/>
          <w:shd w:fill="FFFFFF" w:val="clear"/>
        </w:rPr>
      </w:pPr>
      <w:r>
        <w:rPr>
          <w:rFonts w:cs="Times New Roman" w:ascii="Times New Roman" w:hAnsi="Times New Roman"/>
          <w:b/>
          <w:color w:val="212121"/>
          <w:sz w:val="24"/>
          <w:szCs w:val="24"/>
          <w:shd w:fill="FFFFFF" w:val="clear"/>
        </w:rPr>
      </w:r>
    </w:p>
    <w:p>
      <w:pPr>
        <w:pStyle w:val="Normal"/>
        <w:spacing w:lineRule="auto" w:line="480"/>
        <w:rPr>
          <w:rFonts w:ascii="Times New Roman" w:hAnsi="Times New Roman" w:cs="Times New Roman"/>
          <w:b/>
          <w:b/>
          <w:color w:val="212121"/>
          <w:sz w:val="24"/>
          <w:szCs w:val="24"/>
          <w:shd w:fill="FFFFFF" w:val="clear"/>
        </w:rPr>
      </w:pPr>
      <w:r>
        <w:rPr>
          <w:rFonts w:cs="Times New Roman" w:ascii="Times New Roman" w:hAnsi="Times New Roman"/>
          <w:b/>
          <w:color w:val="212121"/>
          <w:sz w:val="24"/>
          <w:szCs w:val="24"/>
          <w:shd w:fill="FFFFFF" w:val="clear"/>
        </w:rPr>
        <w:t>Abstract:</w:t>
      </w:r>
    </w:p>
    <w:p>
      <w:pPr>
        <w:pStyle w:val="Normal"/>
        <w:spacing w:lineRule="auto" w:line="480"/>
        <w:rPr>
          <w:rFonts w:ascii="Times New Roman" w:hAnsi="Times New Roman" w:cs="Times New Roman"/>
          <w:color w:val="212121"/>
          <w:sz w:val="24"/>
          <w:szCs w:val="24"/>
          <w:shd w:fill="FFFFFF" w:val="clear"/>
        </w:rPr>
      </w:pPr>
      <w:r>
        <w:rPr>
          <w:rFonts w:cs="Times New Roman" w:ascii="Times New Roman" w:hAnsi="Times New Roman"/>
          <w:color w:val="212121"/>
          <w:sz w:val="24"/>
          <w:szCs w:val="24"/>
          <w:shd w:fill="FFFFFF" w:val="clear"/>
        </w:rPr>
        <w:t xml:space="preserve">Introduction:  </w:t>
      </w:r>
      <w:commentRangeStart w:id="0"/>
      <w:r>
        <w:rPr>
          <w:rFonts w:cs="Times New Roman" w:ascii="Times New Roman" w:hAnsi="Times New Roman"/>
          <w:color w:val="212121"/>
          <w:sz w:val="24"/>
          <w:szCs w:val="24"/>
          <w:shd w:fill="FFFFFF" w:val="clear"/>
        </w:rPr>
        <w:t>The deaths due to motorcyclists in developing countries has high burden</w:t>
      </w:r>
      <w:r>
        <w:rPr>
          <w:rFonts w:cs="Times New Roman" w:ascii="Times New Roman" w:hAnsi="Times New Roman"/>
          <w:color w:val="212121"/>
          <w:sz w:val="24"/>
          <w:szCs w:val="24"/>
          <w:shd w:fill="FFFFFF" w:val="clear"/>
        </w:rPr>
      </w:r>
      <w:commentRangeEnd w:id="0"/>
      <w:r>
        <w:commentReference w:id="0"/>
      </w:r>
      <w:r>
        <w:rPr>
          <w:rFonts w:cs="Times New Roman" w:ascii="Times New Roman" w:hAnsi="Times New Roman"/>
          <w:color w:val="212121"/>
          <w:sz w:val="24"/>
          <w:szCs w:val="24"/>
          <w:shd w:fill="FFFFFF" w:val="clear"/>
        </w:rPr>
        <w:t xml:space="preserve">. The aim of this study is to </w:t>
      </w:r>
      <w:commentRangeStart w:id="1"/>
      <w:r>
        <w:rPr>
          <w:rFonts w:cs="Times New Roman" w:ascii="Times New Roman" w:hAnsi="Times New Roman"/>
          <w:color w:val="212121"/>
          <w:sz w:val="24"/>
          <w:szCs w:val="24"/>
          <w:shd w:fill="FFFFFF" w:val="clear"/>
        </w:rPr>
        <w:t>see association of underage driving compared to legal age by motorcyclists with road traffic deaths and injury severity</w:t>
      </w:r>
      <w:r>
        <w:rPr>
          <w:rFonts w:cs="Times New Roman" w:ascii="Times New Roman" w:hAnsi="Times New Roman"/>
          <w:color w:val="212121"/>
          <w:sz w:val="24"/>
          <w:szCs w:val="24"/>
          <w:shd w:fill="FFFFFF" w:val="clear"/>
        </w:rPr>
      </w:r>
      <w:commentRangeEnd w:id="1"/>
      <w:r>
        <w:commentReference w:id="1"/>
      </w:r>
      <w:r>
        <w:rPr>
          <w:rFonts w:cs="Times New Roman" w:ascii="Times New Roman" w:hAnsi="Times New Roman"/>
          <w:color w:val="212121"/>
          <w:sz w:val="24"/>
          <w:szCs w:val="24"/>
          <w:shd w:fill="FFFFFF" w:val="clear"/>
        </w:rPr>
        <w:t xml:space="preserve">. Methods: </w:t>
      </w:r>
      <w:ins w:id="0" w:author="Martin Gerdin Wärnberg" w:date="2021-07-20T09:23:36Z">
        <w:r>
          <w:rPr>
            <w:rFonts w:cs="Times New Roman" w:ascii="Times New Roman" w:hAnsi="Times New Roman"/>
            <w:color w:val="212121"/>
            <w:sz w:val="24"/>
            <w:szCs w:val="24"/>
            <w:shd w:fill="FFFFFF" w:val="clear"/>
          </w:rPr>
          <w:t>We analysed data from</w:t>
        </w:r>
      </w:ins>
      <w:del w:id="1" w:author="Martin Gerdin Wärnberg" w:date="2021-07-20T09:23:35Z">
        <w:r>
          <w:rPr>
            <w:rFonts w:cs="Times New Roman" w:ascii="Times New Roman" w:hAnsi="Times New Roman"/>
            <w:color w:val="212121"/>
            <w:sz w:val="24"/>
            <w:szCs w:val="24"/>
            <w:shd w:fill="FFFFFF" w:val="clear"/>
          </w:rPr>
          <w:delText xml:space="preserve">The data analyzed was taken from </w:delText>
        </w:r>
      </w:del>
      <w:ins w:id="2" w:author="Martin Gerdin Wärnberg" w:date="2021-07-20T09:23:47Z">
        <w:r>
          <w:rPr>
            <w:rFonts w:cs="Times New Roman" w:ascii="Times New Roman" w:hAnsi="Times New Roman"/>
            <w:color w:val="212121"/>
            <w:sz w:val="24"/>
            <w:szCs w:val="24"/>
            <w:shd w:fill="FFFFFF" w:val="clear"/>
          </w:rPr>
          <w:t xml:space="preserve"> </w:t>
        </w:r>
      </w:ins>
      <w:r>
        <w:rPr>
          <w:rFonts w:cs="Times New Roman" w:ascii="Times New Roman" w:hAnsi="Times New Roman"/>
          <w:color w:val="212121"/>
          <w:sz w:val="24"/>
          <w:szCs w:val="24"/>
          <w:shd w:fill="FFFFFF" w:val="clear"/>
        </w:rPr>
        <w:t>r</w:t>
      </w:r>
      <w:r>
        <w:rPr>
          <w:rFonts w:cs="Times New Roman" w:ascii="Times New Roman" w:hAnsi="Times New Roman"/>
          <w:color w:val="212121"/>
          <w:sz w:val="24"/>
          <w:szCs w:val="24"/>
          <w:shd w:fill="FFFFFF" w:val="clear"/>
        </w:rPr>
        <w:t xml:space="preserve">oad traffic injury surveillance </w:t>
      </w:r>
      <w:del w:id="3" w:author="Martin Gerdin Wärnberg" w:date="2021-07-20T09:23:56Z">
        <w:r>
          <w:rPr>
            <w:rFonts w:cs="Times New Roman" w:ascii="Times New Roman" w:hAnsi="Times New Roman"/>
            <w:color w:val="212121"/>
            <w:sz w:val="24"/>
            <w:szCs w:val="24"/>
            <w:shd w:fill="FFFFFF" w:val="clear"/>
          </w:rPr>
          <w:delText>in</w:delText>
        </w:r>
      </w:del>
      <w:ins w:id="4" w:author="Martin Gerdin Wärnberg" w:date="2021-07-20T09:23:56Z">
        <w:r>
          <w:rPr>
            <w:rFonts w:cs="Times New Roman" w:ascii="Times New Roman" w:hAnsi="Times New Roman"/>
            <w:color w:val="212121"/>
            <w:sz w:val="24"/>
            <w:szCs w:val="24"/>
            <w:shd w:fill="FFFFFF" w:val="clear"/>
          </w:rPr>
          <w:t>at</w:t>
        </w:r>
      </w:ins>
      <w:r>
        <w:rPr>
          <w:rFonts w:cs="Times New Roman" w:ascii="Times New Roman" w:hAnsi="Times New Roman"/>
          <w:color w:val="212121"/>
          <w:sz w:val="24"/>
          <w:szCs w:val="24"/>
          <w:shd w:fill="FFFFFF" w:val="clear"/>
        </w:rPr>
        <w:t xml:space="preserve"> five hospitals of Karachi from January 2007 to June 2014. </w:t>
      </w:r>
      <w:ins w:id="5" w:author="Martin Gerdin Wärnberg" w:date="2021-07-20T09:24:12Z">
        <w:r>
          <w:rPr>
            <w:rFonts w:cs="Times New Roman" w:ascii="Times New Roman" w:hAnsi="Times New Roman"/>
            <w:color w:val="212121"/>
            <w:sz w:val="24"/>
            <w:szCs w:val="24"/>
            <w:shd w:fill="FFFFFF" w:val="clear"/>
          </w:rPr>
          <w:t xml:space="preserve">Research assistants collected data </w:t>
        </w:r>
      </w:ins>
      <w:del w:id="6" w:author="Martin Gerdin Wärnberg" w:date="2021-07-20T09:24:25Z">
        <w:r>
          <w:rPr>
            <w:rFonts w:cs="Times New Roman" w:ascii="Times New Roman" w:hAnsi="Times New Roman"/>
            <w:color w:val="212121"/>
            <w:sz w:val="24"/>
            <w:szCs w:val="24"/>
            <w:shd w:fill="FFFFFF" w:val="clear"/>
          </w:rPr>
          <w:delText xml:space="preserve">It was data collection in hospitals </w:delText>
        </w:r>
      </w:del>
      <w:r>
        <w:rPr>
          <w:rFonts w:cs="Times New Roman" w:ascii="Times New Roman" w:hAnsi="Times New Roman"/>
          <w:color w:val="212121"/>
          <w:sz w:val="24"/>
          <w:szCs w:val="24"/>
          <w:shd w:fill="FFFFFF" w:val="clear"/>
        </w:rPr>
        <w:t xml:space="preserve">of road traffic injured patients </w:t>
      </w:r>
      <w:del w:id="7" w:author="Martin Gerdin Wärnberg" w:date="2021-07-20T09:24:34Z">
        <w:r>
          <w:rPr>
            <w:rFonts w:cs="Times New Roman" w:ascii="Times New Roman" w:hAnsi="Times New Roman"/>
            <w:color w:val="212121"/>
            <w:sz w:val="24"/>
            <w:szCs w:val="24"/>
            <w:shd w:fill="FFFFFF" w:val="clear"/>
          </w:rPr>
          <w:delText>by research assistants</w:delText>
        </w:r>
      </w:del>
      <w:ins w:id="8" w:author="Martin Gerdin Wärnberg" w:date="2021-07-20T09:24:36Z">
        <w:r>
          <w:rPr>
            <w:rFonts w:cs="Times New Roman" w:ascii="Times New Roman" w:hAnsi="Times New Roman"/>
            <w:color w:val="212121"/>
            <w:sz w:val="24"/>
            <w:szCs w:val="24"/>
            <w:shd w:fill="FFFFFF" w:val="clear"/>
          </w:rPr>
          <w:t xml:space="preserve"> </w:t>
        </w:r>
      </w:ins>
      <w:ins w:id="9" w:author="Martin Gerdin Wärnberg" w:date="2021-07-20T09:24:36Z">
        <w:r>
          <w:rPr>
            <w:rFonts w:cs="Times New Roman" w:ascii="Times New Roman" w:hAnsi="Times New Roman"/>
            <w:color w:val="212121"/>
            <w:sz w:val="24"/>
            <w:szCs w:val="24"/>
            <w:shd w:fill="FFFFFF" w:val="clear"/>
          </w:rPr>
          <w:t>in these hospitals</w:t>
        </w:r>
      </w:ins>
      <w:r>
        <w:rPr>
          <w:rFonts w:cs="Times New Roman" w:ascii="Times New Roman" w:hAnsi="Times New Roman"/>
          <w:color w:val="212121"/>
          <w:sz w:val="24"/>
          <w:szCs w:val="24"/>
          <w:shd w:fill="FFFFFF" w:val="clear"/>
        </w:rPr>
        <w:t xml:space="preserve">. </w:t>
      </w:r>
      <w:del w:id="10" w:author="Martin Gerdin Wärnberg" w:date="2021-07-20T09:25:35Z">
        <w:r>
          <w:rPr>
            <w:rFonts w:cs="Times New Roman" w:ascii="Times New Roman" w:hAnsi="Times New Roman"/>
            <w:color w:val="212121"/>
            <w:sz w:val="24"/>
            <w:szCs w:val="24"/>
            <w:shd w:fill="FFFFFF" w:val="clear"/>
          </w:rPr>
          <w:delText>Our interest was data of drivers of motorcyclists’ age 13-24 years; categorized into underage drivers 13-17 years, drivers of license obtaining age 18-19 years and post license obtaining age with some driving experience 20-24 years</w:delText>
        </w:r>
      </w:del>
      <w:r>
        <w:rPr>
          <w:rFonts w:cs="Times New Roman" w:ascii="Times New Roman" w:hAnsi="Times New Roman"/>
          <w:color w:val="212121"/>
          <w:sz w:val="24"/>
          <w:szCs w:val="24"/>
          <w:shd w:fill="FFFFFF" w:val="clear"/>
        </w:rPr>
        <w:t xml:space="preserve">. </w:t>
      </w:r>
      <w:r>
        <w:rPr>
          <w:rFonts w:eastAsia="Times New Roman" w:cs="Times New Roman" w:ascii="Times New Roman" w:hAnsi="Times New Roman"/>
          <w:sz w:val="24"/>
          <w:szCs w:val="24"/>
        </w:rPr>
        <w:t xml:space="preserve">We used logistic regression to assess the association of </w:t>
      </w:r>
      <w:ins w:id="11" w:author="Martin Gerdin Wärnberg" w:date="2021-07-20T09:25:47Z">
        <w:r>
          <w:rPr>
            <w:rFonts w:eastAsia="Times New Roman" w:cs="Times New Roman" w:ascii="Times New Roman" w:hAnsi="Times New Roman"/>
            <w:sz w:val="24"/>
            <w:szCs w:val="24"/>
          </w:rPr>
          <w:t xml:space="preserve">the </w:t>
        </w:r>
      </w:ins>
      <w:r>
        <w:rPr>
          <w:rFonts w:eastAsia="Times New Roman" w:cs="Times New Roman" w:ascii="Times New Roman" w:hAnsi="Times New Roman"/>
          <w:sz w:val="24"/>
          <w:szCs w:val="24"/>
        </w:rPr>
        <w:t>age of motorcyclists</w:t>
      </w:r>
      <w:ins w:id="12" w:author="Martin Gerdin Wärnberg" w:date="2021-07-20T09:25:16Z">
        <w:r>
          <w:rPr>
            <w:rFonts w:eastAsia="Times New Roman" w:cs="Times New Roman" w:ascii="Times New Roman" w:hAnsi="Times New Roman"/>
            <w:sz w:val="24"/>
            <w:szCs w:val="24"/>
          </w:rPr>
          <w:t xml:space="preserve">, </w:t>
        </w:r>
      </w:ins>
      <w:ins w:id="13" w:author="Martin Gerdin Wärnberg" w:date="2021-07-20T09:25:16Z">
        <w:r>
          <w:rPr>
            <w:rFonts w:eastAsia="Times New Roman" w:cs="Times New Roman" w:ascii="Times New Roman" w:hAnsi="Times New Roman"/>
            <w:color w:val="212121"/>
            <w:sz w:val="24"/>
            <w:szCs w:val="24"/>
            <w:shd w:fill="FFFFFF" w:val="clear"/>
          </w:rPr>
          <w:t xml:space="preserve">categorized </w:t>
        </w:r>
      </w:ins>
      <w:ins w:id="14" w:author="Martin Gerdin Wärnberg" w:date="2021-07-20T09:25:16Z">
        <w:r>
          <w:rPr>
            <w:rFonts w:eastAsia="Times New Roman" w:cs="Times New Roman" w:ascii="Times New Roman" w:hAnsi="Times New Roman"/>
            <w:color w:val="212121"/>
            <w:sz w:val="24"/>
            <w:szCs w:val="24"/>
            <w:shd w:fill="FFFFFF" w:val="clear"/>
          </w:rPr>
          <w:t>as</w:t>
        </w:r>
      </w:ins>
      <w:ins w:id="15" w:author="Martin Gerdin Wärnberg" w:date="2021-07-20T09:25:16Z">
        <w:r>
          <w:rPr>
            <w:rFonts w:eastAsia="Times New Roman" w:cs="Times New Roman" w:ascii="Times New Roman" w:hAnsi="Times New Roman"/>
            <w:color w:val="212121"/>
            <w:sz w:val="24"/>
            <w:szCs w:val="24"/>
            <w:shd w:fill="FFFFFF" w:val="clear"/>
          </w:rPr>
          <w:t xml:space="preserve"> underage drivers 13-17 years, drivers of license obtaining age 18-19 years and post license obtaining age with some driving experience 20-24 years, </w:t>
        </w:r>
      </w:ins>
      <w:del w:id="16" w:author="Martin Gerdin Wärnberg" w:date="2021-07-20T09:25:15Z">
        <w:r>
          <w:rPr>
            <w:rFonts w:eastAsia="Times New Roman" w:cs="Times New Roman" w:ascii="Times New Roman" w:hAnsi="Times New Roman"/>
            <w:color w:val="212121"/>
            <w:sz w:val="24"/>
            <w:szCs w:val="24"/>
            <w:shd w:fill="FFFFFF" w:val="clear"/>
          </w:rPr>
          <w:delText xml:space="preserve"> </w:delText>
        </w:r>
      </w:del>
      <w:r>
        <w:rPr>
          <w:rFonts w:eastAsia="Times New Roman" w:cs="Times New Roman" w:ascii="Times New Roman" w:hAnsi="Times New Roman"/>
          <w:sz w:val="24"/>
          <w:szCs w:val="24"/>
        </w:rPr>
        <w:t xml:space="preserve">and </w:t>
      </w:r>
      <w:del w:id="17" w:author="Martin Gerdin Wärnberg" w:date="2021-07-20T09:25:57Z">
        <w:r>
          <w:rPr>
            <w:rFonts w:eastAsia="Times New Roman" w:cs="Times New Roman" w:ascii="Times New Roman" w:hAnsi="Times New Roman"/>
            <w:sz w:val="24"/>
            <w:szCs w:val="24"/>
          </w:rPr>
          <w:delText>the</w:delText>
        </w:r>
      </w:del>
      <w:commentRangeStart w:id="2"/>
      <w:r>
        <w:rPr>
          <w:rFonts w:eastAsia="Times New Roman" w:cs="Times New Roman" w:ascii="Times New Roman" w:hAnsi="Times New Roman"/>
          <w:sz w:val="24"/>
          <w:szCs w:val="24"/>
        </w:rPr>
        <w:t xml:space="preserve"> severe injury and in hospital death.</w:t>
      </w:r>
      <w:ins w:id="18" w:author="Martin Gerdin Wärnberg" w:date="2021-07-20T09:26:05Z">
        <w:r>
          <w:rPr>
            <w:rFonts w:eastAsia="Times New Roman" w:cs="Times New Roman" w:ascii="Times New Roman" w:hAnsi="Times New Roman"/>
            <w:sz w:val="24"/>
            <w:szCs w:val="24"/>
          </w:rPr>
        </w:r>
      </w:ins>
      <w:commentRangeEnd w:id="2"/>
      <w:r>
        <w:commentReference w:id="2"/>
      </w:r>
      <w:r>
        <w:rPr>
          <w:rFonts w:eastAsia="Times New Roman" w:cs="Times New Roman" w:ascii="Times New Roman" w:hAnsi="Times New Roman"/>
          <w:sz w:val="24"/>
          <w:szCs w:val="24"/>
        </w:rPr>
        <w:t xml:space="preserve"> </w:t>
      </w:r>
      <w:r>
        <w:rPr>
          <w:rFonts w:cs="Times New Roman" w:ascii="Times New Roman" w:hAnsi="Times New Roman"/>
          <w:color w:val="212121"/>
          <w:sz w:val="24"/>
          <w:szCs w:val="24"/>
          <w:shd w:fill="FFFFFF" w:val="clear"/>
        </w:rPr>
        <w:t xml:space="preserve">Results: The final dataset </w:t>
      </w:r>
      <w:del w:id="19" w:author="Martin Gerdin Wärnberg" w:date="2021-07-20T09:27:01Z">
        <w:r>
          <w:rPr>
            <w:rFonts w:cs="Times New Roman" w:ascii="Times New Roman" w:hAnsi="Times New Roman"/>
            <w:color w:val="212121"/>
            <w:sz w:val="24"/>
            <w:szCs w:val="24"/>
            <w:shd w:fill="FFFFFF" w:val="clear"/>
          </w:rPr>
          <w:delText xml:space="preserve">was of </w:delText>
        </w:r>
      </w:del>
      <w:ins w:id="20" w:author="Martin Gerdin Wärnberg" w:date="2021-07-20T09:27:01Z">
        <w:r>
          <w:rPr>
            <w:rFonts w:cs="Times New Roman" w:ascii="Times New Roman" w:hAnsi="Times New Roman"/>
            <w:color w:val="212121"/>
            <w:sz w:val="24"/>
            <w:szCs w:val="24"/>
            <w:shd w:fill="FFFFFF" w:val="clear"/>
          </w:rPr>
          <w:t xml:space="preserve">included </w:t>
        </w:r>
      </w:ins>
      <w:r>
        <w:rPr>
          <w:rFonts w:cs="Times New Roman" w:ascii="Times New Roman" w:hAnsi="Times New Roman"/>
          <w:color w:val="212121"/>
          <w:sz w:val="24"/>
          <w:szCs w:val="24"/>
          <w:shd w:fill="FFFFFF" w:val="clear"/>
        </w:rPr>
        <w:t>31,221</w:t>
      </w:r>
      <w:ins w:id="21" w:author="Martin Gerdin Wärnberg" w:date="2021-07-20T09:27:05Z">
        <w:r>
          <w:rPr>
            <w:rFonts w:cs="Times New Roman" w:ascii="Times New Roman" w:hAnsi="Times New Roman"/>
            <w:color w:val="212121"/>
            <w:sz w:val="24"/>
            <w:szCs w:val="24"/>
            <w:shd w:fill="FFFFFF" w:val="clear"/>
          </w:rPr>
          <w:t xml:space="preserve"> </w:t>
        </w:r>
      </w:ins>
      <w:ins w:id="22" w:author="Martin Gerdin Wärnberg" w:date="2021-07-20T09:27:05Z">
        <w:r>
          <w:rPr>
            <w:rFonts w:cs="Times New Roman" w:ascii="Times New Roman" w:hAnsi="Times New Roman"/>
            <w:color w:val="212121"/>
            <w:sz w:val="24"/>
            <w:szCs w:val="24"/>
            <w:shd w:fill="FFFFFF" w:val="clear"/>
          </w:rPr>
          <w:t>patients</w:t>
        </w:r>
      </w:ins>
      <w:r>
        <w:rPr>
          <w:rFonts w:cs="Times New Roman" w:ascii="Times New Roman" w:hAnsi="Times New Roman"/>
          <w:color w:val="212121"/>
          <w:sz w:val="24"/>
          <w:szCs w:val="24"/>
          <w:shd w:fill="FFFFFF" w:val="clear"/>
        </w:rPr>
        <w:t xml:space="preserve">. There were 17,688 (56.5%) drivers of motorcycles of age 20-24 years, 6757 (21.6%) of 18-19 years and 6776 (21.7%) of age 13-17 years. Almost all were males (99.8%) </w:t>
      </w:r>
      <w:del w:id="23" w:author="Martin Gerdin Wärnberg" w:date="2021-07-20T09:27:29Z">
        <w:r>
          <w:rPr>
            <w:rFonts w:cs="Times New Roman" w:ascii="Times New Roman" w:hAnsi="Times New Roman"/>
            <w:color w:val="212121"/>
            <w:sz w:val="24"/>
            <w:szCs w:val="24"/>
            <w:shd w:fill="FFFFFF" w:val="clear"/>
          </w:rPr>
          <w:delText>in these age groups</w:delText>
        </w:r>
      </w:del>
      <w:r>
        <w:rPr>
          <w:rFonts w:cs="Times New Roman" w:ascii="Times New Roman" w:hAnsi="Times New Roman"/>
          <w:color w:val="212121"/>
          <w:sz w:val="24"/>
          <w:szCs w:val="24"/>
          <w:shd w:fill="FFFFFF" w:val="clear"/>
        </w:rPr>
        <w:t xml:space="preserve">. The adjusted odds ratios were higher for </w:t>
      </w:r>
      <w:commentRangeStart w:id="3"/>
      <w:r>
        <w:rPr>
          <w:rFonts w:cs="Times New Roman" w:ascii="Times New Roman" w:hAnsi="Times New Roman"/>
          <w:color w:val="212121"/>
          <w:sz w:val="24"/>
          <w:szCs w:val="24"/>
          <w:shd w:fill="FFFFFF" w:val="clear"/>
        </w:rPr>
        <w:t>deaths</w:t>
      </w:r>
      <w:ins w:id="24" w:author="Martin Gerdin Wärnberg" w:date="2021-07-20T09:29:40Z">
        <w:r>
          <w:rPr>
            <w:rFonts w:cs="Times New Roman" w:ascii="Times New Roman" w:hAnsi="Times New Roman"/>
            <w:color w:val="212121"/>
            <w:sz w:val="24"/>
            <w:szCs w:val="24"/>
            <w:shd w:fill="FFFFFF" w:val="clear"/>
          </w:rPr>
        </w:r>
      </w:ins>
      <w:commentRangeEnd w:id="3"/>
      <w:r>
        <w:commentReference w:id="3"/>
      </w:r>
      <w:r>
        <w:rPr>
          <w:rFonts w:cs="Times New Roman" w:ascii="Times New Roman" w:hAnsi="Times New Roman"/>
          <w:color w:val="212121"/>
          <w:sz w:val="24"/>
          <w:szCs w:val="24"/>
          <w:shd w:fill="FFFFFF" w:val="clear"/>
        </w:rPr>
        <w:t xml:space="preserve"> in both the age groups 18-19 years and 13-17 years compared to 20-24 years</w:t>
      </w:r>
      <w:commentRangeStart w:id="4"/>
      <w:r>
        <w:rPr>
          <w:rFonts w:cs="Times New Roman" w:ascii="Times New Roman" w:hAnsi="Times New Roman"/>
          <w:color w:val="212121"/>
          <w:sz w:val="24"/>
          <w:szCs w:val="24"/>
          <w:shd w:fill="FFFFFF" w:val="clear"/>
        </w:rPr>
        <w:t xml:space="preserve"> in the adjusted analysis</w:t>
      </w:r>
      <w:ins w:id="25" w:author="Martin Gerdin Wärnberg" w:date="2021-07-20T09:27:54Z">
        <w:r>
          <w:rPr>
            <w:rFonts w:cs="Times New Roman" w:ascii="Times New Roman" w:hAnsi="Times New Roman"/>
            <w:color w:val="212121"/>
            <w:sz w:val="24"/>
            <w:szCs w:val="24"/>
            <w:shd w:fill="FFFFFF" w:val="clear"/>
          </w:rPr>
        </w:r>
      </w:ins>
      <w:commentRangeEnd w:id="4"/>
      <w:r>
        <w:commentReference w:id="4"/>
      </w:r>
      <w:r>
        <w:rPr>
          <w:rFonts w:cs="Times New Roman" w:ascii="Times New Roman" w:hAnsi="Times New Roman"/>
          <w:color w:val="212121"/>
          <w:sz w:val="24"/>
          <w:szCs w:val="24"/>
          <w:shd w:fill="FFFFFF" w:val="clear"/>
        </w:rPr>
        <w:t xml:space="preserve"> but the </w:t>
      </w:r>
      <w:commentRangeStart w:id="5"/>
      <w:r>
        <w:rPr>
          <w:rFonts w:cs="Times New Roman" w:ascii="Times New Roman" w:hAnsi="Times New Roman"/>
          <w:color w:val="212121"/>
          <w:sz w:val="24"/>
          <w:szCs w:val="24"/>
          <w:shd w:fill="FFFFFF" w:val="clear"/>
        </w:rPr>
        <w:t>confidence intervals were not statistically significant</w:t>
      </w:r>
      <w:ins w:id="26" w:author="Martin Gerdin Wärnberg" w:date="2021-07-20T09:28:21Z">
        <w:r>
          <w:rPr>
            <w:rFonts w:cs="Times New Roman" w:ascii="Times New Roman" w:hAnsi="Times New Roman"/>
            <w:color w:val="212121"/>
            <w:sz w:val="24"/>
            <w:szCs w:val="24"/>
            <w:shd w:fill="FFFFFF" w:val="clear"/>
          </w:rPr>
        </w:r>
      </w:ins>
      <w:commentRangeEnd w:id="5"/>
      <w:r>
        <w:commentReference w:id="5"/>
      </w:r>
      <w:r>
        <w:rPr>
          <w:rFonts w:cs="Times New Roman" w:ascii="Times New Roman" w:hAnsi="Times New Roman"/>
          <w:color w:val="212121"/>
          <w:sz w:val="24"/>
          <w:szCs w:val="24"/>
          <w:shd w:fill="FFFFFF" w:val="clear"/>
        </w:rPr>
        <w:t xml:space="preserve"> (OR1.16; 95% CI</w:t>
      </w:r>
      <w:del w:id="27" w:author="Martin Gerdin Wärnberg" w:date="2021-07-20T09:30:43Z">
        <w:r>
          <w:rPr>
            <w:rFonts w:cs="Times New Roman" w:ascii="Times New Roman" w:hAnsi="Times New Roman"/>
            <w:color w:val="212121"/>
            <w:sz w:val="24"/>
            <w:szCs w:val="24"/>
            <w:shd w:fill="FFFFFF" w:val="clear"/>
          </w:rPr>
          <w:delText>s</w:delText>
        </w:r>
      </w:del>
      <w:r>
        <w:rPr>
          <w:rFonts w:cs="Times New Roman" w:ascii="Times New Roman" w:hAnsi="Times New Roman"/>
          <w:color w:val="212121"/>
          <w:sz w:val="24"/>
          <w:szCs w:val="24"/>
          <w:shd w:fill="FFFFFF" w:val="clear"/>
        </w:rPr>
        <w:t xml:space="preserve"> 0.72, 1.85 and OR 1.62; 95% CI</w:t>
      </w:r>
      <w:del w:id="28" w:author="Martin Gerdin Wärnberg" w:date="2021-07-20T09:30:39Z">
        <w:r>
          <w:rPr>
            <w:rFonts w:cs="Times New Roman" w:ascii="Times New Roman" w:hAnsi="Times New Roman"/>
            <w:color w:val="212121"/>
            <w:sz w:val="24"/>
            <w:szCs w:val="24"/>
            <w:shd w:fill="FFFFFF" w:val="clear"/>
          </w:rPr>
          <w:delText>s</w:delText>
        </w:r>
      </w:del>
      <w:r>
        <w:rPr>
          <w:rFonts w:cs="Times New Roman" w:ascii="Times New Roman" w:hAnsi="Times New Roman"/>
          <w:color w:val="212121"/>
          <w:sz w:val="24"/>
          <w:szCs w:val="24"/>
          <w:shd w:fill="FFFFFF" w:val="clear"/>
        </w:rPr>
        <w:t xml:space="preserve"> 0.96, 2.69). The age group 18-19 years was associated with higher odds of severe injury (OR 1.23; 95% CI</w:t>
      </w:r>
      <w:del w:id="29" w:author="Martin Gerdin Wärnberg" w:date="2021-07-20T09:30:45Z">
        <w:r>
          <w:rPr>
            <w:rFonts w:cs="Times New Roman" w:ascii="Times New Roman" w:hAnsi="Times New Roman"/>
            <w:color w:val="212121"/>
            <w:sz w:val="24"/>
            <w:szCs w:val="24"/>
            <w:shd w:fill="FFFFFF" w:val="clear"/>
          </w:rPr>
          <w:delText>s</w:delText>
        </w:r>
      </w:del>
      <w:r>
        <w:rPr>
          <w:rFonts w:cs="Times New Roman" w:ascii="Times New Roman" w:hAnsi="Times New Roman"/>
          <w:color w:val="212121"/>
          <w:sz w:val="24"/>
          <w:szCs w:val="24"/>
          <w:shd w:fill="FFFFFF" w:val="clear"/>
        </w:rPr>
        <w:t xml:space="preserve"> 0.95, 1.60) while the odds of severe injuries were lower for age group 13-17 years (OR 0.84; 95%</w:t>
      </w:r>
      <w:ins w:id="30" w:author="Martin Gerdin Wärnberg" w:date="2021-07-20T09:30:34Z">
        <w:r>
          <w:rPr>
            <w:rFonts w:cs="Times New Roman" w:ascii="Times New Roman" w:hAnsi="Times New Roman"/>
            <w:color w:val="212121"/>
            <w:sz w:val="24"/>
            <w:szCs w:val="24"/>
            <w:shd w:fill="FFFFFF" w:val="clear"/>
          </w:rPr>
          <w:t xml:space="preserve"> </w:t>
        </w:r>
      </w:ins>
      <w:r>
        <w:rPr>
          <w:rFonts w:cs="Times New Roman" w:ascii="Times New Roman" w:hAnsi="Times New Roman"/>
          <w:color w:val="212121"/>
          <w:sz w:val="24"/>
          <w:szCs w:val="24"/>
          <w:shd w:fill="FFFFFF" w:val="clear"/>
        </w:rPr>
        <w:t>CI</w:t>
      </w:r>
      <w:del w:id="31" w:author="Martin Gerdin Wärnberg" w:date="2021-07-20T09:30:50Z">
        <w:r>
          <w:rPr>
            <w:rFonts w:cs="Times New Roman" w:ascii="Times New Roman" w:hAnsi="Times New Roman"/>
            <w:color w:val="212121"/>
            <w:sz w:val="24"/>
            <w:szCs w:val="24"/>
            <w:shd w:fill="FFFFFF" w:val="clear"/>
          </w:rPr>
          <w:delText>s</w:delText>
        </w:r>
      </w:del>
      <w:r>
        <w:rPr>
          <w:rFonts w:cs="Times New Roman" w:ascii="Times New Roman" w:hAnsi="Times New Roman"/>
          <w:color w:val="212121"/>
          <w:sz w:val="24"/>
          <w:szCs w:val="24"/>
          <w:shd w:fill="FFFFFF" w:val="clear"/>
        </w:rPr>
        <w:t xml:space="preserve"> 0.63, 1.13) in adjusted analysis. </w:t>
      </w:r>
      <w:commentRangeStart w:id="6"/>
      <w:r>
        <w:rPr>
          <w:rFonts w:cs="Times New Roman" w:ascii="Times New Roman" w:hAnsi="Times New Roman"/>
          <w:color w:val="212121"/>
          <w:sz w:val="24"/>
          <w:szCs w:val="24"/>
          <w:shd w:fill="FFFFFF" w:val="clear"/>
        </w:rPr>
        <w:t xml:space="preserve">The other exposure variables such as transporting vehicle and hospital were associated with severity of injuries and deaths. In addition, helmet use, midblock road structure and district of city were associated with severity of injuries. </w:t>
      </w:r>
      <w:ins w:id="32" w:author="Martin Gerdin Wärnberg" w:date="2021-07-20T09:31:39Z">
        <w:r>
          <w:rPr>
            <w:rFonts w:cs="Times New Roman" w:ascii="Times New Roman" w:hAnsi="Times New Roman"/>
            <w:color w:val="212121"/>
            <w:sz w:val="24"/>
            <w:szCs w:val="24"/>
            <w:shd w:fill="FFFFFF" w:val="clear"/>
          </w:rPr>
        </w:r>
      </w:ins>
      <w:commentRangeEnd w:id="6"/>
      <w:r>
        <w:commentReference w:id="6"/>
      </w:r>
      <w:r>
        <w:rPr>
          <w:rFonts w:cs="Times New Roman" w:ascii="Times New Roman" w:hAnsi="Times New Roman"/>
          <w:color w:val="212121"/>
          <w:sz w:val="24"/>
          <w:szCs w:val="24"/>
          <w:shd w:fill="FFFFFF" w:val="clear"/>
        </w:rPr>
        <w:t xml:space="preserve">Conclusion: </w:t>
      </w:r>
      <w:del w:id="33" w:author="Martin Gerdin Wärnberg" w:date="2021-07-20T09:33:18Z">
        <w:r>
          <w:rPr>
            <w:rFonts w:cs="Times New Roman" w:ascii="Times New Roman" w:hAnsi="Times New Roman"/>
            <w:color w:val="212121"/>
            <w:sz w:val="24"/>
            <w:szCs w:val="24"/>
            <w:shd w:fill="FFFFFF" w:val="clear"/>
          </w:rPr>
          <w:delText>The</w:delText>
        </w:r>
      </w:del>
      <w:r>
        <w:rPr>
          <w:rFonts w:cs="Times New Roman" w:ascii="Times New Roman" w:hAnsi="Times New Roman"/>
          <w:color w:val="212121"/>
          <w:sz w:val="24"/>
          <w:szCs w:val="24"/>
          <w:shd w:fill="FFFFFF" w:val="clear"/>
        </w:rPr>
        <w:t xml:space="preserve"> </w:t>
      </w:r>
      <w:ins w:id="34" w:author="Martin Gerdin Wärnberg" w:date="2021-07-20T09:33:19Z">
        <w:r>
          <w:rPr>
            <w:rFonts w:cs="Times New Roman" w:ascii="Times New Roman" w:hAnsi="Times New Roman"/>
            <w:color w:val="212121"/>
            <w:sz w:val="24"/>
            <w:szCs w:val="24"/>
            <w:shd w:fill="FFFFFF" w:val="clear"/>
          </w:rPr>
          <w:t>U</w:t>
        </w:r>
      </w:ins>
      <w:del w:id="35" w:author="Martin Gerdin Wärnberg" w:date="2021-07-20T09:33:18Z">
        <w:r>
          <w:rPr>
            <w:rFonts w:cs="Times New Roman" w:ascii="Times New Roman" w:hAnsi="Times New Roman"/>
            <w:color w:val="212121"/>
            <w:sz w:val="24"/>
            <w:szCs w:val="24"/>
            <w:shd w:fill="FFFFFF" w:val="clear"/>
          </w:rPr>
          <w:delText>u</w:delText>
        </w:r>
      </w:del>
      <w:r>
        <w:rPr>
          <w:rFonts w:cs="Times New Roman" w:ascii="Times New Roman" w:hAnsi="Times New Roman"/>
          <w:color w:val="212121"/>
          <w:sz w:val="24"/>
          <w:szCs w:val="24"/>
          <w:shd w:fill="FFFFFF" w:val="clear"/>
        </w:rPr>
        <w:t xml:space="preserve">nderage (13-17 years) motorcycle driving is not associated with severity of road traffic injuries and </w:t>
      </w:r>
      <w:del w:id="36" w:author="Martin Gerdin Wärnberg" w:date="2021-07-20T09:33:02Z">
        <w:r>
          <w:rPr>
            <w:rFonts w:cs="Times New Roman" w:ascii="Times New Roman" w:hAnsi="Times New Roman"/>
            <w:color w:val="212121"/>
            <w:sz w:val="24"/>
            <w:szCs w:val="24"/>
            <w:shd w:fill="FFFFFF" w:val="clear"/>
          </w:rPr>
          <w:delText>road traffic</w:delText>
        </w:r>
      </w:del>
      <w:ins w:id="37" w:author="Martin Gerdin Wärnberg" w:date="2021-07-20T09:33:02Z">
        <w:r>
          <w:rPr>
            <w:rFonts w:cs="Times New Roman" w:ascii="Times New Roman" w:hAnsi="Times New Roman"/>
            <w:color w:val="212121"/>
            <w:sz w:val="24"/>
            <w:szCs w:val="24"/>
            <w:shd w:fill="FFFFFF" w:val="clear"/>
          </w:rPr>
          <w:t>in-hospital</w:t>
        </w:r>
      </w:ins>
      <w:r>
        <w:rPr>
          <w:rFonts w:cs="Times New Roman" w:ascii="Times New Roman" w:hAnsi="Times New Roman"/>
          <w:color w:val="212121"/>
          <w:sz w:val="24"/>
          <w:szCs w:val="24"/>
          <w:shd w:fill="FFFFFF" w:val="clear"/>
        </w:rPr>
        <w:t xml:space="preserve"> deaths compared to initial age of driving (18-19 years and 20-24 years)</w:t>
      </w:r>
      <w:del w:id="38" w:author="Martin Gerdin Wärnberg" w:date="2021-07-20T09:32:17Z">
        <w:r>
          <w:rPr>
            <w:rFonts w:cs="Times New Roman" w:ascii="Times New Roman" w:hAnsi="Times New Roman"/>
            <w:color w:val="212121"/>
            <w:sz w:val="24"/>
            <w:szCs w:val="24"/>
            <w:shd w:fill="FFFFFF" w:val="clear"/>
          </w:rPr>
          <w:delText xml:space="preserve"> </w:delText>
        </w:r>
      </w:del>
      <w:r>
        <w:rPr>
          <w:rFonts w:cs="Times New Roman" w:ascii="Times New Roman" w:hAnsi="Times New Roman"/>
          <w:color w:val="212121"/>
          <w:sz w:val="24"/>
          <w:szCs w:val="24"/>
          <w:shd w:fill="FFFFFF" w:val="clear"/>
        </w:rPr>
        <w:t xml:space="preserve">. </w:t>
      </w:r>
      <w:commentRangeStart w:id="7"/>
      <w:r>
        <w:rPr>
          <w:rFonts w:cs="Times New Roman" w:ascii="Times New Roman" w:hAnsi="Times New Roman"/>
          <w:color w:val="212121"/>
          <w:sz w:val="24"/>
          <w:szCs w:val="24"/>
          <w:shd w:fill="FFFFFF" w:val="clear"/>
        </w:rPr>
        <w:t>However, the burden of underage drivers is comparable to young age drivers of legal driving age (18-24).</w:t>
      </w:r>
      <w:ins w:id="39" w:author="Martin Gerdin Wärnberg" w:date="2021-07-20T09:32:47Z">
        <w:commentRangeEnd w:id="7"/>
        <w:r>
          <w:commentReference w:id="7"/>
        </w:r>
        <w:r>
          <w:rPr>
            <w:rFonts w:cs="Times New Roman" w:ascii="Times New Roman" w:hAnsi="Times New Roman"/>
            <w:color w:val="212121"/>
            <w:sz w:val="24"/>
            <w:szCs w:val="24"/>
            <w:shd w:fill="FFFFFF" w:val="clear"/>
          </w:rPr>
        </w:r>
      </w:ins>
    </w:p>
    <w:p>
      <w:pPr>
        <w:pStyle w:val="Normal"/>
        <w:spacing w:lineRule="auto" w:line="480"/>
        <w:ind w:firstLine="720"/>
        <w:jc w:val="both"/>
        <w:rPr>
          <w:rFonts w:ascii="Times New Roman" w:hAnsi="Times New Roman" w:eastAsia="Times New Roman" w:cs="Times New Roman"/>
          <w:sz w:val="24"/>
          <w:szCs w:val="24"/>
          <w:del w:id="41" w:author="Martin Gerdin Wärnberg" w:date="2021-07-20T09:31:00Z"/>
        </w:rPr>
      </w:pPr>
      <w:del w:id="40" w:author="Martin Gerdin Wärnberg" w:date="2021-07-20T09:31:00Z">
        <w:r>
          <w:rPr>
            <w:rFonts w:eastAsia="Times New Roman" w:cs="Times New Roman" w:ascii="Times New Roman" w:hAnsi="Times New Roman"/>
            <w:b/>
            <w:color w:val="212121"/>
            <w:sz w:val="24"/>
            <w:szCs w:val="24"/>
            <w:shd w:fill="FFFFFF" w:val="clear"/>
          </w:rPr>
        </w:r>
      </w:del>
    </w:p>
    <w:p>
      <w:pPr>
        <w:pStyle w:val="Normal"/>
        <w:spacing w:lineRule="auto" w:line="480"/>
        <w:ind w:firstLine="720"/>
        <w:jc w:val="both"/>
        <w:rPr>
          <w:rFonts w:ascii="Times New Roman" w:hAnsi="Times New Roman" w:eastAsia="Times New Roman" w:cs="Times New Roman"/>
          <w:sz w:val="24"/>
          <w:szCs w:val="24"/>
          <w:del w:id="43" w:author="Martin Gerdin Wärnberg" w:date="2021-07-20T09:31:00Z"/>
        </w:rPr>
      </w:pPr>
      <w:del w:id="42" w:author="Martin Gerdin Wärnberg" w:date="2021-07-20T09:31:00Z">
        <w:r>
          <w:rPr>
            <w:rFonts w:eastAsia="Times New Roman" w:cs="Times New Roman" w:ascii="Times New Roman" w:hAnsi="Times New Roman"/>
            <w:sz w:val="24"/>
            <w:szCs w:val="24"/>
          </w:rPr>
        </w:r>
      </w:del>
    </w:p>
    <w:p>
      <w:pPr>
        <w:pStyle w:val="Normal"/>
        <w:spacing w:lineRule="auto" w:line="480"/>
        <w:ind w:firstLine="720"/>
        <w:jc w:val="both"/>
        <w:rPr>
          <w:rFonts w:ascii="Times New Roman" w:hAnsi="Times New Roman" w:eastAsia="Times New Roman" w:cs="Times New Roman"/>
          <w:sz w:val="24"/>
          <w:szCs w:val="24"/>
          <w:del w:id="45" w:author="Martin Gerdin Wärnberg" w:date="2021-07-20T09:31:00Z"/>
        </w:rPr>
      </w:pPr>
      <w:del w:id="44" w:author="Martin Gerdin Wärnberg" w:date="2021-07-20T09:31:00Z">
        <w:r>
          <w:rPr>
            <w:rFonts w:eastAsia="Times New Roman" w:cs="Times New Roman" w:ascii="Times New Roman" w:hAnsi="Times New Roman"/>
            <w:sz w:val="24"/>
            <w:szCs w:val="24"/>
          </w:rPr>
        </w:r>
      </w:del>
    </w:p>
    <w:p>
      <w:pPr>
        <w:pStyle w:val="Normal"/>
        <w:spacing w:lineRule="auto" w:line="480"/>
        <w:rPr>
          <w:rFonts w:ascii="Times New Roman" w:hAnsi="Times New Roman" w:cs="Times New Roman"/>
          <w:color w:val="212121"/>
          <w:sz w:val="24"/>
          <w:szCs w:val="24"/>
          <w:shd w:fill="FFFFFF" w:val="clear"/>
          <w:del w:id="47" w:author="Martin Gerdin Wärnberg" w:date="2021-07-20T09:31:00Z"/>
        </w:rPr>
      </w:pPr>
      <w:del w:id="46" w:author="Martin Gerdin Wärnberg" w:date="2021-07-20T09:31:00Z">
        <w:r>
          <w:rPr>
            <w:rFonts w:cs="Times New Roman" w:ascii="Times New Roman" w:hAnsi="Times New Roman"/>
            <w:color w:val="212121"/>
            <w:sz w:val="24"/>
            <w:szCs w:val="24"/>
            <w:shd w:fill="FFFFFF" w:val="clear"/>
          </w:rPr>
        </w:r>
      </w:del>
    </w:p>
    <w:p>
      <w:pPr>
        <w:pStyle w:val="Normal"/>
        <w:spacing w:lineRule="auto" w:line="480"/>
        <w:jc w:val="center"/>
        <w:rPr>
          <w:rFonts w:ascii="Times New Roman" w:hAnsi="Times New Roman" w:cs="Times New Roman"/>
          <w:b/>
          <w:b/>
          <w:color w:val="212121"/>
          <w:sz w:val="24"/>
          <w:szCs w:val="24"/>
          <w:shd w:fill="FFFFFF" w:val="clear"/>
          <w:del w:id="49" w:author="Martin Gerdin Wärnberg" w:date="2021-07-20T09:31:00Z"/>
        </w:rPr>
      </w:pPr>
      <w:del w:id="48" w:author="Martin Gerdin Wärnberg" w:date="2021-07-20T09:31:00Z">
        <w:r>
          <w:rPr>
            <w:rFonts w:cs="Times New Roman" w:ascii="Times New Roman" w:hAnsi="Times New Roman"/>
            <w:b/>
            <w:color w:val="212121"/>
            <w:sz w:val="24"/>
            <w:szCs w:val="24"/>
            <w:shd w:fill="FFFFFF" w:val="clear"/>
          </w:rPr>
        </w:r>
      </w:del>
    </w:p>
    <w:p>
      <w:pPr>
        <w:pStyle w:val="Normal"/>
        <w:spacing w:lineRule="auto" w:line="480"/>
        <w:jc w:val="center"/>
        <w:rPr>
          <w:rFonts w:ascii="Times New Roman" w:hAnsi="Times New Roman" w:cs="Times New Roman"/>
          <w:b/>
          <w:b/>
          <w:color w:val="212121"/>
          <w:sz w:val="24"/>
          <w:szCs w:val="24"/>
          <w:shd w:fill="FFFFFF" w:val="clear"/>
          <w:del w:id="51" w:author="Martin Gerdin Wärnberg" w:date="2021-07-20T09:31:00Z"/>
        </w:rPr>
      </w:pPr>
      <w:del w:id="50" w:author="Martin Gerdin Wärnberg" w:date="2021-07-20T09:31:00Z">
        <w:r>
          <w:rPr>
            <w:rFonts w:cs="Times New Roman" w:ascii="Times New Roman" w:hAnsi="Times New Roman"/>
            <w:b/>
            <w:color w:val="212121"/>
            <w:sz w:val="24"/>
            <w:szCs w:val="24"/>
            <w:shd w:fill="FFFFFF" w:val="clear"/>
          </w:rPr>
        </w:r>
      </w:del>
    </w:p>
    <w:p>
      <w:pPr>
        <w:pStyle w:val="Normal"/>
        <w:spacing w:lineRule="auto" w:line="480"/>
        <w:jc w:val="center"/>
        <w:rPr>
          <w:rFonts w:ascii="Times New Roman" w:hAnsi="Times New Roman" w:cs="Times New Roman"/>
          <w:b/>
          <w:b/>
          <w:color w:val="212121"/>
          <w:sz w:val="24"/>
          <w:szCs w:val="24"/>
          <w:shd w:fill="FFFFFF" w:val="clear"/>
          <w:del w:id="53" w:author="Martin Gerdin Wärnberg" w:date="2021-07-20T09:31:00Z"/>
        </w:rPr>
      </w:pPr>
      <w:del w:id="52" w:author="Martin Gerdin Wärnberg" w:date="2021-07-20T09:31:00Z">
        <w:r>
          <w:rPr>
            <w:rFonts w:cs="Times New Roman" w:ascii="Times New Roman" w:hAnsi="Times New Roman"/>
            <w:b/>
            <w:color w:val="212121"/>
            <w:sz w:val="24"/>
            <w:szCs w:val="24"/>
            <w:shd w:fill="FFFFFF" w:val="clear"/>
          </w:rPr>
        </w:r>
      </w:del>
    </w:p>
    <w:p>
      <w:pPr>
        <w:pStyle w:val="Normal"/>
        <w:spacing w:lineRule="auto" w:line="480"/>
        <w:jc w:val="center"/>
        <w:rPr>
          <w:rFonts w:ascii="Times New Roman" w:hAnsi="Times New Roman" w:cs="Times New Roman"/>
          <w:b/>
          <w:b/>
          <w:color w:val="212121"/>
          <w:sz w:val="24"/>
          <w:szCs w:val="24"/>
          <w:shd w:fill="FFFFFF" w:val="clear"/>
          <w:del w:id="55" w:author="Martin Gerdin Wärnberg" w:date="2021-07-20T09:31:00Z"/>
        </w:rPr>
      </w:pPr>
      <w:del w:id="54" w:author="Martin Gerdin Wärnberg" w:date="2021-07-20T09:31:00Z">
        <w:r>
          <w:rPr>
            <w:rFonts w:cs="Times New Roman" w:ascii="Times New Roman" w:hAnsi="Times New Roman"/>
            <w:b/>
            <w:color w:val="212121"/>
            <w:sz w:val="24"/>
            <w:szCs w:val="24"/>
            <w:shd w:fill="FFFFFF" w:val="clear"/>
          </w:rPr>
        </w:r>
      </w:del>
    </w:p>
    <w:p>
      <w:pPr>
        <w:pStyle w:val="Normal"/>
        <w:spacing w:lineRule="auto" w:line="480"/>
        <w:jc w:val="center"/>
        <w:rPr>
          <w:rFonts w:ascii="Times New Roman" w:hAnsi="Times New Roman" w:cs="Times New Roman"/>
          <w:b/>
          <w:b/>
          <w:color w:val="212121"/>
          <w:sz w:val="24"/>
          <w:szCs w:val="24"/>
          <w:shd w:fill="FFFFFF" w:val="clear"/>
          <w:del w:id="57" w:author="Martin Gerdin Wärnberg" w:date="2021-07-20T09:31:00Z"/>
        </w:rPr>
      </w:pPr>
      <w:del w:id="56" w:author="Martin Gerdin Wärnberg" w:date="2021-07-20T09:31:00Z">
        <w:r>
          <w:rPr>
            <w:rFonts w:cs="Times New Roman" w:ascii="Times New Roman" w:hAnsi="Times New Roman"/>
            <w:b/>
            <w:color w:val="212121"/>
            <w:sz w:val="24"/>
            <w:szCs w:val="24"/>
            <w:shd w:fill="FFFFFF" w:val="clear"/>
          </w:rPr>
        </w:r>
      </w:del>
    </w:p>
    <w:p>
      <w:pPr>
        <w:pStyle w:val="Normal"/>
        <w:spacing w:lineRule="auto" w:line="480"/>
        <w:jc w:val="center"/>
        <w:rPr>
          <w:rFonts w:ascii="Times New Roman" w:hAnsi="Times New Roman" w:cs="Times New Roman"/>
          <w:b/>
          <w:b/>
          <w:color w:val="212121"/>
          <w:sz w:val="24"/>
          <w:szCs w:val="24"/>
          <w:shd w:fill="FFFFFF" w:val="clear"/>
          <w:del w:id="59" w:author="Martin Gerdin Wärnberg" w:date="2021-07-20T09:31:00Z"/>
        </w:rPr>
      </w:pPr>
      <w:del w:id="58" w:author="Martin Gerdin Wärnberg" w:date="2021-07-20T09:31:00Z">
        <w:r>
          <w:rPr>
            <w:rFonts w:cs="Times New Roman" w:ascii="Times New Roman" w:hAnsi="Times New Roman"/>
            <w:b/>
            <w:color w:val="212121"/>
            <w:sz w:val="24"/>
            <w:szCs w:val="24"/>
            <w:shd w:fill="FFFFFF" w:val="clear"/>
          </w:rPr>
        </w:r>
      </w:del>
    </w:p>
    <w:p>
      <w:pPr>
        <w:pStyle w:val="Normal"/>
        <w:spacing w:lineRule="auto" w:line="480"/>
        <w:jc w:val="center"/>
        <w:rPr>
          <w:rFonts w:ascii="Times New Roman" w:hAnsi="Times New Roman" w:cs="Times New Roman"/>
          <w:b/>
          <w:b/>
          <w:color w:val="212121"/>
          <w:sz w:val="24"/>
          <w:szCs w:val="24"/>
          <w:shd w:fill="FFFFFF" w:val="clear"/>
          <w:del w:id="61" w:author="Martin Gerdin Wärnberg" w:date="2021-07-20T09:31:00Z"/>
        </w:rPr>
      </w:pPr>
      <w:del w:id="60" w:author="Martin Gerdin Wärnberg" w:date="2021-07-20T09:31:00Z">
        <w:r>
          <w:rPr>
            <w:rFonts w:cs="Times New Roman" w:ascii="Times New Roman" w:hAnsi="Times New Roman"/>
            <w:b/>
            <w:color w:val="212121"/>
            <w:sz w:val="24"/>
            <w:szCs w:val="24"/>
            <w:shd w:fill="FFFFFF" w:val="clear"/>
          </w:rPr>
        </w:r>
      </w:del>
    </w:p>
    <w:p>
      <w:pPr>
        <w:pStyle w:val="Normal"/>
        <w:spacing w:lineRule="auto" w:line="480"/>
        <w:jc w:val="center"/>
        <w:rPr>
          <w:rFonts w:ascii="Times New Roman" w:hAnsi="Times New Roman" w:cs="Times New Roman"/>
          <w:b/>
          <w:b/>
          <w:color w:val="212121"/>
          <w:sz w:val="24"/>
          <w:szCs w:val="24"/>
          <w:shd w:fill="FFFFFF" w:val="clear"/>
          <w:del w:id="63" w:author="Martin Gerdin Wärnberg" w:date="2021-07-20T09:31:00Z"/>
        </w:rPr>
      </w:pPr>
      <w:del w:id="62" w:author="Martin Gerdin Wärnberg" w:date="2021-07-20T09:31:00Z">
        <w:r>
          <w:rPr>
            <w:rFonts w:cs="Times New Roman" w:ascii="Times New Roman" w:hAnsi="Times New Roman"/>
            <w:b/>
            <w:color w:val="212121"/>
            <w:sz w:val="24"/>
            <w:szCs w:val="24"/>
            <w:shd w:fill="FFFFFF" w:val="clear"/>
          </w:rPr>
        </w:r>
      </w:del>
    </w:p>
    <w:p>
      <w:pPr>
        <w:pStyle w:val="Normal"/>
        <w:spacing w:lineRule="auto" w:line="480"/>
        <w:jc w:val="center"/>
        <w:rPr>
          <w:rFonts w:ascii="Times New Roman" w:hAnsi="Times New Roman" w:cs="Times New Roman"/>
          <w:b/>
          <w:b/>
          <w:color w:val="212121"/>
          <w:sz w:val="24"/>
          <w:szCs w:val="24"/>
          <w:shd w:fill="FFFFFF" w:val="clear"/>
          <w:del w:id="65" w:author="Martin Gerdin Wärnberg" w:date="2021-07-20T09:31:00Z"/>
        </w:rPr>
      </w:pPr>
      <w:del w:id="64" w:author="Martin Gerdin Wärnberg" w:date="2021-07-20T09:31:00Z">
        <w:r>
          <w:rPr>
            <w:rFonts w:cs="Times New Roman" w:ascii="Times New Roman" w:hAnsi="Times New Roman"/>
            <w:b/>
            <w:color w:val="212121"/>
            <w:sz w:val="24"/>
            <w:szCs w:val="24"/>
            <w:shd w:fill="FFFFFF" w:val="clear"/>
          </w:rPr>
        </w:r>
      </w:del>
    </w:p>
    <w:p>
      <w:pPr>
        <w:pStyle w:val="Normal"/>
        <w:spacing w:lineRule="auto" w:line="480"/>
        <w:ind w:firstLine="720"/>
        <w:jc w:val="both"/>
        <w:rPr>
          <w:rFonts w:ascii="Times New Roman" w:hAnsi="Times New Roman" w:eastAsia="Times New Roman" w:cs="Times New Roman"/>
          <w:sz w:val="24"/>
          <w:szCs w:val="24"/>
        </w:rPr>
      </w:pPr>
      <w:r>
        <w:rPr>
          <w:rFonts w:cs="Times New Roman" w:ascii="Times New Roman" w:hAnsi="Times New Roman"/>
          <w:b/>
          <w:color w:val="212121"/>
          <w:sz w:val="24"/>
          <w:szCs w:val="24"/>
          <w:shd w:fill="FFFFFF" w:val="clear"/>
        </w:rPr>
      </w:r>
    </w:p>
    <w:p>
      <w:pPr>
        <w:pStyle w:val="Normal"/>
        <w:spacing w:lineRule="auto" w:line="480"/>
        <w:jc w:val="center"/>
        <w:rPr>
          <w:rFonts w:ascii="Times New Roman" w:hAnsi="Times New Roman" w:cs="Times New Roman"/>
          <w:b/>
          <w:b/>
          <w:color w:val="212121"/>
          <w:sz w:val="24"/>
          <w:szCs w:val="24"/>
          <w:shd w:fill="FFFFFF" w:val="clear"/>
        </w:rPr>
      </w:pPr>
      <w:r>
        <w:rPr>
          <w:rFonts w:cs="Times New Roman" w:ascii="Times New Roman" w:hAnsi="Times New Roman"/>
          <w:b/>
          <w:color w:val="212121"/>
          <w:sz w:val="24"/>
          <w:szCs w:val="24"/>
          <w:shd w:fill="FFFFFF" w:val="clear"/>
        </w:rPr>
      </w:r>
    </w:p>
    <w:p>
      <w:pPr>
        <w:pStyle w:val="Normal"/>
        <w:spacing w:lineRule="auto" w:line="480"/>
        <w:jc w:val="both"/>
        <w:rPr>
          <w:rFonts w:ascii="Times New Roman" w:hAnsi="Times New Roman" w:cs="Times New Roman"/>
          <w:ins w:id="66" w:author="Martin Gerdin Wärnberg" w:date="2021-07-20T09:42:32Z"/>
          <w:sz w:val="24"/>
          <w:szCs w:val="24"/>
        </w:rPr>
      </w:pPr>
      <w:r>
        <w:rPr>
          <w:rFonts w:cs="Times New Roman" w:ascii="Times New Roman" w:hAnsi="Times New Roman"/>
          <w:b/>
          <w:color w:val="212121"/>
          <w:sz w:val="24"/>
          <w:szCs w:val="24"/>
          <w:shd w:fill="FFFFFF" w:val="clear"/>
        </w:rPr>
        <w:t>Background</w:t>
      </w:r>
    </w:p>
    <w:p>
      <w:pPr>
        <w:pStyle w:val="Normal"/>
        <w:spacing w:lineRule="auto" w:line="480"/>
        <w:jc w:val="both"/>
        <w:rPr>
          <w:rFonts w:ascii="Times New Roman" w:hAnsi="Times New Roman" w:cs="Times New Roman"/>
          <w:sz w:val="24"/>
          <w:szCs w:val="24"/>
        </w:rPr>
      </w:pPr>
      <w:del w:id="67" w:author="Martin Gerdin Wärnberg" w:date="2021-07-20T09:42:31Z">
        <w:r>
          <w:rPr>
            <w:rFonts w:cs="Times New Roman" w:ascii="Times New Roman" w:hAnsi="Times New Roman"/>
            <w:b/>
            <w:color w:val="212121"/>
            <w:sz w:val="24"/>
            <w:szCs w:val="24"/>
            <w:shd w:fill="FFFFFF" w:val="clear"/>
          </w:rPr>
          <w:delText xml:space="preserve"> </w:delText>
        </w:r>
      </w:del>
      <w:r>
        <w:rPr>
          <w:rFonts w:cs="Times New Roman" w:ascii="Times New Roman" w:hAnsi="Times New Roman"/>
          <w:sz w:val="24"/>
          <w:szCs w:val="24"/>
        </w:rPr>
        <w:t xml:space="preserve">About 200,112 young people 10-24 years of age died </w:t>
      </w:r>
      <w:del w:id="68" w:author="Martin Gerdin Wärnberg" w:date="2021-07-20T09:34:31Z">
        <w:r>
          <w:rPr>
            <w:rFonts w:cs="Times New Roman" w:ascii="Times New Roman" w:hAnsi="Times New Roman"/>
            <w:sz w:val="24"/>
            <w:szCs w:val="24"/>
          </w:rPr>
          <w:delText>due</w:delText>
        </w:r>
      </w:del>
      <w:ins w:id="69" w:author="Martin Gerdin Wärnberg" w:date="2021-07-20T09:34:31Z">
        <w:r>
          <w:rPr>
            <w:rFonts w:cs="Times New Roman" w:ascii="Times New Roman" w:hAnsi="Times New Roman"/>
            <w:sz w:val="24"/>
            <w:szCs w:val="24"/>
          </w:rPr>
          <w:t>from</w:t>
        </w:r>
      </w:ins>
      <w:del w:id="70" w:author="Martin Gerdin Wärnberg" w:date="2021-07-20T09:34:34Z">
        <w:r>
          <w:rPr>
            <w:rFonts w:cs="Times New Roman" w:ascii="Times New Roman" w:hAnsi="Times New Roman"/>
            <w:sz w:val="24"/>
            <w:szCs w:val="24"/>
          </w:rPr>
          <w:delText xml:space="preserve"> to</w:delText>
        </w:r>
      </w:del>
      <w:r>
        <w:rPr>
          <w:rFonts w:cs="Times New Roman" w:ascii="Times New Roman" w:hAnsi="Times New Roman"/>
          <w:sz w:val="24"/>
          <w:szCs w:val="24"/>
        </w:rPr>
        <w:t xml:space="preserve"> </w:t>
      </w:r>
      <w:commentRangeStart w:id="8"/>
      <w:r>
        <w:rPr>
          <w:rFonts w:cs="Times New Roman" w:ascii="Times New Roman" w:hAnsi="Times New Roman"/>
          <w:sz w:val="24"/>
          <w:szCs w:val="24"/>
        </w:rPr>
        <w:t>road injuries</w:t>
      </w:r>
      <w:ins w:id="71" w:author="Martin Gerdin Wärnberg" w:date="2021-07-20T09:34:50Z">
        <w:r>
          <w:rPr>
            <w:rFonts w:cs="Times New Roman" w:ascii="Times New Roman" w:hAnsi="Times New Roman"/>
            <w:sz w:val="24"/>
            <w:szCs w:val="24"/>
          </w:rPr>
        </w:r>
      </w:ins>
      <w:commentRangeEnd w:id="8"/>
      <w:r>
        <w:commentReference w:id="8"/>
      </w:r>
      <w:r>
        <w:rPr>
          <w:rFonts w:cs="Times New Roman" w:ascii="Times New Roman" w:hAnsi="Times New Roman"/>
          <w:sz w:val="24"/>
          <w:szCs w:val="24"/>
        </w:rPr>
        <w:t xml:space="preserve"> in 2019</w:t>
      </w:r>
      <w:ins w:id="72" w:author="Martin Gerdin Wärnberg" w:date="2021-07-20T09:34:16Z">
        <w:r>
          <w:rPr>
            <w:rFonts w:cs="Times New Roman" w:ascii="Times New Roman" w:hAnsi="Times New Roman"/>
            <w:sz w:val="24"/>
            <w:szCs w:val="24"/>
          </w:rPr>
          <w:t>,</w:t>
        </w:r>
      </w:ins>
      <w:r>
        <w:rPr>
          <w:rFonts w:cs="Times New Roman" w:ascii="Times New Roman" w:hAnsi="Times New Roman"/>
          <w:sz w:val="24"/>
          <w:szCs w:val="24"/>
        </w:rPr>
        <w:t xml:space="preserve"> </w:t>
      </w:r>
      <w:del w:id="73" w:author="Martin Gerdin Wärnberg" w:date="2021-07-20T09:35:29Z">
        <w:r>
          <w:rPr>
            <w:rFonts w:cs="Times New Roman" w:ascii="Times New Roman" w:hAnsi="Times New Roman"/>
            <w:sz w:val="24"/>
            <w:szCs w:val="24"/>
          </w:rPr>
          <w:delText xml:space="preserve">which are </w:delText>
        </w:r>
      </w:del>
      <w:r>
        <w:rPr>
          <w:rFonts w:cs="Times New Roman" w:ascii="Times New Roman" w:hAnsi="Times New Roman"/>
          <w:sz w:val="24"/>
          <w:szCs w:val="24"/>
        </w:rPr>
        <w:t xml:space="preserve">the </w:t>
      </w:r>
      <w:del w:id="74" w:author="Martin Gerdin Wärnberg" w:date="2021-07-20T09:35:32Z">
        <w:r>
          <w:rPr>
            <w:rFonts w:cs="Times New Roman" w:ascii="Times New Roman" w:hAnsi="Times New Roman"/>
            <w:sz w:val="24"/>
            <w:szCs w:val="24"/>
          </w:rPr>
          <w:delText>largest</w:delText>
        </w:r>
      </w:del>
      <w:ins w:id="75" w:author="Martin Gerdin Wärnberg" w:date="2021-07-20T09:35:32Z">
        <w:r>
          <w:rPr>
            <w:rFonts w:cs="Times New Roman" w:ascii="Times New Roman" w:hAnsi="Times New Roman"/>
            <w:sz w:val="24"/>
            <w:szCs w:val="24"/>
          </w:rPr>
          <w:t>most common</w:t>
        </w:r>
      </w:ins>
      <w:r>
        <w:rPr>
          <w:rFonts w:cs="Times New Roman" w:ascii="Times New Roman" w:hAnsi="Times New Roman"/>
          <w:sz w:val="24"/>
          <w:szCs w:val="24"/>
        </w:rPr>
        <w:t xml:space="preserve"> cause of death</w:t>
      </w:r>
      <w:del w:id="76" w:author="Martin Gerdin Wärnberg" w:date="2021-07-20T09:35:38Z">
        <w:r>
          <w:rPr>
            <w:rFonts w:cs="Times New Roman" w:ascii="Times New Roman" w:hAnsi="Times New Roman"/>
            <w:sz w:val="24"/>
            <w:szCs w:val="24"/>
          </w:rPr>
          <w:delText>s</w:delText>
        </w:r>
      </w:del>
      <w:r>
        <w:rPr>
          <w:rFonts w:cs="Times New Roman" w:ascii="Times New Roman" w:hAnsi="Times New Roman"/>
          <w:sz w:val="24"/>
          <w:szCs w:val="24"/>
        </w:rPr>
        <w:t xml:space="preserve"> in this age group.</w:t>
      </w:r>
      <w:r>
        <w:fldChar w:fldCharType="begin"/>
      </w:r>
      <w:r>
        <w:rPr>
          <w:sz w:val="24"/>
          <w:szCs w:val="24"/>
          <w:rFonts w:cs="Times New Roman" w:ascii="Times New Roman" w:hAnsi="Times New Roman"/>
        </w:rPr>
        <w:instrText>ADDIN EN.CITE &lt;EndNote&gt;&lt;Cite&gt;&lt;Author&gt;IHME&lt;/Author&gt;&lt;Year&gt;2019&lt;/Year&gt;&lt;RecNum&gt;38&lt;/RecNum&gt;&lt;DisplayText&gt;(1)&lt;/DisplayText&gt;&lt;record&gt;&lt;rec-number&gt;38&lt;/rec-number&gt;&lt;foreign-keys&gt;&lt;key app="EN" db-id="9pexzrwd6vtz2wepzzqxz9p7adx2etvt9rfx" timestamp="1626532207"&gt;38&lt;/key&gt;&lt;/foreign-keys&gt;&lt;ref-type name="Online Database"&gt;45&lt;/ref-type&gt;&lt;contributors&gt;&lt;authors&gt;&lt;author&gt;IHME&lt;/author&gt;&lt;/authors&gt;&lt;/contributors&gt;&lt;titles&gt;&lt;title&gt;Global burden of disease study 2019 (GBD 2019) data resources.: Institute for Health Metrics and Evaluation; &lt;/title&gt;&lt;/titles&gt;&lt;dates&gt;&lt;year&gt;2019&lt;/year&gt;&lt;pub-dates&gt;&lt;date&gt;July 17, 2021&lt;/date&gt;&lt;/pub-dates&gt;&lt;/dates&gt;&lt;urls&gt;&lt;/urls&gt;&lt;electronic-resource-num&gt;http://ghdx.healthdata.org/gbd-2019.&lt;/electronic-resource-num&gt;&lt;/record&gt;&lt;/Cite&gt;&lt;/EndNote&gt;</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t>(1)</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xml:space="preserve"> Out of </w:t>
      </w:r>
      <w:ins w:id="77" w:author="Martin Gerdin Wärnberg" w:date="2021-07-20T09:35:44Z">
        <w:r>
          <w:rPr>
            <w:rFonts w:cs="Times New Roman" w:ascii="Times New Roman" w:hAnsi="Times New Roman"/>
            <w:sz w:val="24"/>
            <w:szCs w:val="24"/>
          </w:rPr>
          <w:t xml:space="preserve">the </w:t>
        </w:r>
      </w:ins>
      <w:r>
        <w:rPr>
          <w:rFonts w:cs="Times New Roman" w:ascii="Times New Roman" w:hAnsi="Times New Roman"/>
          <w:sz w:val="24"/>
          <w:szCs w:val="24"/>
        </w:rPr>
        <w:t>total</w:t>
      </w:r>
      <w:ins w:id="78" w:author="Martin Gerdin Wärnberg" w:date="2021-07-20T09:36:01Z">
        <w:r>
          <w:rPr>
            <w:rFonts w:cs="Times New Roman" w:ascii="Times New Roman" w:hAnsi="Times New Roman"/>
            <w:sz w:val="24"/>
            <w:szCs w:val="24"/>
          </w:rPr>
          <w:t xml:space="preserve"> </w:t>
        </w:r>
      </w:ins>
      <w:ins w:id="79" w:author="Martin Gerdin Wärnberg" w:date="2021-07-20T09:36:01Z">
        <w:r>
          <w:rPr>
            <w:rFonts w:cs="Times New Roman" w:ascii="Times New Roman" w:hAnsi="Times New Roman"/>
            <w:sz w:val="24"/>
            <w:szCs w:val="24"/>
          </w:rPr>
          <w:t>number of</w:t>
        </w:r>
      </w:ins>
      <w:r>
        <w:rPr>
          <w:rFonts w:cs="Times New Roman" w:ascii="Times New Roman" w:hAnsi="Times New Roman"/>
          <w:sz w:val="24"/>
          <w:szCs w:val="24"/>
        </w:rPr>
        <w:t xml:space="preserve"> road traffic deaths </w:t>
      </w:r>
      <w:del w:id="80" w:author="Martin Gerdin Wärnberg" w:date="2021-07-20T09:36:08Z">
        <w:r>
          <w:rPr>
            <w:rFonts w:cs="Times New Roman" w:ascii="Times New Roman" w:hAnsi="Times New Roman"/>
            <w:sz w:val="24"/>
            <w:szCs w:val="24"/>
          </w:rPr>
          <w:delText>in</w:delText>
        </w:r>
      </w:del>
      <w:ins w:id="81" w:author="Martin Gerdin Wärnberg" w:date="2021-07-20T09:36:08Z">
        <w:r>
          <w:rPr>
            <w:rFonts w:cs="Times New Roman" w:ascii="Times New Roman" w:hAnsi="Times New Roman"/>
            <w:sz w:val="24"/>
            <w:szCs w:val="24"/>
          </w:rPr>
          <w:t>among those</w:t>
        </w:r>
      </w:ins>
      <w:r>
        <w:rPr>
          <w:rFonts w:cs="Times New Roman" w:ascii="Times New Roman" w:hAnsi="Times New Roman"/>
          <w:sz w:val="24"/>
          <w:szCs w:val="24"/>
        </w:rPr>
        <w:t xml:space="preserve"> age</w:t>
      </w:r>
      <w:ins w:id="82" w:author="Martin Gerdin Wärnberg" w:date="2021-07-20T09:36:11Z">
        <w:r>
          <w:rPr>
            <w:rFonts w:cs="Times New Roman" w:ascii="Times New Roman" w:hAnsi="Times New Roman"/>
            <w:sz w:val="24"/>
            <w:szCs w:val="24"/>
          </w:rPr>
          <w:t>d</w:t>
        </w:r>
      </w:ins>
      <w:r>
        <w:rPr>
          <w:rFonts w:cs="Times New Roman" w:ascii="Times New Roman" w:hAnsi="Times New Roman"/>
          <w:sz w:val="24"/>
          <w:szCs w:val="24"/>
        </w:rPr>
        <w:t xml:space="preserve"> 10-24 years, 51353 (26%) deaths </w:t>
      </w:r>
      <w:del w:id="83" w:author="Martin Gerdin Wärnberg" w:date="2021-07-20T09:36:24Z">
        <w:r>
          <w:rPr>
            <w:rFonts w:cs="Times New Roman" w:ascii="Times New Roman" w:hAnsi="Times New Roman"/>
            <w:sz w:val="24"/>
            <w:szCs w:val="24"/>
          </w:rPr>
          <w:delText>are</w:delText>
        </w:r>
      </w:del>
      <w:ins w:id="84" w:author="Martin Gerdin Wärnberg" w:date="2021-07-20T09:36:24Z">
        <w:r>
          <w:rPr>
            <w:rFonts w:cs="Times New Roman" w:ascii="Times New Roman" w:hAnsi="Times New Roman"/>
            <w:sz w:val="24"/>
            <w:szCs w:val="24"/>
          </w:rPr>
          <w:t>were</w:t>
        </w:r>
      </w:ins>
      <w:r>
        <w:rPr>
          <w:rFonts w:cs="Times New Roman" w:ascii="Times New Roman" w:hAnsi="Times New Roman"/>
          <w:sz w:val="24"/>
          <w:szCs w:val="24"/>
        </w:rPr>
        <w:t xml:space="preserve"> due to motorcycles.</w:t>
      </w:r>
      <w:r>
        <w:fldChar w:fldCharType="begin"/>
      </w:r>
      <w:r>
        <w:rPr>
          <w:sz w:val="24"/>
          <w:szCs w:val="24"/>
          <w:rFonts w:cs="Times New Roman" w:ascii="Times New Roman" w:hAnsi="Times New Roman"/>
        </w:rPr>
        <w:instrText>ADDIN EN.CITE &lt;EndNote&gt;&lt;Cite&gt;&lt;Author&gt;IHME&lt;/Author&gt;&lt;Year&gt;2019&lt;/Year&gt;&lt;RecNum&gt;38&lt;/RecNum&gt;&lt;DisplayText&gt;(1)&lt;/DisplayText&gt;&lt;record&gt;&lt;rec-number&gt;38&lt;/rec-number&gt;&lt;foreign-keys&gt;&lt;key app="EN" db-id="9pexzrwd6vtz2wepzzqxz9p7adx2etvt9rfx" timestamp="1626532207"&gt;38&lt;/key&gt;&lt;/foreign-keys&gt;&lt;ref-type name="Online Database"&gt;45&lt;/ref-type&gt;&lt;contributors&gt;&lt;authors&gt;&lt;author&gt;IHME&lt;/author&gt;&lt;/authors&gt;&lt;/contributors&gt;&lt;titles&gt;&lt;title&gt;Global burden of disease study 2019 (GBD 2019) data resources.: Institute for Health Metrics and Evaluation; &lt;/title&gt;&lt;/titles&gt;&lt;dates&gt;&lt;year&gt;2019&lt;/year&gt;&lt;pub-dates&gt;&lt;date&gt;July 17, 2021&lt;/date&gt;&lt;/pub-dates&gt;&lt;/dates&gt;&lt;urls&gt;&lt;/urls&gt;&lt;electronic-resource-num&gt;http://ghdx.healthdata.org/gbd-2019.&lt;/electronic-resource-num&gt;&lt;/record&gt;&lt;/Cite&gt;&lt;/EndNote&gt;</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t>(1)</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xml:space="preserve"> </w:t>
      </w:r>
      <w:del w:id="85" w:author="Martin Gerdin Wärnberg" w:date="2021-07-20T09:36:39Z">
        <w:r>
          <w:rPr>
            <w:rFonts w:cs="Times New Roman" w:ascii="Times New Roman" w:hAnsi="Times New Roman"/>
            <w:sz w:val="24"/>
            <w:szCs w:val="24"/>
          </w:rPr>
          <w:delText>These</w:delText>
        </w:r>
      </w:del>
      <w:ins w:id="86" w:author="Martin Gerdin Wärnberg" w:date="2021-07-20T09:36:39Z">
        <w:r>
          <w:rPr>
            <w:rFonts w:cs="Times New Roman" w:ascii="Times New Roman" w:hAnsi="Times New Roman"/>
            <w:sz w:val="24"/>
            <w:szCs w:val="24"/>
          </w:rPr>
          <w:t>An</w:t>
        </w:r>
      </w:ins>
      <w:r>
        <w:rPr>
          <w:rFonts w:cs="Times New Roman" w:ascii="Times New Roman" w:hAnsi="Times New Roman"/>
          <w:sz w:val="24"/>
          <w:szCs w:val="24"/>
        </w:rPr>
        <w:t xml:space="preserve"> overwhelming 94% </w:t>
      </w:r>
      <w:ins w:id="87" w:author="Martin Gerdin Wärnberg" w:date="2021-07-20T09:36:44Z">
        <w:r>
          <w:rPr>
            <w:rFonts w:cs="Times New Roman" w:ascii="Times New Roman" w:hAnsi="Times New Roman"/>
            <w:sz w:val="24"/>
            <w:szCs w:val="24"/>
          </w:rPr>
          <w:t xml:space="preserve">of </w:t>
        </w:r>
      </w:ins>
      <w:r>
        <w:rPr>
          <w:rFonts w:cs="Times New Roman" w:ascii="Times New Roman" w:hAnsi="Times New Roman"/>
          <w:sz w:val="24"/>
          <w:szCs w:val="24"/>
        </w:rPr>
        <w:t xml:space="preserve">deaths due to motorcycles </w:t>
      </w:r>
      <w:del w:id="88" w:author="Martin Gerdin Wärnberg" w:date="2021-07-20T09:36:52Z">
        <w:r>
          <w:rPr>
            <w:rFonts w:cs="Times New Roman" w:ascii="Times New Roman" w:hAnsi="Times New Roman"/>
            <w:sz w:val="24"/>
            <w:szCs w:val="24"/>
          </w:rPr>
          <w:delText>are concentrated</w:delText>
        </w:r>
      </w:del>
      <w:ins w:id="89" w:author="Martin Gerdin Wärnberg" w:date="2021-07-20T09:36:52Z">
        <w:r>
          <w:rPr>
            <w:rFonts w:cs="Times New Roman" w:ascii="Times New Roman" w:hAnsi="Times New Roman"/>
            <w:sz w:val="24"/>
            <w:szCs w:val="24"/>
          </w:rPr>
          <w:t>occur</w:t>
        </w:r>
      </w:ins>
      <w:r>
        <w:rPr>
          <w:rFonts w:cs="Times New Roman" w:ascii="Times New Roman" w:hAnsi="Times New Roman"/>
          <w:sz w:val="24"/>
          <w:szCs w:val="24"/>
        </w:rPr>
        <w:t xml:space="preserve"> in low and middle income countries and </w:t>
      </w:r>
      <w:del w:id="90" w:author="Martin Gerdin Wärnberg" w:date="2021-07-20T09:37:06Z">
        <w:r>
          <w:rPr>
            <w:rFonts w:cs="Times New Roman" w:ascii="Times New Roman" w:hAnsi="Times New Roman"/>
            <w:sz w:val="24"/>
            <w:szCs w:val="24"/>
          </w:rPr>
          <w:delText>involved</w:delText>
        </w:r>
      </w:del>
      <w:r>
        <w:rPr>
          <w:rFonts w:cs="Times New Roman" w:ascii="Times New Roman" w:hAnsi="Times New Roman"/>
          <w:sz w:val="24"/>
          <w:szCs w:val="24"/>
        </w:rPr>
        <w:t xml:space="preserve"> 84% </w:t>
      </w:r>
      <w:ins w:id="91" w:author="Martin Gerdin Wärnberg" w:date="2021-07-20T09:37:08Z">
        <w:r>
          <w:rPr>
            <w:rFonts w:cs="Times New Roman" w:ascii="Times New Roman" w:hAnsi="Times New Roman"/>
            <w:sz w:val="24"/>
            <w:szCs w:val="24"/>
          </w:rPr>
          <w:t>of those involved are</w:t>
        </w:r>
      </w:ins>
      <w:del w:id="92" w:author="Martin Gerdin Wärnberg" w:date="2021-07-20T09:37:12Z">
        <w:r>
          <w:rPr>
            <w:rFonts w:cs="Times New Roman" w:ascii="Times New Roman" w:hAnsi="Times New Roman"/>
            <w:sz w:val="24"/>
            <w:szCs w:val="24"/>
          </w:rPr>
          <w:delText>of</w:delText>
        </w:r>
      </w:del>
      <w:r>
        <w:rPr>
          <w:rFonts w:cs="Times New Roman" w:ascii="Times New Roman" w:hAnsi="Times New Roman"/>
          <w:sz w:val="24"/>
          <w:szCs w:val="24"/>
        </w:rPr>
        <w:t xml:space="preserve"> males.</w:t>
      </w:r>
      <w:r>
        <w:fldChar w:fldCharType="begin"/>
      </w:r>
      <w:r>
        <w:rPr>
          <w:sz w:val="24"/>
          <w:szCs w:val="24"/>
          <w:rFonts w:cs="Times New Roman" w:ascii="Times New Roman" w:hAnsi="Times New Roman"/>
        </w:rPr>
        <w:instrText>ADDIN EN.CITE &lt;EndNote&gt;&lt;Cite&gt;&lt;Author&gt;IHME&lt;/Author&gt;&lt;Year&gt;2019&lt;/Year&gt;&lt;RecNum&gt;38&lt;/RecNum&gt;&lt;DisplayText&gt;(1)&lt;/DisplayText&gt;&lt;record&gt;&lt;rec-number&gt;38&lt;/rec-number&gt;&lt;foreign-keys&gt;&lt;key app="EN" db-id="9pexzrwd6vtz2wepzzqxz9p7adx2etvt9rfx" timestamp="1626532207"&gt;38&lt;/key&gt;&lt;/foreign-keys&gt;&lt;ref-type name="Online Database"&gt;45&lt;/ref-type&gt;&lt;contributors&gt;&lt;authors&gt;&lt;author&gt;IHME&lt;/author&gt;&lt;/authors&gt;&lt;/contributors&gt;&lt;titles&gt;&lt;title&gt;Global burden of disease study 2019 (GBD 2019) data resources.: Institute for Health Metrics and Evaluation; &lt;/title&gt;&lt;/titles&gt;&lt;dates&gt;&lt;year&gt;2019&lt;/year&gt;&lt;pub-dates&gt;&lt;date&gt;July 17, 2021&lt;/date&gt;&lt;/pub-dates&gt;&lt;/dates&gt;&lt;urls&gt;&lt;/urls&gt;&lt;electronic-resource-num&gt;http://ghdx.healthdata.org/gbd-2019.&lt;/electronic-resource-num&gt;&lt;/record&gt;&lt;/Cite&gt;&lt;/EndNote&gt;</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t>(1)</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xml:space="preserve"> </w:t>
      </w:r>
    </w:p>
    <w:p>
      <w:pPr>
        <w:pStyle w:val="Normal"/>
        <w:spacing w:lineRule="auto" w:line="480"/>
        <w:jc w:val="both"/>
        <w:rPr>
          <w:rFonts w:ascii="Times New Roman" w:hAnsi="Times New Roman" w:cs="Times New Roman"/>
          <w:color w:val="212121"/>
          <w:sz w:val="24"/>
          <w:szCs w:val="24"/>
          <w:shd w:fill="FFFFFF" w:val="clear"/>
        </w:rPr>
      </w:pPr>
      <w:r>
        <w:rPr>
          <w:rFonts w:cs="Times New Roman" w:ascii="Times New Roman" w:hAnsi="Times New Roman"/>
          <w:color w:val="212121"/>
          <w:sz w:val="24"/>
          <w:szCs w:val="24"/>
          <w:shd w:fill="FFFFFF" w:val="clear"/>
        </w:rPr>
        <w:t>Underage adolescents’ drivers are involved in fatal crashes three times more often compared with adults.</w:t>
      </w:r>
      <w:r>
        <w:fldChar w:fldCharType="begin"/>
      </w:r>
      <w:r>
        <w:rPr>
          <w:sz w:val="24"/>
          <w:shd w:fill="FFFFFF" w:val="clear"/>
          <w:szCs w:val="24"/>
          <w:rFonts w:cs="Times New Roman" w:ascii="Times New Roman" w:hAnsi="Times New Roman"/>
          <w:color w:val="212121"/>
        </w:rPr>
        <w:instrText>ADDIN EN.CITE &lt;EndNote&gt;&lt;Cite&gt;&lt;Author&gt;Walshe&lt;/Author&gt;&lt;Year&gt;2017&lt;/Year&gt;&lt;RecNum&gt;1&lt;/RecNum&gt;&lt;DisplayText&gt;(2)&lt;/DisplayText&gt;&lt;record&gt;&lt;rec-number&gt;1&lt;/rec-number&gt;&lt;foreign-keys&gt;&lt;key app="EN" db-id="9pexzrwd6vtz2wepzzqxz9p7adx2etvt9rfx" timestamp="1612559218"&gt;1&lt;/key&gt;&lt;/foreign-keys&gt;&lt;ref-type name="Journal Article"&gt;17&lt;/ref-type&gt;&lt;contributors&gt;&lt;authors&gt;&lt;author&gt;Walshe, Elizabeth A&lt;/author&gt;&lt;author&gt;Ward McIntosh, Chelsea&lt;/author&gt;&lt;author&gt;Romer, Daniel&lt;/author&gt;&lt;author&gt;Winston, Flaura K&lt;/author&gt;&lt;/authors&gt;&lt;/contributors&gt;&lt;titles&gt;&lt;title&gt;Executive function capacities, negative driving behavior and crashes in young drivers&lt;/title&gt;&lt;secondary-title&gt;International journal of environmental research and public health&lt;/secondary-title&gt;&lt;/titles&gt;&lt;periodical&gt;&lt;full-title&gt;International journal of environmental research and public health&lt;/full-title&gt;&lt;/periodical&gt;&lt;pages&gt;1314&lt;/pages&gt;&lt;volume&gt;14&lt;/volume&gt;&lt;number&gt;11&lt;/number&gt;&lt;dates&gt;&lt;year&gt;2017&lt;/year&gt;&lt;/dates&gt;&lt;urls&gt;&lt;/urls&gt;&lt;/record&gt;&lt;/Cite&gt;&lt;/EndNote&gt;</w:instrText>
      </w:r>
      <w:r>
        <w:rPr>
          <w:rFonts w:cs="Times New Roman" w:ascii="Times New Roman" w:hAnsi="Times New Roman"/>
          <w:color w:val="212121"/>
          <w:sz w:val="24"/>
          <w:szCs w:val="24"/>
          <w:shd w:fill="FFFFFF" w:val="clear"/>
        </w:rPr>
      </w:r>
      <w:r>
        <w:rPr>
          <w:sz w:val="24"/>
          <w:shd w:fill="FFFFFF" w:val="clear"/>
          <w:szCs w:val="24"/>
          <w:rFonts w:cs="Times New Roman" w:ascii="Times New Roman" w:hAnsi="Times New Roman"/>
          <w:color w:val="212121"/>
        </w:rPr>
        <w:fldChar w:fldCharType="separate"/>
      </w:r>
      <w:r>
        <w:rPr>
          <w:rFonts w:cs="Times New Roman" w:ascii="Times New Roman" w:hAnsi="Times New Roman"/>
          <w:color w:val="212121"/>
          <w:sz w:val="24"/>
          <w:szCs w:val="24"/>
          <w:shd w:fill="FFFFFF" w:val="clear"/>
        </w:rPr>
        <w:t>(2)</w:t>
      </w:r>
      <w:r>
        <w:rPr>
          <w:rFonts w:cs="Times New Roman" w:ascii="Times New Roman" w:hAnsi="Times New Roman"/>
          <w:color w:val="212121"/>
          <w:sz w:val="24"/>
          <w:szCs w:val="24"/>
          <w:shd w:fill="FFFFFF" w:val="clear"/>
        </w:rPr>
      </w:r>
      <w:r>
        <w:rPr>
          <w:sz w:val="24"/>
          <w:shd w:fill="FFFFFF" w:val="clear"/>
          <w:szCs w:val="24"/>
          <w:rFonts w:cs="Times New Roman" w:ascii="Times New Roman" w:hAnsi="Times New Roman"/>
          <w:color w:val="212121"/>
        </w:rPr>
        <w:fldChar w:fldCharType="end"/>
      </w:r>
      <w:r>
        <w:rPr>
          <w:rFonts w:cs="Times New Roman" w:ascii="Times New Roman" w:hAnsi="Times New Roman"/>
          <w:color w:val="212121"/>
          <w:sz w:val="24"/>
          <w:szCs w:val="24"/>
          <w:shd w:fill="FFFFFF" w:val="clear"/>
        </w:rPr>
        <w:t xml:space="preserve"> </w:t>
      </w:r>
      <w:r>
        <w:rPr>
          <w:rFonts w:cs="Times New Roman" w:ascii="Times New Roman" w:hAnsi="Times New Roman"/>
          <w:sz w:val="24"/>
          <w:szCs w:val="24"/>
        </w:rPr>
        <w:t xml:space="preserve">The number of road traffic crashes per </w:t>
      </w:r>
      <w:ins w:id="93" w:author="Martin Gerdin Wärnberg" w:date="2021-07-20T09:37:32Z">
        <w:r>
          <w:rPr>
            <w:rFonts w:cs="Times New Roman" w:ascii="Times New Roman" w:hAnsi="Times New Roman"/>
            <w:sz w:val="24"/>
            <w:szCs w:val="24"/>
          </w:rPr>
          <w:t xml:space="preserve">one </w:t>
        </w:r>
      </w:ins>
      <w:r>
        <w:rPr>
          <w:rFonts w:cs="Times New Roman" w:ascii="Times New Roman" w:hAnsi="Times New Roman"/>
          <w:sz w:val="24"/>
          <w:szCs w:val="24"/>
        </w:rPr>
        <w:t>million miles driven is six times higher in adolescents compared with adults.</w:t>
      </w:r>
      <w:r>
        <w:fldChar w:fldCharType="begin"/>
      </w:r>
      <w:r>
        <w:rPr>
          <w:sz w:val="24"/>
          <w:szCs w:val="24"/>
          <w:rFonts w:cs="Times New Roman" w:ascii="Times New Roman" w:hAnsi="Times New Roman"/>
        </w:rPr>
        <w:instrText>ADDIN EN.CITE &lt;EndNote&gt;&lt;Cite&gt;&lt;Author&gt;Banz&lt;/Author&gt;&lt;Year&gt;2019&lt;/Year&gt;&lt;RecNum&gt;2&lt;/RecNum&gt;&lt;DisplayText&gt;(3)&lt;/DisplayText&gt;&lt;record&gt;&lt;rec-number&gt;2&lt;/rec-number&gt;&lt;foreign-keys&gt;&lt;key app="EN" db-id="9pexzrwd6vtz2wepzzqxz9p7adx2etvt9rfx" timestamp="1612559572"&gt;2&lt;/key&gt;&lt;/foreign-keys&gt;&lt;ref-type name="Journal Article"&gt;17&lt;/ref-type&gt;&lt;contributors&gt;&lt;authors&gt;&lt;author&gt;Banz, Barbara C&lt;/author&gt;&lt;author&gt;Fell, James C&lt;/author&gt;&lt;author&gt;Vaca, Federico E&lt;/author&gt;&lt;/authors&gt;&lt;/contributors&gt;&lt;titles&gt;&lt;title&gt;Focus: Death: Complexities of Young Driver Injury and Fatal Motor Vehicle Crashes&lt;/title&gt;&lt;secondary-title&gt;The Yale journal of biology and medicine&lt;/secondary-title&gt;&lt;/titles&gt;&lt;periodical&gt;&lt;full-title&gt;The Yale journal of biology and medicine&lt;/full-title&gt;&lt;/periodical&gt;&lt;pages&gt;725&lt;/pages&gt;&lt;volume&gt;92&lt;/volume&gt;&lt;number&gt;4&lt;/number&gt;&lt;dates&gt;&lt;year&gt;2019&lt;/year&gt;&lt;/dates&gt;&lt;urls&gt;&lt;/urls&gt;&lt;/record&gt;&lt;/Cite&gt;&lt;/EndNote&gt;</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t>(3)</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xml:space="preserve"> </w:t>
      </w:r>
      <w:r>
        <w:rPr>
          <w:rFonts w:cs="Times New Roman" w:ascii="Times New Roman" w:hAnsi="Times New Roman"/>
          <w:color w:val="212121"/>
          <w:sz w:val="24"/>
          <w:szCs w:val="24"/>
          <w:shd w:fill="FFFFFF" w:val="clear"/>
        </w:rPr>
        <w:t xml:space="preserve">Adolescents are vulnerable to road traffic crashes due to limited experience and </w:t>
      </w:r>
      <w:del w:id="94" w:author="Martin Gerdin Wärnberg" w:date="2021-07-20T09:37:47Z">
        <w:r>
          <w:rPr>
            <w:rFonts w:cs="Times New Roman" w:ascii="Times New Roman" w:hAnsi="Times New Roman"/>
            <w:color w:val="212121"/>
            <w:sz w:val="24"/>
            <w:szCs w:val="24"/>
            <w:shd w:fill="FFFFFF" w:val="clear"/>
          </w:rPr>
          <w:delText>risky</w:delText>
        </w:r>
      </w:del>
      <w:ins w:id="95" w:author="Martin Gerdin Wärnberg" w:date="2021-07-20T09:37:47Z">
        <w:r>
          <w:rPr>
            <w:rFonts w:cs="Times New Roman" w:ascii="Times New Roman" w:hAnsi="Times New Roman"/>
            <w:color w:val="212121"/>
            <w:sz w:val="24"/>
            <w:szCs w:val="24"/>
            <w:shd w:fill="FFFFFF" w:val="clear"/>
          </w:rPr>
          <w:t>more risk</w:t>
        </w:r>
      </w:ins>
      <w:r>
        <w:rPr>
          <w:rFonts w:cs="Times New Roman" w:ascii="Times New Roman" w:hAnsi="Times New Roman"/>
          <w:color w:val="212121"/>
          <w:sz w:val="24"/>
          <w:szCs w:val="24"/>
          <w:shd w:fill="FFFFFF" w:val="clear"/>
        </w:rPr>
        <w:t xml:space="preserve"> taking behaviors.</w:t>
      </w:r>
      <w:r>
        <w:fldChar w:fldCharType="begin"/>
      </w:r>
      <w:r>
        <w:rPr>
          <w:sz w:val="24"/>
          <w:shd w:fill="FFFFFF" w:val="clear"/>
          <w:szCs w:val="24"/>
          <w:rFonts w:cs="Times New Roman" w:ascii="Times New Roman" w:hAnsi="Times New Roman"/>
          <w:color w:val="212121"/>
        </w:rPr>
        <w:instrText>ADDIN EN.CITE &lt;EndNote&gt;&lt;Cite&gt;&lt;Author&gt;Sarkar&lt;/Author&gt;&lt;Year&gt;2004&lt;/Year&gt;&lt;RecNum&gt;27&lt;/RecNum&gt;&lt;DisplayText&gt;(4, 5)&lt;/DisplayText&gt;&lt;record&gt;&lt;rec-number&gt;27&lt;/rec-number&gt;&lt;foreign-keys&gt;&lt;key app="EN" db-id="9pexzrwd6vtz2wepzzqxz9p7adx2etvt9rfx" timestamp="1615716149"&gt;27&lt;/key&gt;&lt;/foreign-keys&gt;&lt;ref-type name="Journal Article"&gt;17&lt;/ref-type&gt;&lt;contributors&gt;&lt;authors&gt;&lt;author&gt;Sarkar, Sheila&lt;/author&gt;&lt;author&gt;Andreas, Marie&lt;/author&gt;&lt;/authors&gt;&lt;/contributors&gt;&lt;titles&gt;&lt;title&gt;Acceptance of and engagement in risky driving behaviors by teenagers&lt;/title&gt;&lt;secondary-title&gt;Adolescence&lt;/secondary-title&gt;&lt;/titles&gt;&lt;periodical&gt;&lt;full-title&gt;Adolescence&lt;/full-title&gt;&lt;/periodical&gt;&lt;pages&gt;687&lt;/pages&gt;&lt;volume&gt;39&lt;/volume&gt;&lt;number&gt;156&lt;/number&gt;&lt;dates&gt;&lt;year&gt;2004&lt;/year&gt;&lt;/dates&gt;&lt;isbn&gt;0001-8449&lt;/isbn&gt;&lt;urls&gt;&lt;/urls&gt;&lt;/record&gt;&lt;/Cite&gt;&lt;Cite&gt;&lt;Author&gt;Gershon&lt;/Author&gt;&lt;Year&gt;2018&lt;/Year&gt;&lt;RecNum&gt;18&lt;/RecNum&gt;&lt;record&gt;&lt;rec-number&gt;18&lt;/rec-number&gt;&lt;foreign-keys&gt;&lt;key app="EN" db-id="9pexzrwd6vtz2wepzzqxz9p7adx2etvt9rfx" timestamp="1614974474"&gt;18&lt;/key&gt;&lt;/foreign-keys&gt;&lt;ref-type name="Journal Article"&gt;17&lt;/ref-type&gt;&lt;contributors&gt;&lt;authors&gt;&lt;author&gt;Gershon, Pnina&lt;/author&gt;&lt;author&gt;Ehsani, Johnathon P&lt;/author&gt;&lt;author&gt;Zhu, Chunming&lt;/author&gt;&lt;author&gt;Sita, Kellienne R&lt;/author&gt;&lt;author&gt;Klauer, Sheila&lt;/author&gt;&lt;author&gt;Dingus, Tom&lt;/author&gt;&lt;author&gt;Simons-Morton, Bruce&lt;/author&gt;&lt;/authors&gt;&lt;/contributors&gt;&lt;titles&gt;&lt;title&gt;Crash risk and risky driving behavior among adolescents during learner and independent driving periods&lt;/title&gt;&lt;secondary-title&gt;Journal of Adolescent Health&lt;/secondary-title&gt;&lt;/titles&gt;&lt;periodical&gt;&lt;full-title&gt;Journal of Adolescent Health&lt;/full-title&gt;&lt;/periodical&gt;&lt;pages&gt;568-574&lt;/pages&gt;&lt;volume&gt;63&lt;/volume&gt;&lt;number&gt;5&lt;/number&gt;&lt;dates&gt;&lt;year&gt;2018&lt;/year&gt;&lt;/dates&gt;&lt;isbn&gt;1054-139X&lt;/isbn&gt;&lt;urls&gt;&lt;/urls&gt;&lt;/record&gt;&lt;/Cite&gt;&lt;/EndNote&gt;</w:instrText>
      </w:r>
      <w:r>
        <w:rPr>
          <w:rFonts w:cs="Times New Roman" w:ascii="Times New Roman" w:hAnsi="Times New Roman"/>
          <w:color w:val="212121"/>
          <w:sz w:val="24"/>
          <w:szCs w:val="24"/>
          <w:shd w:fill="FFFFFF" w:val="clear"/>
        </w:rPr>
      </w:r>
      <w:r>
        <w:rPr>
          <w:sz w:val="24"/>
          <w:shd w:fill="FFFFFF" w:val="clear"/>
          <w:szCs w:val="24"/>
          <w:rFonts w:cs="Times New Roman" w:ascii="Times New Roman" w:hAnsi="Times New Roman"/>
          <w:color w:val="212121"/>
        </w:rPr>
        <w:fldChar w:fldCharType="separate"/>
      </w:r>
      <w:r>
        <w:rPr>
          <w:rFonts w:cs="Times New Roman" w:ascii="Times New Roman" w:hAnsi="Times New Roman"/>
          <w:color w:val="212121"/>
          <w:sz w:val="24"/>
          <w:szCs w:val="24"/>
          <w:shd w:fill="FFFFFF" w:val="clear"/>
        </w:rPr>
        <w:t>(4, 5)</w:t>
      </w:r>
      <w:r>
        <w:rPr>
          <w:rFonts w:cs="Times New Roman" w:ascii="Times New Roman" w:hAnsi="Times New Roman"/>
          <w:color w:val="212121"/>
          <w:sz w:val="24"/>
          <w:szCs w:val="24"/>
          <w:shd w:fill="FFFFFF" w:val="clear"/>
        </w:rPr>
      </w:r>
      <w:r>
        <w:rPr>
          <w:sz w:val="24"/>
          <w:shd w:fill="FFFFFF" w:val="clear"/>
          <w:szCs w:val="24"/>
          <w:rFonts w:cs="Times New Roman" w:ascii="Times New Roman" w:hAnsi="Times New Roman"/>
          <w:color w:val="212121"/>
        </w:rPr>
        <w:fldChar w:fldCharType="end"/>
      </w:r>
    </w:p>
    <w:p>
      <w:pPr>
        <w:pStyle w:val="Normal"/>
        <w:spacing w:lineRule="auto" w:line="480"/>
        <w:jc w:val="both"/>
        <w:rPr>
          <w:rFonts w:ascii="Times New Roman" w:hAnsi="Times New Roman" w:cs="Times New Roman"/>
          <w:color w:val="212121"/>
          <w:sz w:val="24"/>
          <w:szCs w:val="24"/>
          <w:shd w:fill="FFFFFF" w:val="clear"/>
        </w:rPr>
      </w:pPr>
      <w:r>
        <w:rPr>
          <w:rFonts w:cs="Times New Roman" w:ascii="Times New Roman" w:hAnsi="Times New Roman"/>
          <w:color w:val="212121"/>
          <w:sz w:val="24"/>
          <w:szCs w:val="24"/>
          <w:shd w:fill="FFFFFF" w:val="clear"/>
        </w:rPr>
        <w:t xml:space="preserve">In most countries the minimum driving age is 18 years but many adolescents start to drive earlier than the </w:t>
      </w:r>
      <w:r>
        <w:rPr>
          <w:rFonts w:cs="Times New Roman" w:ascii="Times New Roman" w:hAnsi="Times New Roman"/>
          <w:sz w:val="24"/>
          <w:szCs w:val="24"/>
        </w:rPr>
        <w:t>legal</w:t>
      </w:r>
      <w:r>
        <w:rPr>
          <w:rFonts w:cs="Times New Roman" w:ascii="Times New Roman" w:hAnsi="Times New Roman"/>
          <w:color w:val="212121"/>
          <w:sz w:val="24"/>
          <w:szCs w:val="24"/>
          <w:shd w:fill="FFFFFF" w:val="clear"/>
        </w:rPr>
        <w:t xml:space="preserve"> age if they have access to vehicle</w:t>
      </w:r>
      <w:ins w:id="96" w:author="Martin Gerdin Wärnberg" w:date="2021-07-20T09:38:08Z">
        <w:r>
          <w:rPr>
            <w:rFonts w:cs="Times New Roman" w:ascii="Times New Roman" w:hAnsi="Times New Roman"/>
            <w:color w:val="212121"/>
            <w:sz w:val="24"/>
            <w:szCs w:val="24"/>
            <w:shd w:fill="FFFFFF" w:val="clear"/>
          </w:rPr>
          <w:t>s</w:t>
        </w:r>
      </w:ins>
      <w:r>
        <w:rPr>
          <w:rFonts w:cs="Times New Roman" w:ascii="Times New Roman" w:hAnsi="Times New Roman"/>
          <w:color w:val="212121"/>
          <w:sz w:val="24"/>
          <w:szCs w:val="24"/>
          <w:shd w:fill="FFFFFF" w:val="clear"/>
        </w:rPr>
        <w:t xml:space="preserve"> in the household.</w:t>
      </w:r>
      <w:r>
        <w:fldChar w:fldCharType="begin"/>
      </w:r>
      <w:r>
        <w:rPr>
          <w:sz w:val="24"/>
          <w:shd w:fill="FFFFFF" w:val="clear"/>
          <w:szCs w:val="24"/>
          <w:rFonts w:cs="Times New Roman" w:ascii="Times New Roman" w:hAnsi="Times New Roman"/>
          <w:color w:val="212121"/>
        </w:rPr>
        <w:instrText>ADDIN EN.CITE &lt;EndNote&gt;&lt;Cite&gt;&lt;Author&gt;Shults&lt;/Author&gt;&lt;Year&gt;2016&lt;/Year&gt;&lt;RecNum&gt;30&lt;/RecNum&gt;&lt;DisplayText&gt;(6, 7)&lt;/DisplayText&gt;&lt;record&gt;&lt;rec-number&gt;30&lt;/rec-number&gt;&lt;foreign-keys&gt;&lt;key app="EN" db-id="9pexzrwd6vtz2wepzzqxz9p7adx2etvt9rfx" timestamp="1624872330"&gt;30&lt;/key&gt;&lt;/foreign-keys&gt;&lt;ref-type name="Journal Article"&gt;17&lt;/ref-type&gt;&lt;contributors&gt;&lt;authors&gt;&lt;author&gt;Shults, Ruth A&lt;/author&gt;&lt;author&gt;Banerjee, Tanima&lt;/author&gt;&lt;author&gt;Perry, Timothy&lt;/author&gt;&lt;/authors&gt;&lt;/contributors&gt;&lt;titles&gt;&lt;title&gt;Who&amp;apos;s not driving among US high school seniors: A closer look at race/ethnicity, socioeconomic factors, and driving status&lt;/title&gt;&lt;secondary-title&gt;Traffic injury prevention&lt;/secondary-title&gt;&lt;/titles&gt;&lt;periodical&gt;&lt;full-title&gt;Traffic injury prevention&lt;/full-title&gt;&lt;/periodical&gt;&lt;pages&gt;803-809&lt;/pages&gt;&lt;volume&gt;17&lt;/volume&gt;&lt;number&gt;8&lt;/number&gt;&lt;dates&gt;&lt;year&gt;2016&lt;/year&gt;&lt;/dates&gt;&lt;isbn&gt;1538-9588&lt;/isbn&gt;&lt;urls&gt;&lt;/urls&gt;&lt;/record&gt;&lt;/Cite&gt;&lt;Cite&gt;&lt;Author&gt;Zamani-Alavijeh&lt;/Author&gt;&lt;Year&gt;2010&lt;/Year&gt;&lt;RecNum&gt;42&lt;/RecNum&gt;&lt;record&gt;&lt;rec-number&gt;42&lt;/rec-number&gt;&lt;foreign-keys&gt;&lt;key app="EN" db-id="9pexzrwd6vtz2wepzzqxz9p7adx2etvt9rfx" timestamp="1626539107"&gt;42&lt;/key&gt;&lt;/foreign-keys&gt;&lt;ref-type name="Journal Article"&gt;17&lt;/ref-type&gt;&lt;contributors&gt;&lt;authors&gt;&lt;author&gt;Zamani-Alavijeh, Fereshteh&lt;/author&gt;&lt;author&gt;Niknami, Shamsaddin&lt;/author&gt;&lt;author&gt;Bazargan, Mohsen&lt;/author&gt;&lt;author&gt;Mohamadi, Esa&lt;/author&gt;&lt;author&gt;Montazeri, Ali&lt;/author&gt;&lt;author&gt;Ghofranipour, Fazlollah&lt;/author&gt;&lt;author&gt;Ahmadi, Fazlollah&lt;/author&gt;&lt;author&gt;Tavafian, Sedigheh Sadat&lt;/author&gt;&lt;author&gt;Shahrzad-Bazargan-Hejazi&lt;/author&gt;&lt;/authors&gt;&lt;/contributors&gt;&lt;titles&gt;&lt;title&gt;Risk-taking behaviors among motorcyclists in middle east countries: a case of islamic republic of Iran&lt;/title&gt;&lt;secondary-title&gt;Traffic injury prevention&lt;/secondary-title&gt;&lt;/titles&gt;&lt;periodical&gt;&lt;full-title&gt;Traffic injury prevention&lt;/full-title&gt;&lt;/periodical&gt;&lt;pages&gt;25-34&lt;/pages&gt;&lt;volume&gt;11&lt;/volume&gt;&lt;number&gt;1&lt;/number&gt;&lt;dates&gt;&lt;year&gt;2010&lt;/year&gt;&lt;/dates&gt;&lt;isbn&gt;1538-9588&lt;/isbn&gt;&lt;urls&gt;&lt;/urls&gt;&lt;/record&gt;&lt;/Cite&gt;&lt;/EndNote&gt;</w:instrText>
      </w:r>
      <w:r>
        <w:rPr>
          <w:rFonts w:cs="Times New Roman" w:ascii="Times New Roman" w:hAnsi="Times New Roman"/>
          <w:color w:val="212121"/>
          <w:sz w:val="24"/>
          <w:szCs w:val="24"/>
          <w:shd w:fill="FFFFFF" w:val="clear"/>
        </w:rPr>
      </w:r>
      <w:r>
        <w:rPr>
          <w:sz w:val="24"/>
          <w:shd w:fill="FFFFFF" w:val="clear"/>
          <w:szCs w:val="24"/>
          <w:rFonts w:cs="Times New Roman" w:ascii="Times New Roman" w:hAnsi="Times New Roman"/>
          <w:color w:val="212121"/>
        </w:rPr>
        <w:fldChar w:fldCharType="separate"/>
      </w:r>
      <w:r>
        <w:rPr>
          <w:rFonts w:cs="Times New Roman" w:ascii="Times New Roman" w:hAnsi="Times New Roman"/>
          <w:color w:val="212121"/>
          <w:sz w:val="24"/>
          <w:szCs w:val="24"/>
          <w:shd w:fill="FFFFFF" w:val="clear"/>
        </w:rPr>
        <w:t>(6, 7)</w:t>
      </w:r>
      <w:r>
        <w:rPr>
          <w:rFonts w:cs="Times New Roman" w:ascii="Times New Roman" w:hAnsi="Times New Roman"/>
          <w:color w:val="212121"/>
          <w:sz w:val="24"/>
          <w:szCs w:val="24"/>
          <w:shd w:fill="FFFFFF" w:val="clear"/>
        </w:rPr>
      </w:r>
      <w:r>
        <w:rPr>
          <w:sz w:val="24"/>
          <w:shd w:fill="FFFFFF" w:val="clear"/>
          <w:szCs w:val="24"/>
          <w:rFonts w:cs="Times New Roman" w:ascii="Times New Roman" w:hAnsi="Times New Roman"/>
          <w:color w:val="212121"/>
        </w:rPr>
        <w:fldChar w:fldCharType="end"/>
      </w:r>
      <w:r>
        <w:rPr>
          <w:rFonts w:cs="Times New Roman" w:ascii="Times New Roman" w:hAnsi="Times New Roman"/>
          <w:color w:val="212121"/>
          <w:sz w:val="24"/>
          <w:szCs w:val="24"/>
          <w:shd w:fill="FFFFFF" w:val="clear"/>
        </w:rPr>
        <w:t xml:space="preserve"> Underage driving is linked to adolescents’ aspiration of becoming independent and experience adventure, augmented with peer pressure.</w:t>
      </w:r>
      <w:r>
        <w:fldChar w:fldCharType="begin"/>
      </w:r>
      <w:r>
        <w:rPr>
          <w:sz w:val="24"/>
          <w:shd w:fill="FFFFFF" w:val="clear"/>
          <w:szCs w:val="24"/>
          <w:rFonts w:cs="Times New Roman" w:ascii="Times New Roman" w:hAnsi="Times New Roman"/>
          <w:color w:val="212121"/>
        </w:rPr>
        <w:instrText>ADDIN EN.CITE &lt;EndNote&gt;&lt;Cite&gt;&lt;Author&gt;Alderman&lt;/Author&gt;&lt;Year&gt;2018&lt;/Year&gt;&lt;RecNum&gt;4&lt;/RecNum&gt;&lt;DisplayText&gt;(8)&lt;/DisplayText&gt;&lt;record&gt;&lt;rec-number&gt;4&lt;/rec-number&gt;&lt;foreign-keys&gt;&lt;key app="EN" db-id="9pexzrwd6vtz2wepzzqxz9p7adx2etvt9rfx" timestamp="1612559928"&gt;4&lt;/key&gt;&lt;/foreign-keys&gt;&lt;ref-type name="Journal Article"&gt;17&lt;/ref-type&gt;&lt;contributors&gt;&lt;authors&gt;&lt;author&gt;Alderman, Elizabeth M&lt;/author&gt;&lt;author&gt;Johnston, Brian D&lt;/author&gt;&lt;/authors&gt;&lt;/contributors&gt;&lt;titles&gt;&lt;title&gt;The teen driver&lt;/title&gt;&lt;secondary-title&gt;Pediatrics&lt;/secondary-title&gt;&lt;/titles&gt;&lt;periodical&gt;&lt;full-title&gt;Pediatrics&lt;/full-title&gt;&lt;/periodical&gt;&lt;volume&gt;142&lt;/volume&gt;&lt;number&gt;4&lt;/number&gt;&lt;dates&gt;&lt;year&gt;2018&lt;/year&gt;&lt;/dates&gt;&lt;isbn&gt;0031-4005&lt;/isbn&gt;&lt;urls&gt;&lt;/urls&gt;&lt;/record&gt;&lt;/Cite&gt;&lt;/EndNote&gt;</w:instrText>
      </w:r>
      <w:r>
        <w:rPr>
          <w:rFonts w:cs="Times New Roman" w:ascii="Times New Roman" w:hAnsi="Times New Roman"/>
          <w:color w:val="212121"/>
          <w:sz w:val="24"/>
          <w:szCs w:val="24"/>
          <w:shd w:fill="FFFFFF" w:val="clear"/>
        </w:rPr>
      </w:r>
      <w:r>
        <w:rPr>
          <w:sz w:val="24"/>
          <w:shd w:fill="FFFFFF" w:val="clear"/>
          <w:szCs w:val="24"/>
          <w:rFonts w:cs="Times New Roman" w:ascii="Times New Roman" w:hAnsi="Times New Roman"/>
          <w:color w:val="212121"/>
        </w:rPr>
        <w:fldChar w:fldCharType="separate"/>
      </w:r>
      <w:r>
        <w:rPr>
          <w:rFonts w:cs="Times New Roman" w:ascii="Times New Roman" w:hAnsi="Times New Roman"/>
          <w:color w:val="212121"/>
          <w:sz w:val="24"/>
          <w:szCs w:val="24"/>
          <w:shd w:fill="FFFFFF" w:val="clear"/>
        </w:rPr>
        <w:t>(8)</w:t>
      </w:r>
      <w:r>
        <w:rPr>
          <w:rFonts w:cs="Times New Roman" w:ascii="Times New Roman" w:hAnsi="Times New Roman"/>
          <w:color w:val="212121"/>
          <w:sz w:val="24"/>
          <w:szCs w:val="24"/>
          <w:shd w:fill="FFFFFF" w:val="clear"/>
        </w:rPr>
      </w:r>
      <w:r>
        <w:rPr>
          <w:sz w:val="24"/>
          <w:shd w:fill="FFFFFF" w:val="clear"/>
          <w:szCs w:val="24"/>
          <w:rFonts w:cs="Times New Roman" w:ascii="Times New Roman" w:hAnsi="Times New Roman"/>
          <w:color w:val="212121"/>
        </w:rPr>
        <w:fldChar w:fldCharType="end"/>
      </w:r>
    </w:p>
    <w:p>
      <w:pPr>
        <w:pStyle w:val="Normal"/>
        <w:spacing w:lineRule="auto" w:line="480"/>
        <w:jc w:val="both"/>
        <w:rPr>
          <w:rFonts w:ascii="Times New Roman" w:hAnsi="Times New Roman" w:cs="Times New Roman"/>
          <w:color w:val="212121"/>
          <w:sz w:val="24"/>
          <w:szCs w:val="24"/>
          <w:shd w:fill="FFFFFF" w:val="clear"/>
        </w:rPr>
      </w:pPr>
      <w:r>
        <w:rPr>
          <w:rFonts w:cs="Times New Roman" w:ascii="Times New Roman" w:hAnsi="Times New Roman"/>
          <w:color w:val="212121"/>
          <w:sz w:val="24"/>
          <w:szCs w:val="24"/>
          <w:shd w:fill="FFFFFF" w:val="clear"/>
        </w:rPr>
        <w:t>Demographic and socioeconomic factors, behaviors and consequences related to road crashes by adolescent car drivers have been studied in high- income countries (HICs).</w:t>
      </w:r>
      <w:r>
        <w:fldChar w:fldCharType="begin"/>
      </w:r>
      <w:r>
        <w:rPr>
          <w:sz w:val="24"/>
          <w:shd w:fill="FFFFFF" w:val="clear"/>
          <w:szCs w:val="24"/>
          <w:rFonts w:cs="Times New Roman" w:ascii="Times New Roman" w:hAnsi="Times New Roman"/>
          <w:color w:val="212121"/>
        </w:rPr>
        <w:instrText>ADDIN EN.CITE &lt;EndNote&gt;&lt;Cite&gt;&lt;Author&gt;Hanna&lt;/Author&gt;&lt;Year&gt;2010&lt;/Year&gt;&lt;RecNum&gt;5&lt;/RecNum&gt;&lt;DisplayText&gt;(9, 10)&lt;/DisplayText&gt;&lt;record&gt;&lt;rec-number&gt;5&lt;/rec-number&gt;&lt;foreign-keys&gt;&lt;key app="EN" db-id="9pexzrwd6vtz2wepzzqxz9p7adx2etvt9rfx" timestamp="1612559989"&gt;5&lt;/key&gt;&lt;/foreign-keys&gt;&lt;ref-type name="Journal Article"&gt;17&lt;/ref-type&gt;&lt;contributors&gt;&lt;authors&gt;&lt;author&gt;Hanna, Christina L&lt;/author&gt;&lt;author&gt;Hasselberg, Marie&lt;/author&gt;&lt;author&gt;Laflamme, Lucie&lt;/author&gt;&lt;author&gt;Möller, Jette&lt;/author&gt;&lt;/authors&gt;&lt;/contributors&gt;&lt;titles&gt;&lt;title&gt;Road traffic crash circumstances and consequences among young unlicensed drivers: a Swedish cohort study on socioeconomic disparities&lt;/title&gt;&lt;secondary-title&gt;BMC Public Health&lt;/secondary-title&gt;&lt;/titles&gt;&lt;periodical&gt;&lt;full-title&gt;BMC Public Health&lt;/full-title&gt;&lt;/periodical&gt;&lt;pages&gt;1-8&lt;/pages&gt;&lt;volume&gt;10&lt;/volume&gt;&lt;number&gt;1&lt;/number&gt;&lt;dates&gt;&lt;year&gt;2010&lt;/year&gt;&lt;/dates&gt;&lt;isbn&gt;1471-2458&lt;/isbn&gt;&lt;urls&gt;&lt;/urls&gt;&lt;/record&gt;&lt;/Cite&gt;&lt;Cite&gt;&lt;Author&gt;Bates&lt;/Author&gt;&lt;Year&gt;2014&lt;/Year&gt;&lt;RecNum&gt;7&lt;/RecNum&gt;&lt;record&gt;&lt;rec-number&gt;7&lt;/rec-number&gt;&lt;foreign-keys&gt;&lt;key app="EN" db-id="9pexzrwd6vtz2wepzzqxz9p7adx2etvt9rfx" timestamp="1612560759"&gt;7&lt;/key&gt;&lt;/foreign-keys&gt;&lt;ref-type name="Journal Article"&gt;17&lt;/ref-type&gt;&lt;contributors&gt;&lt;authors&gt;&lt;author&gt;Bates, Lyndel J&lt;/author&gt;&lt;author&gt;Davey, Jeremy&lt;/author&gt;&lt;author&gt;Watson, Barry&lt;/author&gt;&lt;author&gt;King, Mark J&lt;/author&gt;&lt;author&gt;Armstrong, Kerry&lt;/author&gt;&lt;/authors&gt;&lt;/contributors&gt;&lt;titles&gt;&lt;title&gt;Factors contributing to crashes among young drivers&lt;/title&gt;&lt;secondary-title&gt;Sultan Qaboos university medical journal&lt;/secondary-title&gt;&lt;/titles&gt;&lt;periodical&gt;&lt;full-title&gt;Sultan Qaboos university medical journal&lt;/full-title&gt;&lt;/periodical&gt;&lt;pages&gt;e297&lt;/pages&gt;&lt;volume&gt;14&lt;/volume&gt;&lt;number&gt;3&lt;/number&gt;&lt;dates&gt;&lt;year&gt;2014&lt;/year&gt;&lt;/dates&gt;&lt;urls&gt;&lt;/urls&gt;&lt;/record&gt;&lt;/Cite&gt;&lt;/EndNote&gt;</w:instrText>
      </w:r>
      <w:r>
        <w:rPr>
          <w:rFonts w:cs="Times New Roman" w:ascii="Times New Roman" w:hAnsi="Times New Roman"/>
          <w:color w:val="212121"/>
          <w:sz w:val="24"/>
          <w:szCs w:val="24"/>
          <w:shd w:fill="FFFFFF" w:val="clear"/>
        </w:rPr>
      </w:r>
      <w:r>
        <w:rPr>
          <w:sz w:val="24"/>
          <w:shd w:fill="FFFFFF" w:val="clear"/>
          <w:szCs w:val="24"/>
          <w:rFonts w:cs="Times New Roman" w:ascii="Times New Roman" w:hAnsi="Times New Roman"/>
          <w:color w:val="212121"/>
        </w:rPr>
        <w:fldChar w:fldCharType="separate"/>
      </w:r>
      <w:r>
        <w:rPr>
          <w:rFonts w:cs="Times New Roman" w:ascii="Times New Roman" w:hAnsi="Times New Roman"/>
          <w:color w:val="212121"/>
          <w:sz w:val="24"/>
          <w:szCs w:val="24"/>
          <w:shd w:fill="FFFFFF" w:val="clear"/>
        </w:rPr>
        <w:t>(9, 10)</w:t>
      </w:r>
      <w:r>
        <w:rPr>
          <w:rFonts w:cs="Times New Roman" w:ascii="Times New Roman" w:hAnsi="Times New Roman"/>
          <w:color w:val="212121"/>
          <w:sz w:val="24"/>
          <w:szCs w:val="24"/>
          <w:shd w:fill="FFFFFF" w:val="clear"/>
        </w:rPr>
      </w:r>
      <w:r>
        <w:rPr>
          <w:sz w:val="24"/>
          <w:shd w:fill="FFFFFF" w:val="clear"/>
          <w:szCs w:val="24"/>
          <w:rFonts w:cs="Times New Roman" w:ascii="Times New Roman" w:hAnsi="Times New Roman"/>
          <w:color w:val="212121"/>
        </w:rPr>
        <w:fldChar w:fldCharType="end"/>
      </w:r>
      <w:r>
        <w:rPr>
          <w:rFonts w:cs="Times New Roman" w:ascii="Times New Roman" w:hAnsi="Times New Roman"/>
          <w:color w:val="212121"/>
          <w:sz w:val="24"/>
          <w:szCs w:val="24"/>
          <w:shd w:fill="FFFFFF" w:val="clear"/>
        </w:rPr>
        <w:t xml:space="preserve"> The common crash risks in HICs among adolescent drivers are speeding, violation of safety rules, drink driving and use of cell phones.</w:t>
      </w:r>
      <w:r>
        <w:fldChar w:fldCharType="begin"/>
      </w:r>
      <w:r>
        <w:rPr>
          <w:sz w:val="24"/>
          <w:shd w:fill="FFFFFF" w:val="clear"/>
          <w:szCs w:val="24"/>
          <w:rFonts w:cs="Times New Roman" w:ascii="Times New Roman" w:hAnsi="Times New Roman"/>
          <w:color w:val="212121"/>
        </w:rPr>
        <w:instrText>ADDIN EN.CITE &lt;EndNote&gt;&lt;Cite&gt;&lt;Author&gt;Boulagouas&lt;/Author&gt;&lt;Year&gt;2020&lt;/Year&gt;&lt;RecNum&gt;3&lt;/RecNum&gt;&lt;DisplayText&gt;(11, 12)&lt;/DisplayText&gt;&lt;record&gt;&lt;rec-number&gt;3&lt;/rec-number&gt;&lt;foreign-keys&gt;&lt;key app="EN" db-id="9pexzrwd6vtz2wepzzqxz9p7adx2etvt9rfx" timestamp="1612559836"&gt;3&lt;/key&gt;&lt;/foreign-keys&gt;&lt;ref-type name="Journal Article"&gt;17&lt;/ref-type&gt;&lt;contributors&gt;&lt;authors&gt;&lt;author&gt;Boulagouas, Wafa&lt;/author&gt;&lt;author&gt;García-Herrero, Susana&lt;/author&gt;&lt;author&gt;Chaib, Rachid&lt;/author&gt;&lt;author&gt;Febres, Juan Diego&lt;/author&gt;&lt;author&gt;Mariscal, Miguel Ángel&lt;/author&gt;&lt;author&gt;Djebabra, Mébarek&lt;/author&gt;&lt;/authors&gt;&lt;/contributors&gt;&lt;titles&gt;&lt;title&gt;An investigation into unsafe behaviors and traffic accidents involving unlicensed drivers: a perspective for alignment measurement&lt;/title&gt;&lt;secondary-title&gt;International Journal of Environmental Research and Public Health&lt;/secondary-title&gt;&lt;/titles&gt;&lt;periodical&gt;&lt;full-title&gt;International journal of environmental research and public health&lt;/full-title&gt;&lt;/periodical&gt;&lt;pages&gt;6743&lt;/pages&gt;&lt;volume&gt;17&lt;/volume&gt;&lt;number&gt;18&lt;/number&gt;&lt;dates&gt;&lt;year&gt;2020&lt;/year&gt;&lt;/dates&gt;&lt;urls&gt;&lt;/urls&gt;&lt;/record&gt;&lt;/Cite&gt;&lt;Cite&gt;&lt;Author&gt;Jewett&lt;/Author&gt;&lt;Year&gt;2016&lt;/Year&gt;&lt;RecNum&gt;8&lt;/RecNum&gt;&lt;record&gt;&lt;rec-number&gt;8&lt;/rec-number&gt;&lt;foreign-keys&gt;&lt;key app="EN" db-id="9pexzrwd6vtz2wepzzqxz9p7adx2etvt9rfx" timestamp="1612561429"&gt;8&lt;/key&gt;&lt;/foreign-keys&gt;&lt;ref-type name="Journal Article"&gt;17&lt;/ref-type&gt;&lt;contributors&gt;&lt;authors&gt;&lt;author&gt;Jewett, Amy&lt;/author&gt;&lt;author&gt;Shults, Ruth A&lt;/author&gt;&lt;author&gt;Bhat, Geeta&lt;/author&gt;&lt;/authors&gt;&lt;/contributors&gt;&lt;titles&gt;&lt;title&gt;Parental perceptions of teen driving: Restrictions, worry and influence&lt;/title&gt;&lt;secondary-title&gt;Journal of safety research&lt;/secondary-title&gt;&lt;/titles&gt;&lt;periodical&gt;&lt;full-title&gt;Journal of safety research&lt;/full-title&gt;&lt;/periodical&gt;&lt;pages&gt;119-123&lt;/pages&gt;&lt;volume&gt;59&lt;/volume&gt;&lt;dates&gt;&lt;year&gt;2016&lt;/year&gt;&lt;/dates&gt;&lt;isbn&gt;0022-4375&lt;/isbn&gt;&lt;urls&gt;&lt;/urls&gt;&lt;/record&gt;&lt;/Cite&gt;&lt;/EndNote&gt;</w:instrText>
      </w:r>
      <w:r>
        <w:rPr>
          <w:rFonts w:cs="Times New Roman" w:ascii="Times New Roman" w:hAnsi="Times New Roman"/>
          <w:color w:val="212121"/>
          <w:sz w:val="24"/>
          <w:szCs w:val="24"/>
          <w:shd w:fill="FFFFFF" w:val="clear"/>
        </w:rPr>
      </w:r>
      <w:r>
        <w:rPr>
          <w:sz w:val="24"/>
          <w:shd w:fill="FFFFFF" w:val="clear"/>
          <w:szCs w:val="24"/>
          <w:rFonts w:cs="Times New Roman" w:ascii="Times New Roman" w:hAnsi="Times New Roman"/>
          <w:color w:val="212121"/>
        </w:rPr>
        <w:fldChar w:fldCharType="separate"/>
      </w:r>
      <w:r>
        <w:rPr>
          <w:rFonts w:cs="Times New Roman" w:ascii="Times New Roman" w:hAnsi="Times New Roman"/>
          <w:color w:val="212121"/>
          <w:sz w:val="24"/>
          <w:szCs w:val="24"/>
          <w:shd w:fill="FFFFFF" w:val="clear"/>
        </w:rPr>
        <w:t>(11, 12)</w:t>
      </w:r>
      <w:r>
        <w:rPr>
          <w:rFonts w:cs="Times New Roman" w:ascii="Times New Roman" w:hAnsi="Times New Roman"/>
          <w:color w:val="212121"/>
          <w:sz w:val="24"/>
          <w:szCs w:val="24"/>
          <w:shd w:fill="FFFFFF" w:val="clear"/>
        </w:rPr>
      </w:r>
      <w:r>
        <w:rPr>
          <w:sz w:val="24"/>
          <w:shd w:fill="FFFFFF" w:val="clear"/>
          <w:szCs w:val="24"/>
          <w:rFonts w:cs="Times New Roman" w:ascii="Times New Roman" w:hAnsi="Times New Roman"/>
          <w:color w:val="212121"/>
        </w:rPr>
        <w:fldChar w:fldCharType="end"/>
      </w:r>
      <w:r>
        <w:rPr>
          <w:rFonts w:cs="Times New Roman" w:ascii="Times New Roman" w:hAnsi="Times New Roman"/>
          <w:color w:val="212121"/>
          <w:sz w:val="24"/>
          <w:szCs w:val="24"/>
          <w:shd w:fill="FFFFFF" w:val="clear"/>
        </w:rPr>
        <w:t xml:space="preserve"> Graduate driving license program in some high income countries aims to restrict the road traffic exposure of adolescent drivers; and have been shown to successful in reducing fatal crashes in young drivers.</w:t>
      </w:r>
      <w:r>
        <w:fldChar w:fldCharType="begin"/>
      </w:r>
      <w:r>
        <w:rPr>
          <w:sz w:val="24"/>
          <w:shd w:fill="FFFFFF" w:val="clear"/>
          <w:szCs w:val="24"/>
          <w:rFonts w:cs="Times New Roman" w:ascii="Times New Roman" w:hAnsi="Times New Roman"/>
          <w:color w:val="212121"/>
        </w:rPr>
        <w:instrText>ADDIN EN.CITE &lt;EndNote&gt;&lt;Cite&gt;&lt;Author&gt;Tefft&lt;/Author&gt;&lt;Year&gt;2014&lt;/Year&gt;&lt;RecNum&gt;6&lt;/RecNum&gt;&lt;DisplayText&gt;(13)&lt;/DisplayText&gt;&lt;record&gt;&lt;rec-number&gt;6&lt;/rec-number&gt;&lt;foreign-keys&gt;&lt;key app="EN" db-id="9pexzrwd6vtz2wepzzqxz9p7adx2etvt9rfx" timestamp="1612560587"&gt;6&lt;/key&gt;&lt;/foreign-keys&gt;&lt;ref-type name="Journal Article"&gt;17&lt;/ref-type&gt;&lt;contributors&gt;&lt;authors&gt;&lt;author&gt;Tefft, Brian C&lt;/author&gt;&lt;author&gt;Williams, Allan F&lt;/author&gt;&lt;author&gt;Grabowski, Jurek G&lt;/author&gt;&lt;/authors&gt;&lt;/contributors&gt;&lt;titles&gt;&lt;title&gt;Driver licensing and reasons for delaying licensure among young adults ages 18-20, United States, 2012&lt;/title&gt;&lt;secondary-title&gt;Injury epidemiology&lt;/secondary-title&gt;&lt;/titles&gt;&lt;periodical&gt;&lt;full-title&gt;Injury epidemiology&lt;/full-title&gt;&lt;/periodical&gt;&lt;pages&gt;1-8&lt;/pages&gt;&lt;volume&gt;1&lt;/volume&gt;&lt;number&gt;1&lt;/number&gt;&lt;dates&gt;&lt;year&gt;2014&lt;/year&gt;&lt;/dates&gt;&lt;isbn&gt;2197-1714&lt;/isbn&gt;&lt;urls&gt;&lt;/urls&gt;&lt;/record&gt;&lt;/Cite&gt;&lt;/EndNote&gt;</w:instrText>
      </w:r>
      <w:r>
        <w:rPr>
          <w:rFonts w:cs="Times New Roman" w:ascii="Times New Roman" w:hAnsi="Times New Roman"/>
          <w:color w:val="212121"/>
          <w:sz w:val="24"/>
          <w:szCs w:val="24"/>
          <w:shd w:fill="FFFFFF" w:val="clear"/>
        </w:rPr>
      </w:r>
      <w:r>
        <w:rPr>
          <w:sz w:val="24"/>
          <w:shd w:fill="FFFFFF" w:val="clear"/>
          <w:szCs w:val="24"/>
          <w:rFonts w:cs="Times New Roman" w:ascii="Times New Roman" w:hAnsi="Times New Roman"/>
          <w:color w:val="212121"/>
        </w:rPr>
        <w:fldChar w:fldCharType="separate"/>
      </w:r>
      <w:r>
        <w:rPr>
          <w:rFonts w:cs="Times New Roman" w:ascii="Times New Roman" w:hAnsi="Times New Roman"/>
          <w:color w:val="212121"/>
          <w:sz w:val="24"/>
          <w:szCs w:val="24"/>
          <w:shd w:fill="FFFFFF" w:val="clear"/>
        </w:rPr>
        <w:t>(13)</w:t>
      </w:r>
      <w:r>
        <w:rPr>
          <w:rFonts w:cs="Times New Roman" w:ascii="Times New Roman" w:hAnsi="Times New Roman"/>
          <w:color w:val="212121"/>
          <w:sz w:val="24"/>
          <w:szCs w:val="24"/>
          <w:shd w:fill="FFFFFF" w:val="clear"/>
        </w:rPr>
      </w:r>
      <w:r>
        <w:rPr>
          <w:sz w:val="24"/>
          <w:shd w:fill="FFFFFF" w:val="clear"/>
          <w:szCs w:val="24"/>
          <w:rFonts w:cs="Times New Roman" w:ascii="Times New Roman" w:hAnsi="Times New Roman"/>
          <w:color w:val="212121"/>
        </w:rPr>
        <w:fldChar w:fldCharType="end"/>
      </w:r>
    </w:p>
    <w:p>
      <w:pPr>
        <w:pStyle w:val="Normal"/>
        <w:spacing w:lineRule="auto" w:line="480"/>
        <w:ind w:hanging="0"/>
        <w:jc w:val="both"/>
        <w:rPr>
          <w:rFonts w:ascii="Times New Roman" w:hAnsi="Times New Roman" w:cs="Times New Roman"/>
          <w:color w:val="212121"/>
          <w:sz w:val="24"/>
          <w:szCs w:val="24"/>
          <w:shd w:fill="FFFFFF" w:val="clear"/>
        </w:rPr>
      </w:pPr>
      <w:r>
        <w:rPr>
          <w:rFonts w:cs="Times New Roman" w:ascii="Times New Roman" w:hAnsi="Times New Roman"/>
          <w:color w:val="212121"/>
          <w:sz w:val="24"/>
          <w:szCs w:val="24"/>
          <w:shd w:fill="FFFFFF" w:val="clear"/>
        </w:rPr>
        <w:t xml:space="preserve">It is unclear how underage drivers are contributing to the crash burden in low and middle income settings. Studies from many Asian countries show that underage motorcycle driving exist and </w:t>
      </w:r>
      <w:del w:id="97" w:author="Martin Gerdin Wärnberg" w:date="2021-07-20T09:39:07Z">
        <w:r>
          <w:rPr>
            <w:rFonts w:cs="Times New Roman" w:ascii="Times New Roman" w:hAnsi="Times New Roman"/>
            <w:color w:val="212121"/>
            <w:sz w:val="24"/>
            <w:szCs w:val="24"/>
            <w:shd w:fill="FFFFFF" w:val="clear"/>
          </w:rPr>
          <w:delText>young</w:delText>
        </w:r>
      </w:del>
      <w:r>
        <w:rPr>
          <w:rFonts w:cs="Times New Roman" w:ascii="Times New Roman" w:hAnsi="Times New Roman"/>
          <w:color w:val="212121"/>
          <w:sz w:val="24"/>
          <w:szCs w:val="24"/>
          <w:shd w:fill="FFFFFF" w:val="clear"/>
        </w:rPr>
        <w:t xml:space="preserve"> boys as young as </w:t>
      </w:r>
      <w:ins w:id="98" w:author="Martin Gerdin Wärnberg" w:date="2021-07-20T09:39:12Z">
        <w:r>
          <w:rPr>
            <w:rFonts w:cs="Times New Roman" w:ascii="Times New Roman" w:hAnsi="Times New Roman"/>
            <w:color w:val="212121"/>
            <w:sz w:val="24"/>
            <w:szCs w:val="24"/>
            <w:shd w:fill="FFFFFF" w:val="clear"/>
          </w:rPr>
          <w:t>eight</w:t>
        </w:r>
      </w:ins>
      <w:del w:id="99" w:author="Martin Gerdin Wärnberg" w:date="2021-07-20T09:39:12Z">
        <w:r>
          <w:rPr>
            <w:rFonts w:cs="Times New Roman" w:ascii="Times New Roman" w:hAnsi="Times New Roman"/>
            <w:color w:val="212121"/>
            <w:sz w:val="24"/>
            <w:szCs w:val="24"/>
            <w:shd w:fill="FFFFFF" w:val="clear"/>
          </w:rPr>
          <w:delText>8</w:delText>
        </w:r>
      </w:del>
      <w:r>
        <w:rPr>
          <w:rFonts w:cs="Times New Roman" w:ascii="Times New Roman" w:hAnsi="Times New Roman"/>
          <w:color w:val="212121"/>
          <w:sz w:val="24"/>
          <w:szCs w:val="24"/>
          <w:shd w:fill="FFFFFF" w:val="clear"/>
        </w:rPr>
        <w:t xml:space="preserve"> years </w:t>
      </w:r>
      <w:del w:id="100" w:author="Martin Gerdin Wärnberg" w:date="2021-07-20T09:39:17Z">
        <w:r>
          <w:rPr>
            <w:rFonts w:cs="Times New Roman" w:ascii="Times New Roman" w:hAnsi="Times New Roman"/>
            <w:color w:val="212121"/>
            <w:sz w:val="24"/>
            <w:szCs w:val="24"/>
            <w:shd w:fill="FFFFFF" w:val="clear"/>
          </w:rPr>
          <w:delText>were</w:delText>
        </w:r>
      </w:del>
      <w:ins w:id="101" w:author="Martin Gerdin Wärnberg" w:date="2021-07-20T09:39:17Z">
        <w:r>
          <w:rPr>
            <w:rFonts w:cs="Times New Roman" w:ascii="Times New Roman" w:hAnsi="Times New Roman"/>
            <w:color w:val="212121"/>
            <w:sz w:val="24"/>
            <w:szCs w:val="24"/>
            <w:shd w:fill="FFFFFF" w:val="clear"/>
          </w:rPr>
          <w:t>have been</w:t>
        </w:r>
      </w:ins>
      <w:r>
        <w:rPr>
          <w:rFonts w:cs="Times New Roman" w:ascii="Times New Roman" w:hAnsi="Times New Roman"/>
          <w:color w:val="212121"/>
          <w:sz w:val="24"/>
          <w:szCs w:val="24"/>
          <w:shd w:fill="FFFFFF" w:val="clear"/>
        </w:rPr>
        <w:t xml:space="preserve"> reported to drive motorcycles.</w:t>
      </w:r>
      <w:r>
        <w:fldChar w:fldCharType="begin"/>
      </w:r>
      <w:r>
        <w:rPr>
          <w:sz w:val="24"/>
          <w:shd w:fill="FFFFFF" w:val="clear"/>
          <w:szCs w:val="24"/>
          <w:rFonts w:cs="Times New Roman" w:ascii="Times New Roman" w:hAnsi="Times New Roman"/>
          <w:color w:val="212121"/>
        </w:rPr>
        <w:instrText>ADDIN EN.CITE</w:instrText>
      </w:r>
      <w:r>
        <w:rPr>
          <w:rFonts w:cs="Times New Roman" w:ascii="Times New Roman" w:hAnsi="Times New Roman"/>
          <w:color w:val="212121"/>
          <w:sz w:val="24"/>
          <w:szCs w:val="24"/>
          <w:shd w:fill="FFFFFF" w:val="clear"/>
        </w:rPr>
      </w:r>
      <w:r>
        <w:fldChar w:fldCharType="begin"/>
      </w:r>
      <w:r>
        <w:rPr>
          <w:sz w:val="24"/>
          <w:shd w:fill="FFFFFF" w:val="clear"/>
          <w:szCs w:val="24"/>
          <w:rFonts w:cs="Times New Roman" w:ascii="Times New Roman" w:hAnsi="Times New Roman"/>
          <w:color w:val="212121"/>
        </w:rPr>
        <w:instrText>ADDIN EN.CITE.DATA</w:instrText>
      </w:r>
      <w:r>
        <w:rPr>
          <w:rFonts w:cs="Times New Roman" w:ascii="Times New Roman" w:hAnsi="Times New Roman"/>
          <w:color w:val="212121"/>
          <w:sz w:val="24"/>
          <w:szCs w:val="24"/>
          <w:shd w:fill="FFFFFF" w:val="clear"/>
        </w:rPr>
      </w:r>
      <w:r>
        <w:rPr>
          <w:sz w:val="24"/>
          <w:shd w:fill="FFFFFF" w:val="clear"/>
          <w:szCs w:val="24"/>
          <w:rFonts w:cs="Times New Roman" w:ascii="Times New Roman" w:hAnsi="Times New Roman"/>
          <w:color w:val="212121"/>
        </w:rPr>
        <w:fldChar w:fldCharType="separate"/>
      </w:r>
      <w:r>
        <w:rPr>
          <w:rFonts w:cs="Times New Roman" w:ascii="Times New Roman" w:hAnsi="Times New Roman"/>
          <w:color w:val="212121"/>
          <w:sz w:val="24"/>
          <w:szCs w:val="24"/>
          <w:shd w:fill="FFFFFF" w:val="clear"/>
        </w:rPr>
      </w:r>
      <w:r>
        <w:rPr>
          <w:rFonts w:cs="Times New Roman" w:ascii="Times New Roman" w:hAnsi="Times New Roman"/>
          <w:color w:val="212121"/>
          <w:sz w:val="24"/>
          <w:szCs w:val="24"/>
          <w:shd w:fill="FFFFFF" w:val="clear"/>
        </w:rPr>
      </w:r>
      <w:r>
        <w:rPr>
          <w:sz w:val="24"/>
          <w:shd w:fill="FFFFFF" w:val="clear"/>
          <w:szCs w:val="24"/>
          <w:rFonts w:cs="Times New Roman" w:ascii="Times New Roman" w:hAnsi="Times New Roman"/>
          <w:color w:val="212121"/>
        </w:rPr>
        <w:fldChar w:fldCharType="end"/>
      </w:r>
      <w:r>
        <w:rPr>
          <w:sz w:val="24"/>
          <w:shd w:fill="FFFFFF" w:val="clear"/>
          <w:szCs w:val="24"/>
          <w:rFonts w:cs="Times New Roman" w:ascii="Times New Roman" w:hAnsi="Times New Roman"/>
          <w:color w:val="212121"/>
        </w:rPr>
        <w:fldChar w:fldCharType="separate"/>
      </w:r>
      <w:r>
        <w:rPr>
          <w:rFonts w:cs="Times New Roman" w:ascii="Times New Roman" w:hAnsi="Times New Roman"/>
          <w:color w:val="212121"/>
          <w:sz w:val="24"/>
          <w:szCs w:val="24"/>
          <w:shd w:fill="FFFFFF" w:val="clear"/>
        </w:rPr>
        <w:t>(14-17)</w:t>
      </w:r>
      <w:r>
        <w:rPr>
          <w:rFonts w:cs="Times New Roman" w:ascii="Times New Roman" w:hAnsi="Times New Roman"/>
          <w:color w:val="212121"/>
          <w:sz w:val="24"/>
          <w:szCs w:val="24"/>
          <w:shd w:fill="FFFFFF" w:val="clear"/>
        </w:rPr>
      </w:r>
      <w:r>
        <w:rPr>
          <w:sz w:val="24"/>
          <w:shd w:fill="FFFFFF" w:val="clear"/>
          <w:szCs w:val="24"/>
          <w:rFonts w:cs="Times New Roman" w:ascii="Times New Roman" w:hAnsi="Times New Roman"/>
          <w:color w:val="212121"/>
        </w:rPr>
        <w:fldChar w:fldCharType="end"/>
      </w:r>
      <w:r>
        <w:rPr>
          <w:rFonts w:cs="Times New Roman" w:ascii="Times New Roman" w:hAnsi="Times New Roman"/>
          <w:color w:val="212121"/>
          <w:sz w:val="24"/>
          <w:szCs w:val="24"/>
          <w:shd w:fill="FFFFFF" w:val="clear"/>
        </w:rPr>
        <w:t xml:space="preserve"> </w:t>
      </w:r>
      <w:r>
        <w:fldChar w:fldCharType="begin"/>
      </w:r>
      <w:r>
        <w:rPr>
          <w:sz w:val="24"/>
          <w:shd w:fill="FFFFFF" w:val="clear"/>
          <w:szCs w:val="24"/>
          <w:rFonts w:cs="Times New Roman" w:ascii="Times New Roman" w:hAnsi="Times New Roman"/>
          <w:color w:val="212121"/>
        </w:rPr>
        <w:instrText>ADDIN EN.CITE &lt;EndNote&gt;&lt;Cite&gt;&lt;Author&gt;Rahman&lt;/Author&gt;&lt;Year&gt;2016&lt;/Year&gt;&lt;RecNum&gt;41&lt;/RecNum&gt;&lt;DisplayText&gt;(18)&lt;/DisplayText&gt;&lt;record&gt;&lt;rec-number&gt;41&lt;/rec-number&gt;&lt;foreign-keys&gt;&lt;key app="EN" db-id="9pexzrwd6vtz2wepzzqxz9p7adx2etvt9rfx" timestamp="1626538228"&gt;41&lt;/key&gt;&lt;/foreign-keys&gt;&lt;ref-type name="Journal Article"&gt;17&lt;/ref-type&gt;&lt;contributors&gt;&lt;authors&gt;&lt;author&gt;Rahman, Nik Hisamuddin&lt;/author&gt;&lt;author&gt;Rainis, Ruslan&lt;/author&gt;&lt;author&gt;Noor, Syed Hatim&lt;/author&gt;&lt;author&gt;Mohamad, Sharifah Mastura Syed&lt;/author&gt;&lt;/authors&gt;&lt;/contributors&gt;&lt;titles&gt;&lt;title&gt;The Buffering analysis to identify common geographical factors within the vicinity of severe injury related to motor vehicle crash in Malaysia&lt;/title&gt;&lt;secondary-title&gt;World journal of emergency medicine&lt;/secondary-title&gt;&lt;/titles&gt;&lt;periodical&gt;&lt;full-title&gt;World journal of emergency medicine&lt;/full-title&gt;&lt;/periodical&gt;&lt;pages&gt;278&lt;/pages&gt;&lt;volume&gt;7&lt;/volume&gt;&lt;number&gt;4&lt;/number&gt;&lt;dates&gt;&lt;year&gt;2016&lt;/year&gt;&lt;/dates&gt;&lt;urls&gt;&lt;/urls&gt;&lt;/record&gt;&lt;/Cite&gt;&lt;/EndNote&gt;</w:instrText>
      </w:r>
      <w:r>
        <w:rPr>
          <w:rFonts w:cs="Times New Roman" w:ascii="Times New Roman" w:hAnsi="Times New Roman"/>
          <w:color w:val="212121"/>
          <w:sz w:val="24"/>
          <w:szCs w:val="24"/>
          <w:shd w:fill="FFFFFF" w:val="clear"/>
        </w:rPr>
      </w:r>
      <w:r>
        <w:rPr>
          <w:sz w:val="24"/>
          <w:shd w:fill="FFFFFF" w:val="clear"/>
          <w:szCs w:val="24"/>
          <w:rFonts w:cs="Times New Roman" w:ascii="Times New Roman" w:hAnsi="Times New Roman"/>
          <w:color w:val="212121"/>
        </w:rPr>
        <w:fldChar w:fldCharType="separate"/>
      </w:r>
      <w:r>
        <w:rPr>
          <w:rFonts w:cs="Times New Roman" w:ascii="Times New Roman" w:hAnsi="Times New Roman"/>
          <w:color w:val="212121"/>
          <w:sz w:val="24"/>
          <w:szCs w:val="24"/>
          <w:shd w:fill="FFFFFF" w:val="clear"/>
        </w:rPr>
        <w:t>(18)</w:t>
      </w:r>
      <w:r>
        <w:rPr>
          <w:rFonts w:cs="Times New Roman" w:ascii="Times New Roman" w:hAnsi="Times New Roman"/>
          <w:color w:val="212121"/>
          <w:sz w:val="24"/>
          <w:szCs w:val="24"/>
          <w:shd w:fill="FFFFFF" w:val="clear"/>
        </w:rPr>
      </w:r>
      <w:r>
        <w:rPr>
          <w:sz w:val="24"/>
          <w:shd w:fill="FFFFFF" w:val="clear"/>
          <w:szCs w:val="24"/>
          <w:rFonts w:cs="Times New Roman" w:ascii="Times New Roman" w:hAnsi="Times New Roman"/>
          <w:color w:val="212121"/>
        </w:rPr>
        <w:fldChar w:fldCharType="end"/>
      </w:r>
      <w:r>
        <w:rPr>
          <w:rFonts w:cs="Times New Roman" w:ascii="Times New Roman" w:hAnsi="Times New Roman"/>
          <w:color w:val="212121"/>
          <w:sz w:val="24"/>
          <w:szCs w:val="24"/>
          <w:shd w:fill="FFFFFF" w:val="clear"/>
        </w:rPr>
        <w:t xml:space="preserve"> Underage drivers rarely use  helmets and are often involved in crashes.</w:t>
      </w:r>
      <w:r>
        <w:fldChar w:fldCharType="begin"/>
      </w:r>
      <w:r>
        <w:rPr>
          <w:sz w:val="24"/>
          <w:shd w:fill="FFFFFF" w:val="clear"/>
          <w:szCs w:val="24"/>
          <w:rFonts w:cs="Times New Roman" w:ascii="Times New Roman" w:hAnsi="Times New Roman"/>
          <w:color w:val="212121"/>
        </w:rPr>
        <w:instrText>ADDIN EN.CITE &lt;EndNote&gt;&lt;Cite&gt;&lt;Author&gt;Piyapromdee&lt;/Author&gt;&lt;Year&gt;2015&lt;/Year&gt;&lt;RecNum&gt;33&lt;/RecNum&gt;&lt;DisplayText&gt;(16)&lt;/DisplayText&gt;&lt;record&gt;&lt;rec-number&gt;33&lt;/rec-number&gt;&lt;foreign-keys&gt;&lt;key app="EN" db-id="9pexzrwd6vtz2wepzzqxz9p7adx2etvt9rfx" timestamp="1624881901"&gt;33&lt;/key&gt;&lt;/foreign-keys&gt;&lt;ref-type name="Journal Article"&gt;17&lt;/ref-type&gt;&lt;contributors&gt;&lt;authors&gt;&lt;author&gt;Piyapromdee, Urawit&lt;/author&gt;&lt;author&gt;Adulyanukosol, Varinthorn&lt;/author&gt;&lt;author&gt;Lewsirirat, Supphamard&lt;/author&gt;&lt;/authors&gt;&lt;/contributors&gt;&lt;titles&gt;&lt;title&gt;Increasing Road Traffic Injuries in Underage Motorcyclists&lt;/title&gt;&lt;secondary-title&gt;The Thai Journal of Orthopaedic Surgery&lt;/secondary-title&gt;&lt;/titles&gt;&lt;periodical&gt;&lt;full-title&gt;The Thai Journal of Orthopaedic Surgery&lt;/full-title&gt;&lt;/periodical&gt;&lt;pages&gt;3-7&lt;/pages&gt;&lt;volume&gt;39&lt;/volume&gt;&lt;number&gt;1-2&lt;/number&gt;&lt;dates&gt;&lt;year&gt;2015&lt;/year&gt;&lt;/dates&gt;&lt;isbn&gt;0125-7552&lt;/isbn&gt;&lt;urls&gt;&lt;/urls&gt;&lt;/record&gt;&lt;/Cite&gt;&lt;/EndNote&gt;</w:instrText>
      </w:r>
      <w:r>
        <w:rPr>
          <w:rFonts w:cs="Times New Roman" w:ascii="Times New Roman" w:hAnsi="Times New Roman"/>
          <w:color w:val="212121"/>
          <w:sz w:val="24"/>
          <w:szCs w:val="24"/>
          <w:shd w:fill="FFFFFF" w:val="clear"/>
        </w:rPr>
      </w:r>
      <w:r>
        <w:rPr>
          <w:sz w:val="24"/>
          <w:shd w:fill="FFFFFF" w:val="clear"/>
          <w:szCs w:val="24"/>
          <w:rFonts w:cs="Times New Roman" w:ascii="Times New Roman" w:hAnsi="Times New Roman"/>
          <w:color w:val="212121"/>
        </w:rPr>
        <w:fldChar w:fldCharType="separate"/>
      </w:r>
      <w:r>
        <w:rPr>
          <w:rFonts w:cs="Times New Roman" w:ascii="Times New Roman" w:hAnsi="Times New Roman"/>
          <w:color w:val="212121"/>
          <w:sz w:val="24"/>
          <w:szCs w:val="24"/>
          <w:shd w:fill="FFFFFF" w:val="clear"/>
        </w:rPr>
        <w:t>(16)</w:t>
      </w:r>
      <w:r>
        <w:rPr>
          <w:rFonts w:cs="Times New Roman" w:ascii="Times New Roman" w:hAnsi="Times New Roman"/>
          <w:color w:val="212121"/>
          <w:sz w:val="24"/>
          <w:szCs w:val="24"/>
          <w:shd w:fill="FFFFFF" w:val="clear"/>
        </w:rPr>
      </w:r>
      <w:r>
        <w:rPr>
          <w:sz w:val="24"/>
          <w:shd w:fill="FFFFFF" w:val="clear"/>
          <w:szCs w:val="24"/>
          <w:rFonts w:cs="Times New Roman" w:ascii="Times New Roman" w:hAnsi="Times New Roman"/>
          <w:color w:val="212121"/>
        </w:rPr>
        <w:fldChar w:fldCharType="end"/>
      </w:r>
      <w:r>
        <w:rPr>
          <w:rFonts w:cs="Times New Roman" w:ascii="Times New Roman" w:hAnsi="Times New Roman"/>
          <w:color w:val="212121"/>
          <w:sz w:val="24"/>
          <w:szCs w:val="24"/>
          <w:shd w:fill="FFFFFF" w:val="clear"/>
        </w:rPr>
        <w:t xml:space="preserve"> Understanding underage motorcycle driving can be critical in suggesting preventive measures in low-income settings, as these countries account for about 90% of road deaths in adolescents globally.</w:t>
      </w:r>
      <w:r>
        <w:fldChar w:fldCharType="begin"/>
      </w:r>
      <w:r>
        <w:rPr>
          <w:sz w:val="24"/>
          <w:shd w:fill="FFFFFF" w:val="clear"/>
          <w:szCs w:val="24"/>
          <w:rFonts w:cs="Times New Roman" w:ascii="Times New Roman" w:hAnsi="Times New Roman"/>
          <w:color w:val="212121"/>
        </w:rPr>
        <w:instrText>ADDIN EN.CITE &lt;EndNote&gt;&lt;Cite&gt;&lt;Author&gt;Nantulya&lt;/Author&gt;&lt;Year&gt;2003&lt;/Year&gt;&lt;RecNum&gt;28&lt;/RecNum&gt;&lt;DisplayText&gt;(19)&lt;/DisplayText&gt;&lt;record&gt;&lt;rec-number&gt;28&lt;/rec-number&gt;&lt;foreign-keys&gt;&lt;key app="EN" db-id="9pexzrwd6vtz2wepzzqxz9p7adx2etvt9rfx" timestamp="1615717868"&gt;28&lt;/key&gt;&lt;/foreign-keys&gt;&lt;ref-type name="Journal Article"&gt;17&lt;/ref-type&gt;&lt;contributors&gt;&lt;authors&gt;&lt;author&gt;Nantulya, Vinand M&lt;/author&gt;&lt;author&gt;Reich, Michael R&lt;/author&gt;&lt;/authors&gt;&lt;/contributors&gt;&lt;titles&gt;&lt;title&gt;Equity dimensions of road traffic injuries in low-and middle-income countries&lt;/title&gt;&lt;secondary-title&gt;Injury control and safety promotion&lt;/secondary-title&gt;&lt;/titles&gt;&lt;periodical&gt;&lt;full-title&gt;Injury control and safety promotion&lt;/full-title&gt;&lt;/periodical&gt;&lt;pages&gt;13-20&lt;/pages&gt;&lt;volume&gt;10&lt;/volume&gt;&lt;number&gt;1-2&lt;/number&gt;&lt;dates&gt;&lt;year&gt;2003&lt;/year&gt;&lt;/dates&gt;&lt;isbn&gt;1566-0974&lt;/isbn&gt;&lt;urls&gt;&lt;/urls&gt;&lt;/record&gt;&lt;/Cite&gt;&lt;/EndNote&gt;</w:instrText>
      </w:r>
      <w:r>
        <w:rPr>
          <w:rFonts w:cs="Times New Roman" w:ascii="Times New Roman" w:hAnsi="Times New Roman"/>
          <w:color w:val="212121"/>
          <w:sz w:val="24"/>
          <w:szCs w:val="24"/>
          <w:shd w:fill="FFFFFF" w:val="clear"/>
        </w:rPr>
      </w:r>
      <w:r>
        <w:rPr>
          <w:sz w:val="24"/>
          <w:shd w:fill="FFFFFF" w:val="clear"/>
          <w:szCs w:val="24"/>
          <w:rFonts w:cs="Times New Roman" w:ascii="Times New Roman" w:hAnsi="Times New Roman"/>
          <w:color w:val="212121"/>
        </w:rPr>
        <w:fldChar w:fldCharType="separate"/>
      </w:r>
      <w:r>
        <w:rPr>
          <w:rFonts w:cs="Times New Roman" w:ascii="Times New Roman" w:hAnsi="Times New Roman"/>
          <w:color w:val="212121"/>
          <w:sz w:val="24"/>
          <w:szCs w:val="24"/>
          <w:shd w:fill="FFFFFF" w:val="clear"/>
        </w:rPr>
        <w:t>(19)</w:t>
      </w:r>
      <w:r>
        <w:rPr>
          <w:rFonts w:cs="Times New Roman" w:ascii="Times New Roman" w:hAnsi="Times New Roman"/>
          <w:color w:val="212121"/>
          <w:sz w:val="24"/>
          <w:szCs w:val="24"/>
          <w:shd w:fill="FFFFFF" w:val="clear"/>
        </w:rPr>
      </w:r>
      <w:r>
        <w:rPr>
          <w:sz w:val="24"/>
          <w:shd w:fill="FFFFFF" w:val="clear"/>
          <w:szCs w:val="24"/>
          <w:rFonts w:cs="Times New Roman" w:ascii="Times New Roman" w:hAnsi="Times New Roman"/>
          <w:color w:val="212121"/>
        </w:rPr>
        <w:fldChar w:fldCharType="end"/>
      </w:r>
    </w:p>
    <w:p>
      <w:pPr>
        <w:pStyle w:val="Normal"/>
        <w:spacing w:lineRule="auto" w:line="480"/>
        <w:ind w:hanging="0"/>
        <w:jc w:val="both"/>
        <w:rPr>
          <w:rFonts w:ascii="Times New Roman" w:hAnsi="Times New Roman" w:cs="Times New Roman"/>
          <w:color w:val="212121"/>
          <w:sz w:val="24"/>
          <w:szCs w:val="24"/>
          <w:shd w:fill="FFFFFF" w:val="clear"/>
        </w:rPr>
      </w:pPr>
      <w:r>
        <w:rPr>
          <w:rFonts w:cs="Times New Roman" w:ascii="Times New Roman" w:hAnsi="Times New Roman"/>
          <w:color w:val="212121"/>
          <w:sz w:val="24"/>
          <w:szCs w:val="24"/>
          <w:shd w:fill="FFFFFF" w:val="clear"/>
        </w:rPr>
        <w:t xml:space="preserve">Unlike high-income </w:t>
      </w:r>
      <w:r>
        <w:rPr>
          <w:rFonts w:cs="Times New Roman" w:ascii="Times New Roman" w:hAnsi="Times New Roman"/>
          <w:sz w:val="24"/>
          <w:szCs w:val="24"/>
        </w:rPr>
        <w:t>countries</w:t>
      </w:r>
      <w:r>
        <w:rPr>
          <w:rFonts w:cs="Times New Roman" w:ascii="Times New Roman" w:hAnsi="Times New Roman"/>
          <w:color w:val="212121"/>
          <w:sz w:val="24"/>
          <w:szCs w:val="24"/>
          <w:shd w:fill="FFFFFF" w:val="clear"/>
        </w:rPr>
        <w:t>, many low-income settings lack stringent rules for obtaining driving license. Previous studies report high crash rates in the early licensure period regardless of age of licensure compared to adults.</w:t>
      </w:r>
      <w:r>
        <w:fldChar w:fldCharType="begin"/>
      </w:r>
      <w:r>
        <w:rPr>
          <w:sz w:val="24"/>
          <w:shd w:fill="FFFFFF" w:val="clear"/>
          <w:szCs w:val="24"/>
          <w:rFonts w:cs="Times New Roman" w:ascii="Times New Roman" w:hAnsi="Times New Roman"/>
          <w:color w:val="212121"/>
        </w:rPr>
        <w:instrText>ADDIN EN.CITE</w:instrText>
      </w:r>
      <w:r>
        <w:rPr>
          <w:rFonts w:cs="Times New Roman" w:ascii="Times New Roman" w:hAnsi="Times New Roman"/>
          <w:color w:val="212121"/>
          <w:sz w:val="24"/>
          <w:szCs w:val="24"/>
          <w:shd w:fill="FFFFFF" w:val="clear"/>
        </w:rPr>
      </w:r>
      <w:r>
        <w:fldChar w:fldCharType="begin"/>
      </w:r>
      <w:r>
        <w:rPr>
          <w:sz w:val="24"/>
          <w:shd w:fill="FFFFFF" w:val="clear"/>
          <w:szCs w:val="24"/>
          <w:rFonts w:cs="Times New Roman" w:ascii="Times New Roman" w:hAnsi="Times New Roman"/>
          <w:color w:val="212121"/>
        </w:rPr>
        <w:instrText>ADDIN EN.CITE.DATA</w:instrText>
      </w:r>
      <w:r>
        <w:rPr>
          <w:rFonts w:cs="Times New Roman" w:ascii="Times New Roman" w:hAnsi="Times New Roman"/>
          <w:color w:val="212121"/>
          <w:sz w:val="24"/>
          <w:szCs w:val="24"/>
          <w:shd w:fill="FFFFFF" w:val="clear"/>
        </w:rPr>
      </w:r>
      <w:r>
        <w:rPr>
          <w:sz w:val="24"/>
          <w:shd w:fill="FFFFFF" w:val="clear"/>
          <w:szCs w:val="24"/>
          <w:rFonts w:cs="Times New Roman" w:ascii="Times New Roman" w:hAnsi="Times New Roman"/>
          <w:color w:val="212121"/>
        </w:rPr>
        <w:fldChar w:fldCharType="separate"/>
      </w:r>
      <w:r>
        <w:rPr>
          <w:rFonts w:cs="Times New Roman" w:ascii="Times New Roman" w:hAnsi="Times New Roman"/>
          <w:color w:val="212121"/>
          <w:sz w:val="24"/>
          <w:szCs w:val="24"/>
          <w:shd w:fill="FFFFFF" w:val="clear"/>
        </w:rPr>
      </w:r>
      <w:r>
        <w:rPr>
          <w:rFonts w:cs="Times New Roman" w:ascii="Times New Roman" w:hAnsi="Times New Roman"/>
          <w:color w:val="212121"/>
          <w:sz w:val="24"/>
          <w:szCs w:val="24"/>
          <w:shd w:fill="FFFFFF" w:val="clear"/>
        </w:rPr>
      </w:r>
      <w:r>
        <w:rPr>
          <w:sz w:val="24"/>
          <w:shd w:fill="FFFFFF" w:val="clear"/>
          <w:szCs w:val="24"/>
          <w:rFonts w:cs="Times New Roman" w:ascii="Times New Roman" w:hAnsi="Times New Roman"/>
          <w:color w:val="212121"/>
        </w:rPr>
        <w:fldChar w:fldCharType="end"/>
      </w:r>
      <w:r>
        <w:rPr>
          <w:sz w:val="24"/>
          <w:shd w:fill="FFFFFF" w:val="clear"/>
          <w:szCs w:val="24"/>
          <w:rFonts w:cs="Times New Roman" w:ascii="Times New Roman" w:hAnsi="Times New Roman"/>
          <w:color w:val="212121"/>
        </w:rPr>
        <w:fldChar w:fldCharType="separate"/>
      </w:r>
      <w:r>
        <w:rPr>
          <w:rFonts w:cs="Times New Roman" w:ascii="Times New Roman" w:hAnsi="Times New Roman"/>
          <w:color w:val="212121"/>
          <w:sz w:val="24"/>
          <w:szCs w:val="24"/>
          <w:shd w:fill="FFFFFF" w:val="clear"/>
        </w:rPr>
        <w:t>(5, 20-25)</w:t>
      </w:r>
      <w:r>
        <w:rPr>
          <w:rFonts w:cs="Times New Roman" w:ascii="Times New Roman" w:hAnsi="Times New Roman"/>
          <w:color w:val="212121"/>
          <w:sz w:val="24"/>
          <w:szCs w:val="24"/>
          <w:shd w:fill="FFFFFF" w:val="clear"/>
        </w:rPr>
      </w:r>
      <w:r>
        <w:rPr>
          <w:sz w:val="24"/>
          <w:shd w:fill="FFFFFF" w:val="clear"/>
          <w:szCs w:val="24"/>
          <w:rFonts w:cs="Times New Roman" w:ascii="Times New Roman" w:hAnsi="Times New Roman"/>
          <w:color w:val="212121"/>
        </w:rPr>
        <w:fldChar w:fldCharType="end"/>
      </w:r>
      <w:r>
        <w:rPr>
          <w:rFonts w:cs="Times New Roman" w:ascii="Times New Roman" w:hAnsi="Times New Roman"/>
          <w:color w:val="212121"/>
          <w:sz w:val="24"/>
          <w:szCs w:val="24"/>
          <w:shd w:fill="FFFFFF" w:val="clear"/>
        </w:rPr>
        <w:t xml:space="preserve"> The risk of crashes is particularly high in the first 12 to 18 months of independent driving after obtaining license.</w:t>
      </w:r>
      <w:r>
        <w:fldChar w:fldCharType="begin"/>
      </w:r>
      <w:r>
        <w:rPr>
          <w:sz w:val="24"/>
          <w:shd w:fill="FFFFFF" w:val="clear"/>
          <w:szCs w:val="24"/>
          <w:rFonts w:cs="Times New Roman" w:ascii="Times New Roman" w:hAnsi="Times New Roman"/>
          <w:color w:val="212121"/>
        </w:rPr>
        <w:instrText>ADDIN EN.CITE &lt;EndNote&gt;&lt;Cite&gt;&lt;Author&gt;Curry&lt;/Author&gt;&lt;Year&gt;2017&lt;/Year&gt;&lt;RecNum&gt;19&lt;/RecNum&gt;&lt;DisplayText&gt;(26)&lt;/DisplayText&gt;&lt;record&gt;&lt;rec-number&gt;19&lt;/rec-number&gt;&lt;foreign-keys&gt;&lt;key app="EN" db-id="9pexzrwd6vtz2wepzzqxz9p7adx2etvt9rfx" timestamp="1614974773"&gt;19&lt;/key&gt;&lt;/foreign-keys&gt;&lt;ref-type name="Journal Article"&gt;17&lt;/ref-type&gt;&lt;contributors&gt;&lt;authors&gt;&lt;author&gt;Curry, Allison E&lt;/author&gt;&lt;author&gt;Metzger, Kristina B&lt;/author&gt;&lt;author&gt;Williams, Allan F&lt;/author&gt;&lt;author&gt;Tefft, Brian C&lt;/author&gt;&lt;/authors&gt;&lt;/contributors&gt;&lt;titles&gt;&lt;title&gt;Comparison of older and younger novice driver crash rates: Informing the need for extended Graduated Driver Licensing restrictions&lt;/title&gt;&lt;secondary-title&gt;Accident Analysis &amp;amp; Prevention&lt;/secondary-title&gt;&lt;/titles&gt;&lt;periodical&gt;&lt;full-title&gt;Accident Analysis &amp;amp; Prevention&lt;/full-title&gt;&lt;/periodical&gt;&lt;pages&gt;66-73&lt;/pages&gt;&lt;volume&gt;108&lt;/volume&gt;&lt;dates&gt;&lt;year&gt;2017&lt;/year&gt;&lt;/dates&gt;&lt;isbn&gt;0001-4575&lt;/isbn&gt;&lt;urls&gt;&lt;/urls&gt;&lt;/record&gt;&lt;/Cite&gt;&lt;/EndNote&gt;</w:instrText>
      </w:r>
      <w:r>
        <w:rPr>
          <w:rFonts w:cs="Times New Roman" w:ascii="Times New Roman" w:hAnsi="Times New Roman"/>
          <w:color w:val="212121"/>
          <w:sz w:val="24"/>
          <w:szCs w:val="24"/>
          <w:shd w:fill="FFFFFF" w:val="clear"/>
        </w:rPr>
      </w:r>
      <w:r>
        <w:rPr>
          <w:sz w:val="24"/>
          <w:shd w:fill="FFFFFF" w:val="clear"/>
          <w:szCs w:val="24"/>
          <w:rFonts w:cs="Times New Roman" w:ascii="Times New Roman" w:hAnsi="Times New Roman"/>
          <w:color w:val="212121"/>
        </w:rPr>
        <w:fldChar w:fldCharType="separate"/>
      </w:r>
      <w:r>
        <w:rPr>
          <w:rFonts w:cs="Times New Roman" w:ascii="Times New Roman" w:hAnsi="Times New Roman"/>
          <w:color w:val="212121"/>
          <w:sz w:val="24"/>
          <w:szCs w:val="24"/>
          <w:shd w:fill="FFFFFF" w:val="clear"/>
        </w:rPr>
        <w:t>(26)</w:t>
      </w:r>
      <w:r>
        <w:rPr>
          <w:rFonts w:cs="Times New Roman" w:ascii="Times New Roman" w:hAnsi="Times New Roman"/>
          <w:color w:val="212121"/>
          <w:sz w:val="24"/>
          <w:szCs w:val="24"/>
          <w:shd w:fill="FFFFFF" w:val="clear"/>
        </w:rPr>
      </w:r>
      <w:r>
        <w:rPr>
          <w:sz w:val="24"/>
          <w:shd w:fill="FFFFFF" w:val="clear"/>
          <w:szCs w:val="24"/>
          <w:rFonts w:cs="Times New Roman" w:ascii="Times New Roman" w:hAnsi="Times New Roman"/>
          <w:color w:val="212121"/>
        </w:rPr>
        <w:fldChar w:fldCharType="end"/>
      </w:r>
    </w:p>
    <w:p>
      <w:pPr>
        <w:pStyle w:val="Normal"/>
        <w:spacing w:lineRule="auto" w:line="480"/>
        <w:jc w:val="both"/>
        <w:rPr>
          <w:rFonts w:ascii="Times New Roman" w:hAnsi="Times New Roman" w:cs="Times New Roman"/>
          <w:color w:val="212121"/>
          <w:sz w:val="24"/>
          <w:szCs w:val="24"/>
          <w:shd w:fill="FFFFFF" w:val="clear"/>
        </w:rPr>
      </w:pPr>
      <w:commentRangeStart w:id="9"/>
      <w:r>
        <w:rPr>
          <w:rFonts w:cs="Times New Roman" w:ascii="Times New Roman" w:hAnsi="Times New Roman"/>
          <w:sz w:val="24"/>
          <w:szCs w:val="24"/>
          <w:shd w:fill="FFFFFF" w:val="clear"/>
        </w:rPr>
        <w:t xml:space="preserve">Our aim is to </w:t>
      </w:r>
      <w:r>
        <w:rPr>
          <w:rFonts w:cs="Times New Roman" w:ascii="Times New Roman" w:hAnsi="Times New Roman"/>
          <w:sz w:val="24"/>
          <w:szCs w:val="24"/>
        </w:rPr>
        <w:t>determine association of age of young motorcyclists with injury severity and in-hospital death due to road crash in Karachi, Pakistan.</w:t>
      </w:r>
      <w:ins w:id="102" w:author="Martin Gerdin Wärnberg" w:date="2021-07-20T09:39:58Z">
        <w:commentRangeEnd w:id="9"/>
        <w:r>
          <w:commentReference w:id="9"/>
        </w:r>
        <w:r>
          <w:rPr>
            <w:rFonts w:cs="Times New Roman" w:ascii="Times New Roman" w:hAnsi="Times New Roman"/>
            <w:color w:val="212121"/>
            <w:sz w:val="24"/>
            <w:szCs w:val="24"/>
            <w:shd w:fill="FFFFFF" w:val="clear"/>
          </w:rPr>
        </w:r>
      </w:ins>
    </w:p>
    <w:p>
      <w:pPr>
        <w:pStyle w:val="Normal"/>
        <w:spacing w:lineRule="auto" w:line="480"/>
        <w:rPr>
          <w:rFonts w:ascii="Times New Roman" w:hAnsi="Times New Roman" w:cs="Times New Roman"/>
          <w:sz w:val="24"/>
          <w:szCs w:val="24"/>
          <w:shd w:fill="FFFFFF" w:val="clear"/>
        </w:rPr>
      </w:pPr>
      <w:r>
        <w:rPr>
          <w:rFonts w:cs="Times New Roman" w:ascii="Times New Roman" w:hAnsi="Times New Roman"/>
          <w:b/>
          <w:sz w:val="24"/>
          <w:szCs w:val="24"/>
        </w:rPr>
        <w:t>Methods</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Design</w:t>
      </w:r>
    </w:p>
    <w:p>
      <w:pPr>
        <w:pStyle w:val="Normal"/>
        <w:spacing w:lineRule="auto" w:line="480"/>
        <w:ind w:hanging="0"/>
        <w:jc w:val="both"/>
        <w:rPr>
          <w:rFonts w:ascii="Times New Roman" w:hAnsi="Times New Roman" w:cs="Times New Roman"/>
          <w:b/>
          <w:b/>
          <w:sz w:val="24"/>
          <w:szCs w:val="24"/>
        </w:rPr>
      </w:pPr>
      <w:ins w:id="103" w:author="Martin Gerdin Wärnberg" w:date="2021-07-20T09:40:23Z">
        <w:r>
          <w:rPr>
            <w:rFonts w:cs="Times New Roman" w:ascii="Times New Roman" w:hAnsi="Times New Roman"/>
            <w:sz w:val="24"/>
            <w:szCs w:val="24"/>
          </w:rPr>
          <w:t>We conducted a</w:t>
        </w:r>
      </w:ins>
      <w:del w:id="104" w:author="Martin Gerdin Wärnberg" w:date="2021-07-20T09:40:22Z">
        <w:r>
          <w:rPr>
            <w:rFonts w:cs="Times New Roman" w:ascii="Times New Roman" w:hAnsi="Times New Roman"/>
            <w:sz w:val="24"/>
            <w:szCs w:val="24"/>
          </w:rPr>
          <w:delText>The study is</w:delText>
        </w:r>
      </w:del>
      <w:r>
        <w:rPr>
          <w:rFonts w:cs="Times New Roman" w:ascii="Times New Roman" w:hAnsi="Times New Roman"/>
          <w:sz w:val="24"/>
          <w:szCs w:val="24"/>
        </w:rPr>
        <w:t xml:space="preserve"> cross-sectional </w:t>
      </w:r>
      <w:del w:id="105" w:author="Martin Gerdin Wärnberg" w:date="2021-07-20T09:40:27Z">
        <w:r>
          <w:rPr>
            <w:rFonts w:cs="Times New Roman" w:ascii="Times New Roman" w:hAnsi="Times New Roman"/>
            <w:sz w:val="24"/>
            <w:szCs w:val="24"/>
          </w:rPr>
          <w:delText>design</w:delText>
        </w:r>
      </w:del>
      <w:ins w:id="106" w:author="Martin Gerdin Wärnberg" w:date="2021-07-20T09:40:27Z">
        <w:r>
          <w:rPr>
            <w:rFonts w:cs="Times New Roman" w:ascii="Times New Roman" w:hAnsi="Times New Roman"/>
            <w:sz w:val="24"/>
            <w:szCs w:val="24"/>
          </w:rPr>
          <w:t>study with data collected</w:t>
        </w:r>
      </w:ins>
      <w:r>
        <w:rPr>
          <w:rFonts w:cs="Times New Roman" w:ascii="Times New Roman" w:hAnsi="Times New Roman"/>
          <w:sz w:val="24"/>
          <w:szCs w:val="24"/>
        </w:rPr>
        <w:t xml:space="preserve"> during the period 2007-2014. </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Setting</w:t>
      </w:r>
    </w:p>
    <w:p>
      <w:pPr>
        <w:pStyle w:val="Normal"/>
        <w:spacing w:lineRule="auto" w:line="480"/>
        <w:ind w:hanging="0"/>
        <w:jc w:val="both"/>
        <w:rPr>
          <w:rFonts w:ascii="Times New Roman" w:hAnsi="Times New Roman" w:cs="Times New Roman"/>
          <w:sz w:val="24"/>
          <w:szCs w:val="24"/>
        </w:rPr>
      </w:pPr>
      <w:r>
        <w:rPr>
          <w:rFonts w:cs="Times New Roman" w:ascii="Times New Roman" w:hAnsi="Times New Roman"/>
          <w:sz w:val="24"/>
          <w:szCs w:val="24"/>
        </w:rPr>
        <w:t>The study setting is Karachi, a large urban area of Pakistan with an estimated population of 18 million and a total length of the road network of over 8,000 kilometers.</w:t>
      </w:r>
    </w:p>
    <w:p>
      <w:pPr>
        <w:pStyle w:val="Normal"/>
        <w:spacing w:lineRule="auto" w:line="480"/>
        <w:ind w:hanging="0"/>
        <w:jc w:val="both"/>
        <w:rPr>
          <w:rFonts w:ascii="Times New Roman" w:hAnsi="Times New Roman" w:cs="Times New Roman"/>
          <w:sz w:val="24"/>
          <w:szCs w:val="24"/>
        </w:rPr>
      </w:pPr>
      <w:r>
        <w:rPr>
          <w:rFonts w:cs="Times New Roman" w:ascii="Times New Roman" w:hAnsi="Times New Roman"/>
          <w:sz w:val="24"/>
          <w:szCs w:val="24"/>
        </w:rPr>
        <w:t>Injury data were extracted from</w:t>
      </w:r>
      <w:ins w:id="107" w:author="Martin Gerdin Wärnberg" w:date="2021-07-20T09:41:22Z">
        <w:r>
          <w:rPr>
            <w:rFonts w:cs="Times New Roman" w:ascii="Times New Roman" w:hAnsi="Times New Roman"/>
            <w:sz w:val="24"/>
            <w:szCs w:val="24"/>
          </w:rPr>
          <w:t xml:space="preserve"> </w:t>
        </w:r>
      </w:ins>
      <w:ins w:id="108" w:author="Martin Gerdin Wärnberg" w:date="2021-07-20T09:41:22Z">
        <w:r>
          <w:rPr>
            <w:rFonts w:cs="Times New Roman" w:ascii="Times New Roman" w:hAnsi="Times New Roman"/>
            <w:sz w:val="24"/>
            <w:szCs w:val="24"/>
          </w:rPr>
          <w:t>a</w:t>
        </w:r>
      </w:ins>
      <w:r>
        <w:rPr>
          <w:rFonts w:cs="Times New Roman" w:ascii="Times New Roman" w:hAnsi="Times New Roman"/>
          <w:sz w:val="24"/>
          <w:szCs w:val="24"/>
        </w:rPr>
        <w:t xml:space="preserve"> road traffic injury surveillance project </w:t>
      </w:r>
      <w:del w:id="109" w:author="Martin Gerdin Wärnberg" w:date="2021-07-20T09:41:29Z">
        <w:r>
          <w:rPr>
            <w:rFonts w:cs="Times New Roman" w:ascii="Times New Roman" w:hAnsi="Times New Roman"/>
            <w:sz w:val="24"/>
            <w:szCs w:val="24"/>
          </w:rPr>
          <w:delText>based</w:delText>
        </w:r>
      </w:del>
      <w:ins w:id="110" w:author="Martin Gerdin Wärnberg" w:date="2021-07-20T09:41:29Z">
        <w:r>
          <w:rPr>
            <w:rFonts w:cs="Times New Roman" w:ascii="Times New Roman" w:hAnsi="Times New Roman"/>
            <w:sz w:val="24"/>
            <w:szCs w:val="24"/>
          </w:rPr>
          <w:t>in</w:t>
        </w:r>
      </w:ins>
      <w:del w:id="111" w:author="Martin Gerdin Wärnberg" w:date="2021-07-20T09:41:31Z">
        <w:r>
          <w:rPr>
            <w:rFonts w:cs="Times New Roman" w:ascii="Times New Roman" w:hAnsi="Times New Roman"/>
            <w:sz w:val="24"/>
            <w:szCs w:val="24"/>
          </w:rPr>
          <w:delText xml:space="preserve"> on</w:delText>
        </w:r>
      </w:del>
      <w:r>
        <w:rPr>
          <w:rFonts w:cs="Times New Roman" w:ascii="Times New Roman" w:hAnsi="Times New Roman"/>
          <w:sz w:val="24"/>
          <w:szCs w:val="24"/>
        </w:rPr>
        <w:t xml:space="preserve"> emergency departments (ED) </w:t>
      </w:r>
      <w:del w:id="112" w:author="Martin Gerdin Wärnberg" w:date="2021-07-20T09:41:36Z">
        <w:r>
          <w:rPr>
            <w:rFonts w:cs="Times New Roman" w:ascii="Times New Roman" w:hAnsi="Times New Roman"/>
            <w:sz w:val="24"/>
            <w:szCs w:val="24"/>
          </w:rPr>
          <w:delText>in</w:delText>
        </w:r>
      </w:del>
      <w:ins w:id="113" w:author="Martin Gerdin Wärnberg" w:date="2021-07-20T09:41:36Z">
        <w:r>
          <w:rPr>
            <w:rFonts w:cs="Times New Roman" w:ascii="Times New Roman" w:hAnsi="Times New Roman"/>
            <w:sz w:val="24"/>
            <w:szCs w:val="24"/>
          </w:rPr>
          <w:t>of</w:t>
        </w:r>
      </w:ins>
      <w:r>
        <w:rPr>
          <w:rFonts w:cs="Times New Roman" w:ascii="Times New Roman" w:hAnsi="Times New Roman"/>
          <w:sz w:val="24"/>
          <w:szCs w:val="24"/>
        </w:rPr>
        <w:t xml:space="preserve"> all of the three government trauma centers in the city, and the two private tertiary care hospitals. The detailed methods have been described previously.</w:t>
      </w:r>
      <w:r>
        <w:fldChar w:fldCharType="begin"/>
      </w:r>
      <w:r>
        <w:rPr>
          <w:sz w:val="24"/>
          <w:szCs w:val="24"/>
          <w:rFonts w:cs="Times New Roman" w:ascii="Times New Roman" w:hAnsi="Times New Roman"/>
        </w:rPr>
        <w:instrText>ADDIN EN.CITE &lt;EndNote&gt;&lt;Cite&gt;&lt;Author&gt;Razzak&lt;/Author&gt;&lt;Year&gt;2012&lt;/Year&gt;&lt;RecNum&gt;10&lt;/RecNum&gt;&lt;DisplayText&gt;(27)&lt;/DisplayText&gt;&lt;record&gt;&lt;rec-number&gt;10&lt;/rec-number&gt;&lt;foreign-keys&gt;&lt;key app="EN" db-id="9pexzrwd6vtz2wepzzqxz9p7adx2etvt9rfx" timestamp="1613159710"&gt;10&lt;/key&gt;&lt;/foreign-keys&gt;&lt;ref-type name="Journal Article"&gt;17&lt;/ref-type&gt;&lt;contributors&gt;&lt;authors&gt;&lt;author&gt;Razzak, Junaid Abdul&lt;/author&gt;&lt;author&gt;Shamim, Muhammad Shahzad&lt;/author&gt;&lt;author&gt;Mehmood, Amber&lt;/author&gt;&lt;author&gt;Hussain, Syed Ameer&lt;/author&gt;&lt;author&gt;Ali, Mir Shabbar&lt;/author&gt;&lt;author&gt;Jooma, Rashid&lt;/author&gt;&lt;/authors&gt;&lt;/contributors&gt;&lt;titles&gt;&lt;title&gt;A successful model of road traffic injury surveillance in a developing country: process and lessons learnt&lt;/title&gt;&lt;secondary-title&gt;BMC public health&lt;/secondary-title&gt;&lt;/titles&gt;&lt;periodical&gt;&lt;full-title&gt;BMC Public Health&lt;/full-title&gt;&lt;/periodical&gt;&lt;pages&gt;1-5&lt;/pages&gt;&lt;volume&gt;12&lt;/volume&gt;&lt;number&gt;1&lt;/number&gt;&lt;dates&gt;&lt;year&gt;2012&lt;/year&gt;&lt;/dates&gt;&lt;isbn&gt;1471-2458&lt;/isbn&gt;&lt;urls&gt;&lt;/urls&gt;&lt;/record&gt;&lt;/Cite&gt;&lt;/EndNote&gt;</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t>(27)</w:t>
      </w:r>
      <w:r>
        <w:rPr>
          <w:rFonts w:cs="Times New Roman" w:ascii="Times New Roman" w:hAnsi="Times New Roman"/>
          <w:sz w:val="24"/>
          <w:szCs w:val="24"/>
        </w:rPr>
      </w:r>
      <w:r>
        <w:rPr>
          <w:sz w:val="24"/>
          <w:szCs w:val="24"/>
          <w:rFonts w:cs="Times New Roman" w:ascii="Times New Roman" w:hAnsi="Times New Roman"/>
        </w:rPr>
        <w:fldChar w:fldCharType="end"/>
      </w:r>
    </w:p>
    <w:p>
      <w:pPr>
        <w:pStyle w:val="Normal"/>
        <w:spacing w:lineRule="auto" w:line="480"/>
        <w:rPr>
          <w:rFonts w:ascii="Times New Roman" w:hAnsi="Times New Roman" w:cs="Times New Roman"/>
          <w:ins w:id="115" w:author="Martin Gerdin Wärnberg" w:date="2021-07-20T09:41:11Z"/>
          <w:b/>
          <w:b/>
          <w:sz w:val="24"/>
          <w:szCs w:val="24"/>
        </w:rPr>
      </w:pPr>
      <w:r>
        <w:rPr>
          <w:rFonts w:cs="Times New Roman" w:ascii="Times New Roman" w:hAnsi="Times New Roman"/>
          <w:sz w:val="24"/>
          <w:szCs w:val="24"/>
        </w:rPr>
        <w:t>These hospitals receive nearly all major trauma cases from the city. The</w:t>
      </w:r>
      <w:commentRangeStart w:id="10"/>
      <w:r>
        <w:rPr>
          <w:rFonts w:cs="Times New Roman" w:ascii="Times New Roman" w:hAnsi="Times New Roman"/>
          <w:sz w:val="24"/>
          <w:szCs w:val="24"/>
        </w:rPr>
        <w:t xml:space="preserve"> data collectors </w:t>
      </w:r>
      <w:ins w:id="114" w:author="Martin Gerdin Wärnberg" w:date="2021-07-20T09:42:09Z">
        <w:r>
          <w:rPr>
            <w:rFonts w:cs="Times New Roman" w:ascii="Times New Roman" w:hAnsi="Times New Roman"/>
            <w:sz w:val="24"/>
            <w:szCs w:val="24"/>
          </w:rPr>
        </w:r>
      </w:ins>
      <w:commentRangeEnd w:id="10"/>
      <w:r>
        <w:commentReference w:id="10"/>
      </w:r>
      <w:r>
        <w:rPr>
          <w:rFonts w:cs="Times New Roman" w:ascii="Times New Roman" w:hAnsi="Times New Roman"/>
          <w:sz w:val="24"/>
          <w:szCs w:val="24"/>
        </w:rPr>
        <w:t>of the surveillance project gathered demographic information on the injured patients and details of the crash by asking victims, their relatives, ambulance drivers or any eyewitnesses. The system was piloted in late 2006 and formally launched in 2007.</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Participants</w:t>
      </w:r>
    </w:p>
    <w:p>
      <w:pPr>
        <w:pStyle w:val="Normal"/>
        <w:spacing w:lineRule="auto" w:line="480"/>
        <w:ind w:hanging="0"/>
        <w:jc w:val="both"/>
        <w:rPr>
          <w:rFonts w:ascii="Times New Roman" w:hAnsi="Times New Roman" w:cs="Times New Roman"/>
          <w:sz w:val="24"/>
          <w:szCs w:val="24"/>
        </w:rPr>
      </w:pPr>
      <w:r>
        <w:rPr>
          <w:rFonts w:cs="Times New Roman" w:ascii="Times New Roman" w:hAnsi="Times New Roman"/>
          <w:sz w:val="24"/>
          <w:szCs w:val="24"/>
        </w:rPr>
        <w:t xml:space="preserve">Road traffic crash victims of age 13-24 years who were drivers of motorcycles </w:t>
      </w:r>
      <w:commentRangeStart w:id="11"/>
      <w:r>
        <w:rPr>
          <w:rFonts w:cs="Times New Roman" w:ascii="Times New Roman" w:hAnsi="Times New Roman"/>
          <w:sz w:val="24"/>
          <w:szCs w:val="24"/>
        </w:rPr>
        <w:t xml:space="preserve">or any other vehicle </w:t>
      </w:r>
      <w:ins w:id="116" w:author="Martin Gerdin Wärnberg" w:date="2021-07-20T09:43:14Z">
        <w:r>
          <w:rPr>
            <w:rFonts w:cs="Times New Roman" w:ascii="Times New Roman" w:hAnsi="Times New Roman"/>
            <w:sz w:val="24"/>
            <w:szCs w:val="24"/>
          </w:rPr>
        </w:r>
      </w:ins>
      <w:commentRangeEnd w:id="11"/>
      <w:r>
        <w:commentReference w:id="11"/>
      </w:r>
      <w:r>
        <w:rPr>
          <w:rFonts w:cs="Times New Roman" w:ascii="Times New Roman" w:hAnsi="Times New Roman"/>
          <w:sz w:val="24"/>
          <w:szCs w:val="24"/>
        </w:rPr>
        <w:t>and reported to emergency departments of participating hospitals with injuries.</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Outcomes</w:t>
      </w:r>
    </w:p>
    <w:p>
      <w:pPr>
        <w:pStyle w:val="Normal"/>
        <w:spacing w:lineRule="auto" w:line="480"/>
        <w:ind w:hanging="0"/>
        <w:jc w:val="both"/>
        <w:rPr>
          <w:rFonts w:ascii="Times New Roman" w:hAnsi="Times New Roman" w:cs="Times New Roman"/>
          <w:sz w:val="16"/>
          <w:szCs w:val="16"/>
        </w:rPr>
      </w:pPr>
      <w:r>
        <w:rPr>
          <w:rFonts w:cs="Times New Roman" w:ascii="Times New Roman" w:hAnsi="Times New Roman"/>
          <w:sz w:val="24"/>
          <w:szCs w:val="24"/>
        </w:rPr>
        <w:t xml:space="preserve">Injury severity score (ISS) &gt;= 16 </w:t>
      </w:r>
      <w:r>
        <w:fldChar w:fldCharType="begin"/>
      </w:r>
      <w:r>
        <w:rPr>
          <w:sz w:val="24"/>
          <w:szCs w:val="24"/>
          <w:rFonts w:cs="Times New Roman" w:ascii="Times New Roman" w:hAnsi="Times New Roman"/>
        </w:rPr>
        <w:instrText>ADDIN EN.CITE &lt;EndNote&gt;&lt;Cite&gt;&lt;Author&gt;Schröter&lt;/Author&gt;&lt;Year&gt;2019&lt;/Year&gt;&lt;RecNum&gt;29&lt;/RecNum&gt;&lt;DisplayText&gt;&lt;style face="superscript"&gt;6&lt;/style&gt;&lt;/DisplayText&gt;&lt;record&gt;&lt;rec-number&gt;29&lt;/rec-number&gt;&lt;foreign-keys&gt;&lt;key app="EN" db-id="9pexzrwd6vtz2wepzzqxz9p7adx2etvt9rfx" timestamp="1624869239"&gt;29&lt;/key&gt;&lt;/foreign-keys&gt;&lt;ref-type name="Journal Article"&gt;17&lt;/ref-type&gt;&lt;contributors&gt;&lt;authors&gt;&lt;author&gt;Schröter, C&lt;/author&gt;&lt;author&gt;Urbanek, F&lt;/author&gt;&lt;author&gt;Frömke, C&lt;/author&gt;&lt;author&gt;Winkelmann, M&lt;/author&gt;&lt;author&gt;Mommsen, P&lt;/author&gt;&lt;author&gt;Krettek, C&lt;/author&gt;&lt;author&gt;Zeckey, C&lt;/author&gt;&lt;/authors&gt;&lt;/contributors&gt;&lt;titles&gt;&lt;title&gt;Injury severity in polytrauma patients is underestimated using the injury severity score: a single-center correlation study in air rescue&lt;/title&gt;&lt;secondary-title&gt;European journal of trauma and emergency surgery&lt;/secondary-title&gt;&lt;/titles&gt;&lt;periodical&gt;&lt;full-title&gt;European journal of trauma and emergency surgery&lt;/full-title&gt;&lt;/periodical&gt;&lt;pages&gt;83-89&lt;/pages&gt;&lt;volume&gt;45&lt;/volume&gt;&lt;number&gt;1&lt;/number&gt;&lt;dates&gt;&lt;year&gt;2019&lt;/year&gt;&lt;/dates&gt;&lt;isbn&gt;1863-9941&lt;/isbn&gt;&lt;urls&gt;&lt;/urls&gt;&lt;/record&gt;&lt;/Cite&gt;&lt;/EndNote&gt;</w:instrText>
      </w:r>
      <w:commentRangeStart w:id="12"/>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t>6</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xml:space="preserve"> </w:t>
      </w:r>
      <w:ins w:id="117" w:author="Martin Gerdin Wärnberg" w:date="2021-07-20T09:43:54Z">
        <w:r>
          <w:rPr>
            <w:rFonts w:cs="Times New Roman" w:ascii="Times New Roman" w:hAnsi="Times New Roman"/>
            <w:sz w:val="24"/>
            <w:szCs w:val="24"/>
          </w:rPr>
        </w:r>
      </w:ins>
      <w:commentRangeEnd w:id="12"/>
      <w:r>
        <w:commentReference w:id="12"/>
      </w:r>
      <w:r>
        <w:rPr>
          <w:rFonts w:cs="Times New Roman" w:ascii="Times New Roman" w:hAnsi="Times New Roman"/>
          <w:sz w:val="24"/>
          <w:szCs w:val="24"/>
        </w:rPr>
        <w:t xml:space="preserve">and in hospital death </w:t>
      </w:r>
      <w:commentRangeStart w:id="13"/>
      <w:r>
        <w:rPr>
          <w:rFonts w:cs="Times New Roman" w:ascii="Times New Roman" w:hAnsi="Times New Roman"/>
          <w:sz w:val="24"/>
          <w:szCs w:val="24"/>
        </w:rPr>
        <w:t>due to road traffic crash</w:t>
      </w:r>
      <w:ins w:id="118" w:author="Martin Gerdin Wärnberg" w:date="2021-07-20T09:44:20Z">
        <w:r>
          <w:rPr>
            <w:rFonts w:cs="Times New Roman" w:ascii="Times New Roman" w:hAnsi="Times New Roman"/>
            <w:sz w:val="24"/>
            <w:szCs w:val="24"/>
          </w:rPr>
        </w:r>
      </w:ins>
      <w:commentRangeEnd w:id="13"/>
      <w:r>
        <w:commentReference w:id="13"/>
      </w:r>
      <w:r>
        <w:rPr>
          <w:rFonts w:cs="Times New Roman" w:ascii="Times New Roman" w:hAnsi="Times New Roman"/>
          <w:sz w:val="24"/>
          <w:szCs w:val="24"/>
        </w:rPr>
        <w:t xml:space="preserve">. </w:t>
      </w:r>
      <w:commentRangeStart w:id="14"/>
      <w:r>
        <w:rPr>
          <w:rFonts w:cs="Times New Roman" w:ascii="Times New Roman" w:hAnsi="Times New Roman"/>
          <w:sz w:val="24"/>
          <w:szCs w:val="24"/>
        </w:rPr>
        <w:t>Most previous literature agreed to take ISS of 16 and greater as severe injuries.</w:t>
      </w:r>
      <w:ins w:id="119" w:author="Martin Gerdin Wärnberg" w:date="2021-07-20T09:44:52Z">
        <w:r>
          <w:rPr>
            <w:rFonts w:cs="Times New Roman" w:ascii="Times New Roman" w:hAnsi="Times New Roman"/>
            <w:sz w:val="24"/>
            <w:szCs w:val="24"/>
          </w:rPr>
        </w:r>
      </w:ins>
      <w:r>
        <w:fldChar w:fldCharType="begin"/>
      </w:r>
      <w:r>
        <w:rPr>
          <w:sz w:val="24"/>
          <w:szCs w:val="24"/>
          <w:rFonts w:cs="Times New Roman" w:ascii="Times New Roman" w:hAnsi="Times New Roman"/>
        </w:rPr>
        <w:instrText>ADDIN EN.CITE &lt;EndNote&gt;&lt;Cite&gt;&lt;Author&gt;Schröter&lt;/Author&gt;&lt;Year&gt;2019&lt;/Year&gt;&lt;RecNum&gt;29&lt;/RecNum&gt;&lt;DisplayText&gt;(28)&lt;/DisplayText&gt;&lt;record&gt;&lt;rec-number&gt;29&lt;/rec-number&gt;&lt;foreign-keys&gt;&lt;key app="EN" db-id="9pexzrwd6vtz2wepzzqxz9p7adx2etvt9rfx" timestamp="1624869239"&gt;29&lt;/key&gt;&lt;/foreign-keys&gt;&lt;ref-type name="Journal Article"&gt;17&lt;/ref-type&gt;&lt;contributors&gt;&lt;authors&gt;&lt;author&gt;Schröter, C&lt;/author&gt;&lt;author&gt;Urbanek, F&lt;/author&gt;&lt;author&gt;Frömke, C&lt;/author&gt;&lt;author&gt;Winkelmann, M&lt;/author&gt;&lt;author&gt;Mommsen, P&lt;/author&gt;&lt;author&gt;Krettek, C&lt;/author&gt;&lt;author&gt;Zeckey, C&lt;/author&gt;&lt;/authors&gt;&lt;/contributors&gt;&lt;titles&gt;&lt;title&gt;Injury severity in polytrauma patients is underestimated using the injury severity score: a single-center correlation study in air rescue&lt;/title&gt;&lt;secondary-title&gt;European journal of trauma and emergency surgery&lt;/secondary-title&gt;&lt;/titles&gt;&lt;periodical&gt;&lt;full-title&gt;European journal of trauma and emergency surgery&lt;/full-title&gt;&lt;/periodical&gt;&lt;pages&gt;83-89&lt;/pages&gt;&lt;volume&gt;45&lt;/volume&gt;&lt;number&gt;1&lt;/number&gt;&lt;dates&gt;&lt;year&gt;2019&lt;/year&gt;&lt;/dates&gt;&lt;isbn&gt;1863-9941&lt;/isbn&gt;&lt;urls&gt;&lt;/urls&gt;&lt;/record&gt;&lt;/Cite&gt;&lt;/EndNote&gt;</w:instrText>
      </w:r>
      <w:commentRangeEnd w:id="14"/>
      <w:r>
        <w:commentReference w:id="14"/>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t>(28)</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xml:space="preserve"> </w:t>
      </w:r>
      <w:r>
        <w:fldChar w:fldCharType="begin"/>
      </w:r>
      <w:r>
        <w:rPr>
          <w:sz w:val="24"/>
          <w:szCs w:val="24"/>
          <w:rFonts w:cs="Times New Roman" w:ascii="Times New Roman" w:hAnsi="Times New Roman"/>
        </w:rPr>
        <w:instrText>ADDIN EN.CITE &lt;EndNote&gt;&lt;Cite&gt;&lt;Author&gt;VanDerHeyden&lt;/Author&gt;&lt;Year&gt;2008&lt;/Year&gt;&lt;RecNum&gt;39&lt;/RecNum&gt;&lt;DisplayText&gt;(29)&lt;/DisplayText&gt;&lt;record&gt;&lt;rec-number&gt;39&lt;/rec-number&gt;&lt;foreign-keys&gt;&lt;key app="EN" db-id="9pexzrwd6vtz2wepzzqxz9p7adx2etvt9rfx" timestamp="1626537144"&gt;39&lt;/key&gt;&lt;/foreign-keys&gt;&lt;ref-type name="Book Section"&gt;5&lt;/ref-type&gt;&lt;contributors&gt;&lt;authors&gt;&lt;author&gt;VanDerHeyden, Nicole&lt;/author&gt;&lt;author&gt;Cox, Thomas B&lt;/author&gt;&lt;/authors&gt;&lt;/contributors&gt;&lt;titles&gt;&lt;title&gt;TRAUMA SCORING&lt;/title&gt;&lt;secondary-title&gt;Current Therapy of Trauma and Surgical Critical Care&lt;/secondary-title&gt;&lt;/titles&gt;&lt;pages&gt;26-32&lt;/pages&gt;&lt;dates&gt;&lt;year&gt;2008&lt;/year&gt;&lt;/dates&gt;&lt;publisher&gt;Elsevier&lt;/publisher&gt;&lt;urls&gt;&lt;/urls&gt;&lt;/record&gt;&lt;/Cite&gt;&lt;/EndNote&gt;</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t>(29)</w:t>
      </w:r>
      <w:r>
        <w:rPr>
          <w:rFonts w:cs="Times New Roman" w:ascii="Times New Roman" w:hAnsi="Times New Roman"/>
          <w:sz w:val="24"/>
          <w:szCs w:val="24"/>
        </w:rPr>
      </w:r>
      <w:r>
        <w:rPr>
          <w:sz w:val="24"/>
          <w:szCs w:val="24"/>
          <w:rFonts w:cs="Times New Roman" w:ascii="Times New Roman" w:hAnsi="Times New Roman"/>
        </w:rPr>
        <w:fldChar w:fldCharType="end"/>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 xml:space="preserve">Exposure </w:t>
      </w:r>
    </w:p>
    <w:p>
      <w:pPr>
        <w:pStyle w:val="Normal"/>
        <w:spacing w:lineRule="auto" w:line="480"/>
        <w:ind w:hanging="0"/>
        <w:jc w:val="both"/>
        <w:rPr>
          <w:rFonts w:ascii="Times New Roman" w:hAnsi="Times New Roman" w:cs="Times New Roman"/>
          <w:sz w:val="24"/>
          <w:szCs w:val="24"/>
        </w:rPr>
      </w:pPr>
      <w:r>
        <w:rPr>
          <w:rFonts w:cs="Times New Roman" w:ascii="Times New Roman" w:hAnsi="Times New Roman"/>
          <w:sz w:val="24"/>
          <w:szCs w:val="24"/>
        </w:rPr>
        <w:t>Age, categorized as 13-17 years (underage), 18-19 years (early licensure age) and 20-24 years (post licensure age with some driving experience).</w:t>
      </w:r>
    </w:p>
    <w:p>
      <w:pPr>
        <w:pStyle w:val="Normal"/>
        <w:spacing w:lineRule="auto" w:line="480"/>
        <w:rPr>
          <w:rFonts w:ascii="Times New Roman" w:hAnsi="Times New Roman" w:cs="Times New Roman"/>
          <w:b/>
          <w:b/>
          <w:sz w:val="24"/>
          <w:szCs w:val="24"/>
        </w:rPr>
      </w:pPr>
      <w:commentRangeStart w:id="15"/>
      <w:r>
        <w:rPr>
          <w:rFonts w:cs="Times New Roman" w:ascii="Times New Roman" w:hAnsi="Times New Roman"/>
          <w:b/>
          <w:sz w:val="24"/>
          <w:szCs w:val="24"/>
        </w:rPr>
        <w:t>Study variables</w:t>
      </w:r>
      <w:ins w:id="120" w:author="Martin Gerdin Wärnberg" w:date="2021-07-20T09:46:58Z">
        <w:r>
          <w:rPr>
            <w:rFonts w:cs="Times New Roman" w:ascii="Times New Roman" w:hAnsi="Times New Roman"/>
            <w:b/>
            <w:sz w:val="24"/>
            <w:szCs w:val="24"/>
          </w:rPr>
        </w:r>
      </w:ins>
      <w:commentRangeEnd w:id="15"/>
      <w:r>
        <w:commentReference w:id="15"/>
      </w:r>
      <w:r>
        <w:rPr>
          <w:rFonts w:cs="Times New Roman" w:ascii="Times New Roman" w:hAnsi="Times New Roman"/>
          <w:b/>
          <w:sz w:val="24"/>
          <w:szCs w:val="24"/>
        </w:rPr>
        <w:t xml:space="preserve"> </w:t>
      </w:r>
    </w:p>
    <w:p>
      <w:pPr>
        <w:pStyle w:val="Normal"/>
        <w:spacing w:lineRule="auto" w:line="480"/>
        <w:ind w:hanging="0"/>
        <w:jc w:val="both"/>
        <w:rPr>
          <w:rFonts w:ascii="Times New Roman" w:hAnsi="Times New Roman" w:cs="Times New Roman"/>
          <w:sz w:val="24"/>
          <w:szCs w:val="24"/>
        </w:rPr>
      </w:pPr>
      <w:r>
        <w:rPr>
          <w:rFonts w:cs="Times New Roman" w:ascii="Times New Roman" w:hAnsi="Times New Roman"/>
          <w:sz w:val="24"/>
          <w:szCs w:val="24"/>
        </w:rPr>
        <w:t>Gender, darkness or daylight during crash, weekday versus weekend, summer months versus winters months, crash in intersection (</w:t>
      </w:r>
      <w:commentRangeStart w:id="16"/>
      <w:r>
        <w:rPr>
          <w:rFonts w:cs="Times New Roman" w:ascii="Times New Roman" w:hAnsi="Times New Roman"/>
          <w:sz w:val="24"/>
          <w:szCs w:val="24"/>
        </w:rPr>
        <w:t>two or more intersecting road polylines</w:t>
      </w:r>
      <w:r>
        <w:fldChar w:fldCharType="begin"/>
      </w:r>
      <w:r>
        <w:rPr>
          <w:sz w:val="24"/>
          <w:szCs w:val="24"/>
          <w:rFonts w:cs="Times New Roman" w:ascii="Times New Roman" w:hAnsi="Times New Roman"/>
        </w:rPr>
        <w:instrText>ADDIN EN.CITE &lt;EndNote&gt;&lt;Cite&gt;&lt;Author&gt;Quistberg&lt;/Author&gt;&lt;Year&gt;2015&lt;/Year&gt;&lt;RecNum&gt;46&lt;/RecNum&gt;&lt;DisplayText&gt;(30)&lt;/DisplayText&gt;&lt;record&gt;&lt;rec-number&gt;46&lt;/rec-number&gt;&lt;foreign-keys&gt;&lt;key app="EN" db-id="9pexzrwd6vtz2wepzzqxz9p7adx2etvt9rfx" timestamp="1626545613"&gt;46&lt;/key&gt;&lt;/foreign-keys&gt;&lt;ref-type name="Journal Article"&gt;17&lt;/ref-type&gt;&lt;contributors&gt;&lt;authors&gt;&lt;author&gt;Quistberg, D Alex&lt;/author&gt;&lt;author&gt;Howard, Eric J&lt;/author&gt;&lt;author&gt;Ebel, Beth E&lt;/author&gt;&lt;author&gt;Moudon, Anne V&lt;/author&gt;&lt;author&gt;Saelens, Brian E&lt;/author&gt;&lt;author&gt;Hurvitz, Philip M&lt;/author&gt;&lt;author&gt;Curtin, James E&lt;/author&gt;&lt;author&gt;Rivara, Frederick P&lt;/author&gt;&lt;/authors&gt;&lt;/contributors&gt;&lt;titles&gt;&lt;title&gt;Multilevel models for evaluating the risk of pedestrian–motor vehicle collisions at intersections and mid-blocks&lt;/title&gt;&lt;secondary-title&gt;Accident Analysis &amp;amp; Prevention&lt;/secondary-title&gt;&lt;/titles&gt;&lt;periodical&gt;&lt;full-title&gt;Accident Analysis &amp;amp; Prevention&lt;/full-title&gt;&lt;/periodical&gt;&lt;pages&gt;99-111&lt;/pages&gt;&lt;volume&gt;84&lt;/volume&gt;&lt;dates&gt;&lt;year&gt;2015&lt;/year&gt;&lt;/dates&gt;&lt;isbn&gt;0001-4575&lt;/isbn&gt;&lt;urls&gt;&lt;/urls&gt;&lt;/record&gt;&lt;/Cite&gt;&lt;/EndNote&gt;</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t>(30)</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w:t>
      </w:r>
      <w:ins w:id="121" w:author="Martin Gerdin Wärnberg" w:date="2021-07-20T09:48:01Z">
        <w:r>
          <w:rPr>
            <w:rFonts w:cs="Times New Roman" w:ascii="Times New Roman" w:hAnsi="Times New Roman"/>
            <w:sz w:val="24"/>
            <w:szCs w:val="24"/>
          </w:rPr>
        </w:r>
      </w:ins>
      <w:commentRangeEnd w:id="16"/>
      <w:r>
        <w:commentReference w:id="16"/>
      </w:r>
      <w:r>
        <w:rPr>
          <w:rFonts w:cs="Times New Roman" w:ascii="Times New Roman" w:hAnsi="Times New Roman"/>
          <w:sz w:val="24"/>
          <w:szCs w:val="24"/>
        </w:rPr>
        <w:t xml:space="preserve"> versus </w:t>
      </w:r>
      <w:commentRangeStart w:id="17"/>
      <w:r>
        <w:rPr>
          <w:rFonts w:cs="Times New Roman" w:ascii="Times New Roman" w:hAnsi="Times New Roman"/>
          <w:sz w:val="24"/>
          <w:szCs w:val="24"/>
        </w:rPr>
        <w:t>mid-blocks road polyline</w:t>
      </w:r>
      <w:ins w:id="122" w:author="Martin Gerdin Wärnberg" w:date="2021-07-20T09:48:32Z">
        <w:r>
          <w:rPr>
            <w:rFonts w:cs="Times New Roman" w:ascii="Times New Roman" w:hAnsi="Times New Roman"/>
            <w:sz w:val="24"/>
            <w:szCs w:val="24"/>
          </w:rPr>
        </w:r>
      </w:ins>
      <w:commentRangeEnd w:id="17"/>
      <w:r>
        <w:commentReference w:id="17"/>
      </w:r>
      <w:r>
        <w:rPr>
          <w:rFonts w:cs="Times New Roman" w:ascii="Times New Roman" w:hAnsi="Times New Roman"/>
          <w:sz w:val="24"/>
          <w:szCs w:val="24"/>
        </w:rPr>
        <w:t xml:space="preserve"> center points</w:t>
      </w:r>
      <w:r>
        <w:fldChar w:fldCharType="begin"/>
      </w:r>
      <w:r>
        <w:rPr>
          <w:sz w:val="24"/>
          <w:szCs w:val="24"/>
          <w:rFonts w:cs="Times New Roman" w:ascii="Times New Roman" w:hAnsi="Times New Roman"/>
        </w:rPr>
        <w:instrText>ADDIN EN.CITE &lt;EndNote&gt;&lt;Cite&gt;&lt;Author&gt;Quistberg&lt;/Author&gt;&lt;Year&gt;2015&lt;/Year&gt;&lt;RecNum&gt;46&lt;/RecNum&gt;&lt;DisplayText&gt;(30)&lt;/DisplayText&gt;&lt;record&gt;&lt;rec-number&gt;46&lt;/rec-number&gt;&lt;foreign-keys&gt;&lt;key app="EN" db-id="9pexzrwd6vtz2wepzzqxz9p7adx2etvt9rfx" timestamp="1626545613"&gt;46&lt;/key&gt;&lt;/foreign-keys&gt;&lt;ref-type name="Journal Article"&gt;17&lt;/ref-type&gt;&lt;contributors&gt;&lt;authors&gt;&lt;author&gt;Quistberg, D Alex&lt;/author&gt;&lt;author&gt;Howard, Eric J&lt;/author&gt;&lt;author&gt;Ebel, Beth E&lt;/author&gt;&lt;author&gt;Moudon, Anne V&lt;/author&gt;&lt;author&gt;Saelens, Brian E&lt;/author&gt;&lt;author&gt;Hurvitz, Philip M&lt;/author&gt;&lt;author&gt;Curtin, James E&lt;/author&gt;&lt;author&gt;Rivara, Frederick P&lt;/author&gt;&lt;/authors&gt;&lt;/contributors&gt;&lt;titles&gt;&lt;title&gt;Multilevel models for evaluating the risk of pedestrian–motor vehicle collisions at intersections and mid-blocks&lt;/title&gt;&lt;secondary-title&gt;Accident Analysis &amp;amp; Prevention&lt;/secondary-title&gt;&lt;/titles&gt;&lt;periodical&gt;&lt;full-title&gt;Accident Analysis &amp;amp; Prevention&lt;/full-title&gt;&lt;/periodical&gt;&lt;pages&gt;99-111&lt;/pages&gt;&lt;volume&gt;84&lt;/volume&gt;&lt;dates&gt;&lt;year&gt;2015&lt;/year&gt;&lt;/dates&gt;&lt;isbn&gt;0001-4575&lt;/isbn&gt;&lt;urls&gt;&lt;/urls&gt;&lt;/record&gt;&lt;/Cite&gt;&lt;/EndNote&gt;</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t>(30)</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crash district, helmet use, transporting vehicle, hospital,  Glasgow Coma scale (GCS) and injured body regions.</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Ethics approval</w:t>
      </w:r>
    </w:p>
    <w:p>
      <w:pPr>
        <w:pStyle w:val="Normal"/>
        <w:spacing w:lineRule="auto" w:line="480"/>
        <w:ind w:hanging="0"/>
        <w:jc w:val="both"/>
        <w:rPr>
          <w:rFonts w:ascii="Times New Roman" w:hAnsi="Times New Roman" w:cs="Times New Roman"/>
          <w:sz w:val="24"/>
          <w:szCs w:val="24"/>
        </w:rPr>
      </w:pPr>
      <w:r>
        <w:rPr>
          <w:rFonts w:cs="Times New Roman" w:ascii="Times New Roman" w:hAnsi="Times New Roman"/>
          <w:sz w:val="24"/>
          <w:szCs w:val="24"/>
        </w:rPr>
        <w:t>Ethics of study methods were approved from the Institutional Review Board of the Jinnah Post Graduate Medical Center, which is coordinating site of this road surveillance project.</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Data analysis</w:t>
      </w:r>
    </w:p>
    <w:p>
      <w:pPr>
        <w:pStyle w:val="Normal"/>
        <w:spacing w:lineRule="auto" w:line="480"/>
        <w:ind w:hanging="0"/>
        <w:jc w:val="both"/>
        <w:rPr>
          <w:rFonts w:ascii="Times New Roman" w:hAnsi="Times New Roman" w:cs="Times New Roman"/>
          <w:sz w:val="24"/>
          <w:szCs w:val="24"/>
        </w:rPr>
      </w:pPr>
      <w:r>
        <w:rPr>
          <w:rFonts w:cs="Times New Roman" w:ascii="Times New Roman" w:hAnsi="Times New Roman"/>
          <w:sz w:val="24"/>
          <w:szCs w:val="24"/>
        </w:rPr>
        <w:t>We performed the analysis using R.</w:t>
      </w:r>
      <w:r>
        <w:fldChar w:fldCharType="begin"/>
      </w:r>
      <w:r>
        <w:rPr>
          <w:sz w:val="24"/>
          <w:szCs w:val="24"/>
          <w:rFonts w:cs="Times New Roman" w:ascii="Times New Roman" w:hAnsi="Times New Roman"/>
        </w:rPr>
        <w:instrText>ADDIN EN.CITE &lt;EndNote&gt;&lt;Cite&gt;&lt;Author&gt;Team R Core&lt;/Author&gt;&lt;Year&gt;2017&lt;/Year&gt;&lt;RecNum&gt;11&lt;/RecNum&gt;&lt;DisplayText&gt;(31)&lt;/DisplayText&gt;&lt;record&gt;&lt;rec-number&gt;11&lt;/rec-number&gt;&lt;foreign-keys&gt;&lt;key app="EN" db-id="9pexzrwd6vtz2wepzzqxz9p7adx2etvt9rfx" timestamp="1613159898"&gt;11&lt;/key&gt;&lt;/foreign-keys&gt;&lt;ref-type name="Generic"&gt;13&lt;/ref-type&gt;&lt;contributors&gt;&lt;authors&gt;&lt;author&gt;Team R Core,&lt;/author&gt;&lt;/authors&gt;&lt;/contributors&gt;&lt;titles&gt;&lt;title&gt;R: a language and environment for statistical computing [Internet]. Vienna, Austria: R Foundation for Statistical Computing; 2020&lt;/title&gt;&lt;/titles&gt;&lt;dates&gt;&lt;year&gt;2017&lt;/year&gt;&lt;/dates&gt;&lt;urls&gt;&lt;/urls&gt;&lt;/record&gt;&lt;/Cite&gt;&lt;/EndNote&gt;</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t>(31)</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xml:space="preserve"> The </w:t>
      </w:r>
      <w:commentRangeStart w:id="18"/>
      <w:r>
        <w:rPr>
          <w:rFonts w:cs="Times New Roman" w:ascii="Times New Roman" w:hAnsi="Times New Roman"/>
          <w:sz w:val="24"/>
          <w:szCs w:val="24"/>
        </w:rPr>
        <w:t>categorical</w:t>
      </w:r>
      <w:ins w:id="123" w:author="Martin Gerdin Wärnberg" w:date="2021-07-20T09:49:31Z">
        <w:r>
          <w:rPr>
            <w:rFonts w:cs="Times New Roman" w:ascii="Times New Roman" w:hAnsi="Times New Roman"/>
            <w:sz w:val="24"/>
            <w:szCs w:val="24"/>
          </w:rPr>
        </w:r>
      </w:ins>
      <w:commentRangeEnd w:id="18"/>
      <w:r>
        <w:commentReference w:id="18"/>
      </w:r>
      <w:r>
        <w:rPr>
          <w:rFonts w:cs="Times New Roman" w:ascii="Times New Roman" w:hAnsi="Times New Roman"/>
          <w:sz w:val="24"/>
          <w:szCs w:val="24"/>
        </w:rPr>
        <w:t xml:space="preserve"> variables are described using frequencies and percentages </w:t>
      </w:r>
      <w:del w:id="124" w:author="Martin Gerdin Wärnberg" w:date="2021-07-20T09:49:09Z">
        <w:r>
          <w:rPr>
            <w:rFonts w:cs="Times New Roman" w:ascii="Times New Roman" w:hAnsi="Times New Roman"/>
            <w:sz w:val="24"/>
            <w:szCs w:val="24"/>
          </w:rPr>
          <w:delText>(age, gender, injury region, crash location, transport vehicle to hospital and GCS)</w:delText>
        </w:r>
      </w:del>
      <w:r>
        <w:rPr>
          <w:rFonts w:cs="Times New Roman" w:ascii="Times New Roman" w:hAnsi="Times New Roman"/>
          <w:sz w:val="24"/>
          <w:szCs w:val="24"/>
        </w:rPr>
        <w:t xml:space="preserve">. We used logistic regression to assess the association of age group (13-17 years and 18-19 years compared with 20-24 years) and the outcomes severe injury (ISS ≥ 16) and in hospital death. We conducted a complete case analysis, estimated 95% confidence intervals, and interpreted </w:t>
      </w:r>
      <w:ins w:id="125" w:author="Martin Gerdin Wärnberg" w:date="2021-07-20T09:50:26Z">
        <w:r>
          <w:rPr>
            <w:rFonts w:cs="Times New Roman" w:ascii="Times New Roman" w:hAnsi="Times New Roman"/>
            <w:sz w:val="24"/>
            <w:szCs w:val="24"/>
          </w:rPr>
          <w:t xml:space="preserve">differences </w:t>
        </w:r>
      </w:ins>
      <w:ins w:id="126" w:author="Martin Gerdin Wärnberg" w:date="2021-07-20T09:50:26Z">
        <w:r>
          <w:rPr>
            <w:rFonts w:cs="Times New Roman" w:ascii="Times New Roman" w:hAnsi="Times New Roman"/>
            <w:sz w:val="24"/>
            <w:szCs w:val="24"/>
          </w:rPr>
          <w:t xml:space="preserve">with </w:t>
        </w:r>
      </w:ins>
      <w:r>
        <w:rPr>
          <w:rFonts w:cs="Times New Roman" w:ascii="Times New Roman" w:hAnsi="Times New Roman"/>
          <w:sz w:val="24"/>
          <w:szCs w:val="24"/>
        </w:rPr>
        <w:t xml:space="preserve">confidence intervals </w:t>
      </w:r>
      <w:del w:id="127" w:author="Martin Gerdin Wärnberg" w:date="2021-07-20T09:50:32Z">
        <w:r>
          <w:rPr>
            <w:rFonts w:cs="Times New Roman" w:ascii="Times New Roman" w:hAnsi="Times New Roman"/>
            <w:sz w:val="24"/>
            <w:szCs w:val="24"/>
          </w:rPr>
          <w:delText>of differences</w:delText>
        </w:r>
      </w:del>
      <w:r>
        <w:rPr>
          <w:rFonts w:cs="Times New Roman" w:ascii="Times New Roman" w:hAnsi="Times New Roman"/>
          <w:sz w:val="24"/>
          <w:szCs w:val="24"/>
        </w:rPr>
        <w:t xml:space="preserve"> that excluded no difference as statistically significant.</w:t>
      </w:r>
    </w:p>
    <w:p>
      <w:pPr>
        <w:pStyle w:val="Normal"/>
        <w:spacing w:lineRule="auto" w:line="48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before="0" w:after="0"/>
        <w:rPr>
          <w:rFonts w:ascii="Times New Roman" w:hAnsi="Times New Roman" w:cs="Times New Roman"/>
          <w:b/>
          <w:b/>
          <w:sz w:val="24"/>
          <w:szCs w:val="24"/>
        </w:rPr>
      </w:pPr>
      <w:r>
        <w:rPr>
          <w:rFonts w:cs="Times New Roman" w:ascii="Times New Roman" w:hAnsi="Times New Roman"/>
          <w:b/>
          <w:sz w:val="24"/>
          <w:szCs w:val="24"/>
        </w:rPr>
        <w:t>Results</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 xml:space="preserve">The total </w:t>
      </w:r>
      <w:ins w:id="128" w:author="Martin Gerdin Wärnberg" w:date="2021-07-20T09:51:00Z">
        <w:r>
          <w:rPr>
            <w:rFonts w:cs="Times New Roman" w:ascii="Times New Roman" w:hAnsi="Times New Roman"/>
            <w:sz w:val="24"/>
            <w:szCs w:val="24"/>
          </w:rPr>
          <w:t xml:space="preserve">dataset included 46.115 </w:t>
        </w:r>
      </w:ins>
      <w:del w:id="129" w:author="Martin Gerdin Wärnberg" w:date="2021-07-20T09:51:29Z">
        <w:r>
          <w:rPr>
            <w:rFonts w:cs="Times New Roman" w:ascii="Times New Roman" w:hAnsi="Times New Roman"/>
            <w:sz w:val="24"/>
            <w:szCs w:val="24"/>
          </w:rPr>
          <w:delText>data points for our variables of interest</w:delText>
        </w:r>
      </w:del>
      <w:r>
        <w:rPr>
          <w:rFonts w:cs="Times New Roman" w:ascii="Times New Roman" w:hAnsi="Times New Roman"/>
          <w:sz w:val="24"/>
          <w:szCs w:val="24"/>
        </w:rPr>
        <w:t xml:space="preserve"> drivers of motorcycles age</w:t>
      </w:r>
      <w:ins w:id="130" w:author="Martin Gerdin Wärnberg" w:date="2021-07-20T09:51:45Z">
        <w:r>
          <w:rPr>
            <w:rFonts w:cs="Times New Roman" w:ascii="Times New Roman" w:hAnsi="Times New Roman"/>
            <w:sz w:val="24"/>
            <w:szCs w:val="24"/>
          </w:rPr>
          <w:t>d</w:t>
        </w:r>
      </w:ins>
      <w:r>
        <w:rPr>
          <w:rFonts w:cs="Times New Roman" w:ascii="Times New Roman" w:hAnsi="Times New Roman"/>
          <w:sz w:val="24"/>
          <w:szCs w:val="24"/>
        </w:rPr>
        <w:t xml:space="preserve"> 13-24 years</w:t>
      </w:r>
      <w:del w:id="131" w:author="Martin Gerdin Wärnberg" w:date="2021-07-20T09:52:04Z">
        <w:r>
          <w:rPr>
            <w:rFonts w:cs="Times New Roman" w:ascii="Times New Roman" w:hAnsi="Times New Roman"/>
            <w:sz w:val="24"/>
            <w:szCs w:val="24"/>
          </w:rPr>
          <w:delText xml:space="preserve"> were 46,155</w:delText>
        </w:r>
      </w:del>
      <w:r>
        <w:rPr>
          <w:rFonts w:cs="Times New Roman" w:ascii="Times New Roman" w:hAnsi="Times New Roman"/>
          <w:sz w:val="24"/>
          <w:szCs w:val="24"/>
        </w:rPr>
        <w:t xml:space="preserve">. After </w:t>
      </w:r>
      <w:del w:id="132" w:author="Martin Gerdin Wärnberg" w:date="2021-07-20T09:52:06Z">
        <w:r>
          <w:rPr>
            <w:rFonts w:cs="Times New Roman" w:ascii="Times New Roman" w:hAnsi="Times New Roman"/>
            <w:sz w:val="24"/>
            <w:szCs w:val="24"/>
          </w:rPr>
          <w:delText>cleaning</w:delText>
        </w:r>
      </w:del>
      <w:ins w:id="133" w:author="Martin Gerdin Wärnberg" w:date="2021-07-20T09:52:06Z">
        <w:r>
          <w:rPr>
            <w:rFonts w:cs="Times New Roman" w:ascii="Times New Roman" w:hAnsi="Times New Roman"/>
            <w:sz w:val="24"/>
            <w:szCs w:val="24"/>
          </w:rPr>
          <w:t>removing patients with</w:t>
        </w:r>
      </w:ins>
      <w:del w:id="134" w:author="Martin Gerdin Wärnberg" w:date="2021-07-20T09:52:12Z">
        <w:r>
          <w:rPr>
            <w:rFonts w:cs="Times New Roman" w:ascii="Times New Roman" w:hAnsi="Times New Roman"/>
            <w:sz w:val="24"/>
            <w:szCs w:val="24"/>
          </w:rPr>
          <w:delText xml:space="preserve"> the </w:delText>
        </w:r>
      </w:del>
      <w:r>
        <w:rPr>
          <w:rFonts w:cs="Times New Roman" w:ascii="Times New Roman" w:hAnsi="Times New Roman"/>
          <w:sz w:val="24"/>
          <w:szCs w:val="24"/>
        </w:rPr>
        <w:t xml:space="preserve">missing values, the final dataset </w:t>
      </w:r>
      <w:del w:id="135" w:author="Martin Gerdin Wärnberg" w:date="2021-07-20T09:52:18Z">
        <w:r>
          <w:rPr>
            <w:rFonts w:cs="Times New Roman" w:ascii="Times New Roman" w:hAnsi="Times New Roman"/>
            <w:sz w:val="24"/>
            <w:szCs w:val="24"/>
          </w:rPr>
          <w:delText>was</w:delText>
        </w:r>
      </w:del>
      <w:ins w:id="136" w:author="Martin Gerdin Wärnberg" w:date="2021-07-20T09:52:18Z">
        <w:r>
          <w:rPr>
            <w:rFonts w:cs="Times New Roman" w:ascii="Times New Roman" w:hAnsi="Times New Roman"/>
            <w:sz w:val="24"/>
            <w:szCs w:val="24"/>
          </w:rPr>
          <w:t>included</w:t>
        </w:r>
      </w:ins>
      <w:del w:id="137" w:author="Martin Gerdin Wärnberg" w:date="2021-07-20T09:52:21Z">
        <w:r>
          <w:rPr>
            <w:rFonts w:cs="Times New Roman" w:ascii="Times New Roman" w:hAnsi="Times New Roman"/>
            <w:sz w:val="24"/>
            <w:szCs w:val="24"/>
          </w:rPr>
          <w:delText xml:space="preserve"> of</w:delText>
        </w:r>
      </w:del>
      <w:r>
        <w:rPr>
          <w:rFonts w:cs="Times New Roman" w:ascii="Times New Roman" w:hAnsi="Times New Roman"/>
          <w:sz w:val="24"/>
          <w:szCs w:val="24"/>
        </w:rPr>
        <w:t xml:space="preserve"> 31,221</w:t>
      </w:r>
      <w:ins w:id="138" w:author="Martin Gerdin Wärnberg" w:date="2021-07-20T09:52:23Z">
        <w:r>
          <w:rPr>
            <w:rFonts w:cs="Times New Roman" w:ascii="Times New Roman" w:hAnsi="Times New Roman"/>
            <w:sz w:val="24"/>
            <w:szCs w:val="24"/>
          </w:rPr>
          <w:t xml:space="preserve"> </w:t>
        </w:r>
      </w:ins>
      <w:ins w:id="139" w:author="Martin Gerdin Wärnberg" w:date="2021-07-20T09:52:23Z">
        <w:r>
          <w:rPr>
            <w:rFonts w:cs="Times New Roman" w:ascii="Times New Roman" w:hAnsi="Times New Roman"/>
            <w:sz w:val="24"/>
            <w:szCs w:val="24"/>
          </w:rPr>
          <w:t>patients</w:t>
        </w:r>
      </w:ins>
      <w:r>
        <w:rPr>
          <w:rFonts w:cs="Times New Roman" w:ascii="Times New Roman" w:hAnsi="Times New Roman"/>
          <w:sz w:val="24"/>
          <w:szCs w:val="24"/>
        </w:rPr>
        <w:t xml:space="preserve">. The details of missing data is given in </w:t>
      </w:r>
      <w:ins w:id="140" w:author="Martin Gerdin Wärnberg" w:date="2021-07-20T09:52:27Z">
        <w:r>
          <w:rPr>
            <w:rFonts w:cs="Times New Roman" w:ascii="Times New Roman" w:hAnsi="Times New Roman"/>
            <w:sz w:val="24"/>
            <w:szCs w:val="24"/>
          </w:rPr>
          <w:t>T</w:t>
        </w:r>
      </w:ins>
      <w:del w:id="141" w:author="Martin Gerdin Wärnberg" w:date="2021-07-20T09:52:27Z">
        <w:r>
          <w:rPr>
            <w:rFonts w:cs="Times New Roman" w:ascii="Times New Roman" w:hAnsi="Times New Roman"/>
            <w:sz w:val="24"/>
            <w:szCs w:val="24"/>
          </w:rPr>
          <w:delText>t</w:delText>
        </w:r>
      </w:del>
      <w:r>
        <w:rPr>
          <w:rFonts w:cs="Times New Roman" w:ascii="Times New Roman" w:hAnsi="Times New Roman"/>
          <w:sz w:val="24"/>
          <w:szCs w:val="24"/>
        </w:rPr>
        <w:t>able 1. Few of the variables such as vehicles involved in crash and type of collision (head-on, rear-end etc) were not included in analysis due to 50% percent missing data.</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Table 1: Missing data in variables of interest</w:t>
      </w:r>
    </w:p>
    <w:tbl>
      <w:tblPr>
        <w:tblStyle w:val="PlainTable3"/>
        <w:tblW w:w="902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849"/>
        <w:gridCol w:w="3176"/>
      </w:tblGrid>
      <w:tr>
        <w:trPr>
          <w:cnfStyle w:val="100000000000" w:firstRow="1" w:lastRow="0" w:firstColumn="0" w:lastColumn="0" w:oddVBand="0" w:evenVBand="0" w:oddHBand="0" w:evenHBand="0" w:firstRowFirstColumn="0" w:firstRowLastColumn="0" w:lastRowFirstColumn="0" w:lastRowLastColumn="0"/>
        </w:trPr>
        <w:tc>
          <w:tcPr>
            <w:tcW w:w="5849" w:type="dxa"/>
            <w:cnfStyle w:val="001000000100" w:firstRow="0" w:lastRow="0" w:firstColumn="1" w:lastColumn="0" w:oddVBand="0" w:evenVBand="0" w:oddHBand="0" w:evenHBand="0" w:firstRowFirstColumn="1" w:firstRowLastColumn="0" w:lastRowFirstColumn="0" w:lastRowLastColumn="0"/>
            <w:tcBorders>
              <w:bottom w:val="single" w:sz="4" w:space="0" w:color="000000"/>
            </w:tcBorders>
          </w:tcPr>
          <w:p>
            <w:pPr>
              <w:pStyle w:val="Normal"/>
              <w:widowControl/>
              <w:suppressAutoHyphens w:val="true"/>
              <w:spacing w:lineRule="auto" w:line="240" w:before="0" w:after="0"/>
              <w:jc w:val="left"/>
              <w:rPr>
                <w:rFonts w:ascii="Times New Roman" w:hAnsi="Times New Roman" w:cs="Times New Roman"/>
                <w:caps w:val="false"/>
                <w:smallCaps w:val="false"/>
                <w:sz w:val="24"/>
                <w:szCs w:val="24"/>
              </w:rPr>
            </w:pPr>
            <w:r>
              <w:rPr>
                <w:rFonts w:eastAsia="Calibri" w:cs="Times New Roman" w:ascii="Times New Roman" w:hAnsi="Times New Roman"/>
                <w:b/>
                <w:bCs/>
                <w:caps w:val="false"/>
                <w:smallCaps w:val="false"/>
                <w:kern w:val="0"/>
                <w:sz w:val="24"/>
                <w:szCs w:val="24"/>
                <w:lang w:val="en-US" w:eastAsia="en-US" w:bidi="ar-SA"/>
              </w:rPr>
            </w:r>
          </w:p>
          <w:p>
            <w:pPr>
              <w:pStyle w:val="Normal"/>
              <w:widowControl/>
              <w:suppressAutoHyphens w:val="true"/>
              <w:spacing w:lineRule="auto" w:line="240" w:before="0" w:after="0"/>
              <w:jc w:val="left"/>
              <w:rPr>
                <w:rFonts w:ascii="Times New Roman" w:hAnsi="Times New Roman" w:cs="Times New Roman"/>
                <w:caps w:val="false"/>
                <w:smallCaps w:val="false"/>
                <w:sz w:val="24"/>
                <w:szCs w:val="24"/>
              </w:rPr>
            </w:pPr>
            <w:r>
              <w:rPr>
                <w:rFonts w:eastAsia="Calibri" w:cs="Times New Roman" w:ascii="Times New Roman" w:hAnsi="Times New Roman"/>
                <w:b/>
                <w:bCs/>
                <w:caps w:val="false"/>
                <w:smallCaps w:val="false"/>
                <w:kern w:val="0"/>
                <w:sz w:val="24"/>
                <w:szCs w:val="24"/>
                <w:lang w:val="en-US" w:eastAsia="en-US" w:bidi="ar-SA"/>
              </w:rPr>
              <w:t>Missing Data n=46,155</w:t>
            </w:r>
          </w:p>
        </w:tc>
        <w:tc>
          <w:tcPr>
            <w:tcW w:w="3176" w:type="dxa"/>
            <w:tcBorders>
              <w:bottom w:val="single" w:sz="4" w:space="0" w:color="000000"/>
            </w:tcBorders>
          </w:tcPr>
          <w:p>
            <w:pPr>
              <w:pStyle w:val="Normal"/>
              <w:widowControl/>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aps w:val="false"/>
                <w:smallCaps w:val="false"/>
                <w:sz w:val="24"/>
                <w:szCs w:val="24"/>
              </w:rPr>
            </w:pPr>
            <w:r>
              <w:rPr>
                <w:rFonts w:eastAsia="Calibri" w:cs="Times New Roman" w:ascii="Times New Roman" w:hAnsi="Times New Roman"/>
                <w:b/>
                <w:bCs/>
                <w:caps w:val="false"/>
                <w:smallCaps w:val="false"/>
                <w:kern w:val="0"/>
                <w:sz w:val="24"/>
                <w:szCs w:val="24"/>
                <w:lang w:val="en-US" w:eastAsia="en-US" w:bidi="ar-SA"/>
              </w:rPr>
              <w:t xml:space="preserve"> </w:t>
            </w:r>
          </w:p>
          <w:p>
            <w:pPr>
              <w:pStyle w:val="Normal"/>
              <w:widowControl/>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b/>
                <w:bCs/>
                <w:caps w:val="false"/>
                <w:smallCaps w:val="false"/>
                <w:kern w:val="0"/>
                <w:sz w:val="24"/>
                <w:szCs w:val="24"/>
                <w:lang w:val="en-US" w:eastAsia="en-US" w:bidi="ar-SA"/>
              </w:rPr>
              <w:t>n (%)</w:t>
            </w:r>
          </w:p>
        </w:tc>
      </w:tr>
      <w:tr>
        <w:trPr>
          <w:cnfStyle w:val="000000100000" w:firstRow="0" w:lastRow="0" w:firstColumn="0" w:lastColumn="0" w:oddVBand="0" w:evenVBand="0" w:oddHBand="1" w:evenHBand="0" w:firstRowFirstColumn="0" w:firstRowLastColumn="0" w:lastRowFirstColumn="0" w:lastRowLastColumn="0"/>
        </w:trPr>
        <w:tc>
          <w:tcPr>
            <w:tcW w:w="5849"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F2F2F2" w:themeFill="background1" w:themeFillShade="f2" w:val="clear"/>
          </w:tcPr>
          <w:p>
            <w:pPr>
              <w:pStyle w:val="Normal"/>
              <w:widowControl/>
              <w:suppressAutoHyphens w:val="true"/>
              <w:spacing w:lineRule="auto" w:line="480" w:before="0" w:after="0"/>
              <w:jc w:val="left"/>
              <w:rPr>
                <w:rFonts w:ascii="Times New Roman" w:hAnsi="Times New Roman" w:cs="Times New Roman"/>
                <w:b w:val="false"/>
                <w:b w:val="false"/>
                <w:sz w:val="24"/>
                <w:szCs w:val="24"/>
              </w:rPr>
            </w:pPr>
            <w:r>
              <w:rPr>
                <w:rFonts w:eastAsia="Calibri" w:cs="Times New Roman" w:ascii="Times New Roman" w:hAnsi="Times New Roman"/>
                <w:b w:val="false"/>
                <w:bCs/>
                <w:caps w:val="false"/>
                <w:smallCaps w:val="false"/>
                <w:kern w:val="0"/>
                <w:sz w:val="24"/>
                <w:szCs w:val="24"/>
                <w:lang w:val="en-US" w:eastAsia="en-US" w:bidi="ar-SA"/>
              </w:rPr>
              <w:t xml:space="preserve">Gender </w:t>
            </w:r>
          </w:p>
        </w:tc>
        <w:tc>
          <w:tcPr>
            <w:tcW w:w="3176" w:type="dxa"/>
            <w:tcBorders/>
            <w:shd w:color="auto" w:fill="F2F2F2" w:themeFill="background1" w:themeFillShade="f2" w:val="clear"/>
          </w:tcPr>
          <w:p>
            <w:pPr>
              <w:pStyle w:val="Normal"/>
              <w:widowControl/>
              <w:suppressAutoHyphens w:val="true"/>
              <w:spacing w:lineRule="auto" w:line="48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15 (</w:t>
            </w:r>
            <w:r>
              <w:rPr>
                <w:rFonts w:eastAsia="Calibri" w:cs="Times New Roman" w:ascii="Times New Roman" w:hAnsi="Times New Roman"/>
                <w:color w:val="000000"/>
                <w:kern w:val="0"/>
                <w:sz w:val="24"/>
                <w:szCs w:val="24"/>
                <w:lang w:val="en-US" w:eastAsia="en-US" w:bidi="ar-SA"/>
              </w:rPr>
              <w:t>0.03)</w:t>
            </w:r>
          </w:p>
        </w:tc>
      </w:tr>
      <w:tr>
        <w:trPr/>
        <w:tc>
          <w:tcPr>
            <w:tcW w:w="5849"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tcPr>
          <w:p>
            <w:pPr>
              <w:pStyle w:val="Normal"/>
              <w:widowControl/>
              <w:suppressAutoHyphens w:val="true"/>
              <w:spacing w:lineRule="auto" w:line="480" w:before="0" w:after="0"/>
              <w:jc w:val="left"/>
              <w:rPr>
                <w:rFonts w:ascii="Times New Roman" w:hAnsi="Times New Roman" w:cs="Times New Roman"/>
                <w:b w:val="false"/>
                <w:b w:val="false"/>
                <w:sz w:val="24"/>
                <w:szCs w:val="24"/>
              </w:rPr>
            </w:pPr>
            <w:r>
              <w:rPr>
                <w:rFonts w:eastAsia="Calibri" w:cs="Times New Roman" w:ascii="Times New Roman" w:hAnsi="Times New Roman"/>
                <w:b w:val="false"/>
                <w:bCs/>
                <w:caps w:val="false"/>
                <w:smallCaps w:val="false"/>
                <w:kern w:val="0"/>
                <w:sz w:val="24"/>
                <w:szCs w:val="24"/>
                <w:lang w:val="en-US" w:eastAsia="en-US" w:bidi="ar-SA"/>
              </w:rPr>
              <w:t>Profession</w:t>
            </w:r>
          </w:p>
        </w:tc>
        <w:tc>
          <w:tcPr>
            <w:tcW w:w="3176" w:type="dxa"/>
            <w:tcBorders/>
          </w:tcPr>
          <w:p>
            <w:pPr>
              <w:pStyle w:val="Normal"/>
              <w:widowControl/>
              <w:suppressAutoHyphens w:val="true"/>
              <w:spacing w:lineRule="auto" w:line="48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2160 (</w:t>
            </w:r>
            <w:r>
              <w:rPr>
                <w:rFonts w:eastAsia="Calibri" w:cs="Times New Roman" w:ascii="Times New Roman" w:hAnsi="Times New Roman"/>
                <w:color w:val="000000"/>
                <w:kern w:val="0"/>
                <w:sz w:val="24"/>
                <w:szCs w:val="24"/>
                <w:lang w:val="en-US" w:eastAsia="en-US" w:bidi="ar-SA"/>
              </w:rPr>
              <w:t>4.68)</w:t>
            </w:r>
          </w:p>
        </w:tc>
      </w:tr>
      <w:tr>
        <w:trPr>
          <w:cnfStyle w:val="000000100000" w:firstRow="0" w:lastRow="0" w:firstColumn="0" w:lastColumn="0" w:oddVBand="0" w:evenVBand="0" w:oddHBand="1" w:evenHBand="0" w:firstRowFirstColumn="0" w:firstRowLastColumn="0" w:lastRowFirstColumn="0" w:lastRowLastColumn="0"/>
        </w:trPr>
        <w:tc>
          <w:tcPr>
            <w:tcW w:w="5849"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F2F2F2" w:themeFill="background1" w:themeFillShade="f2" w:val="clear"/>
          </w:tcPr>
          <w:p>
            <w:pPr>
              <w:pStyle w:val="Normal"/>
              <w:widowControl/>
              <w:suppressAutoHyphens w:val="true"/>
              <w:spacing w:lineRule="auto" w:line="480" w:before="0" w:after="0"/>
              <w:jc w:val="left"/>
              <w:rPr>
                <w:rFonts w:ascii="Times New Roman" w:hAnsi="Times New Roman" w:cs="Times New Roman"/>
                <w:sz w:val="24"/>
                <w:szCs w:val="24"/>
              </w:rPr>
            </w:pPr>
            <w:r>
              <w:rPr>
                <w:rFonts w:eastAsia="Calibri" w:cs="Times New Roman" w:ascii="Times New Roman" w:hAnsi="Times New Roman"/>
                <w:b w:val="false"/>
                <w:bCs/>
                <w:caps w:val="false"/>
                <w:smallCaps w:val="false"/>
                <w:kern w:val="0"/>
                <w:sz w:val="24"/>
                <w:szCs w:val="24"/>
                <w:lang w:val="en-US" w:eastAsia="en-US" w:bidi="ar-SA"/>
              </w:rPr>
              <w:t>Daylight versus darkness</w:t>
            </w:r>
          </w:p>
        </w:tc>
        <w:tc>
          <w:tcPr>
            <w:tcW w:w="3176" w:type="dxa"/>
            <w:tcBorders/>
            <w:shd w:color="auto" w:fill="F2F2F2" w:themeFill="background1" w:themeFillShade="f2" w:val="clear"/>
          </w:tcPr>
          <w:p>
            <w:pPr>
              <w:pStyle w:val="Normal"/>
              <w:widowControl/>
              <w:suppressAutoHyphens w:val="true"/>
              <w:spacing w:lineRule="auto" w:line="48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1178 (</w:t>
            </w:r>
            <w:r>
              <w:rPr>
                <w:rFonts w:eastAsia="Calibri" w:cs="Times New Roman" w:ascii="Times New Roman" w:hAnsi="Times New Roman"/>
                <w:color w:val="000000"/>
                <w:kern w:val="0"/>
                <w:sz w:val="24"/>
                <w:szCs w:val="24"/>
                <w:lang w:val="en-US" w:eastAsia="en-US" w:bidi="ar-SA"/>
              </w:rPr>
              <w:t>2.55)</w:t>
            </w:r>
          </w:p>
        </w:tc>
      </w:tr>
      <w:tr>
        <w:trPr/>
        <w:tc>
          <w:tcPr>
            <w:tcW w:w="5849"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tcPr>
          <w:p>
            <w:pPr>
              <w:pStyle w:val="Normal"/>
              <w:widowControl/>
              <w:suppressAutoHyphens w:val="true"/>
              <w:spacing w:lineRule="auto" w:line="480" w:before="0" w:after="0"/>
              <w:jc w:val="left"/>
              <w:rPr>
                <w:rFonts w:ascii="Times New Roman" w:hAnsi="Times New Roman" w:cs="Times New Roman"/>
                <w:b w:val="false"/>
                <w:b w:val="false"/>
                <w:sz w:val="24"/>
                <w:szCs w:val="24"/>
              </w:rPr>
            </w:pPr>
            <w:r>
              <w:rPr>
                <w:rFonts w:eastAsia="Calibri" w:cs="Times New Roman" w:ascii="Times New Roman" w:hAnsi="Times New Roman"/>
                <w:b w:val="false"/>
                <w:bCs/>
                <w:caps w:val="false"/>
                <w:smallCaps w:val="false"/>
                <w:kern w:val="0"/>
                <w:sz w:val="24"/>
                <w:szCs w:val="24"/>
                <w:lang w:val="en-US" w:eastAsia="en-US" w:bidi="ar-SA"/>
              </w:rPr>
              <w:t>Weekday versus weekend</w:t>
            </w:r>
          </w:p>
        </w:tc>
        <w:tc>
          <w:tcPr>
            <w:tcW w:w="3176" w:type="dxa"/>
            <w:tcBorders/>
          </w:tcPr>
          <w:p>
            <w:pPr>
              <w:pStyle w:val="Normal"/>
              <w:widowControl/>
              <w:suppressAutoHyphens w:val="true"/>
              <w:spacing w:lineRule="auto" w:line="48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w:t>
            </w:r>
            <w:r>
              <w:rPr>
                <w:rFonts w:eastAsia="Calibri" w:cs="Times New Roman" w:ascii="Times New Roman" w:hAnsi="Times New Roman"/>
                <w:color w:val="000000"/>
                <w:kern w:val="0"/>
                <w:sz w:val="24"/>
                <w:szCs w:val="24"/>
                <w:lang w:val="en-US" w:eastAsia="en-US" w:bidi="ar-SA"/>
              </w:rPr>
              <w:t>0.002)</w:t>
            </w:r>
          </w:p>
        </w:tc>
      </w:tr>
      <w:tr>
        <w:trPr>
          <w:cnfStyle w:val="000000100000" w:firstRow="0" w:lastRow="0" w:firstColumn="0" w:lastColumn="0" w:oddVBand="0" w:evenVBand="0" w:oddHBand="1" w:evenHBand="0" w:firstRowFirstColumn="0" w:firstRowLastColumn="0" w:lastRowFirstColumn="0" w:lastRowLastColumn="0"/>
        </w:trPr>
        <w:tc>
          <w:tcPr>
            <w:tcW w:w="5849"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F2F2F2" w:themeFill="background1" w:themeFillShade="f2" w:val="clear"/>
          </w:tcPr>
          <w:p>
            <w:pPr>
              <w:pStyle w:val="Normal"/>
              <w:widowControl/>
              <w:suppressAutoHyphens w:val="true"/>
              <w:spacing w:lineRule="auto" w:line="480" w:before="0" w:after="0"/>
              <w:jc w:val="left"/>
              <w:rPr>
                <w:rFonts w:ascii="Times New Roman" w:hAnsi="Times New Roman" w:cs="Times New Roman"/>
                <w:b w:val="false"/>
                <w:b w:val="false"/>
                <w:caps w:val="false"/>
                <w:smallCaps w:val="false"/>
                <w:sz w:val="24"/>
                <w:szCs w:val="24"/>
              </w:rPr>
            </w:pPr>
            <w:r>
              <w:rPr>
                <w:rFonts w:eastAsia="Calibri" w:cs="Times New Roman" w:ascii="Times New Roman" w:hAnsi="Times New Roman"/>
                <w:b w:val="false"/>
                <w:bCs/>
                <w:caps w:val="false"/>
                <w:smallCaps w:val="false"/>
                <w:kern w:val="0"/>
                <w:sz w:val="24"/>
                <w:szCs w:val="24"/>
                <w:lang w:val="en-US" w:eastAsia="en-US" w:bidi="ar-SA"/>
              </w:rPr>
              <w:t>Season</w:t>
            </w:r>
          </w:p>
        </w:tc>
        <w:tc>
          <w:tcPr>
            <w:tcW w:w="3176" w:type="dxa"/>
            <w:tcBorders/>
            <w:shd w:color="auto" w:fill="F2F2F2" w:themeFill="background1" w:themeFillShade="f2" w:val="clear"/>
          </w:tcPr>
          <w:p>
            <w:pPr>
              <w:pStyle w:val="Normal"/>
              <w:widowControl/>
              <w:suppressAutoHyphens w:val="true"/>
              <w:spacing w:lineRule="auto" w:line="48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0</w:t>
            </w:r>
          </w:p>
        </w:tc>
      </w:tr>
      <w:tr>
        <w:trPr/>
        <w:tc>
          <w:tcPr>
            <w:tcW w:w="5849"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tcPr>
          <w:p>
            <w:pPr>
              <w:pStyle w:val="Normal"/>
              <w:widowControl/>
              <w:suppressAutoHyphens w:val="true"/>
              <w:spacing w:lineRule="auto" w:line="480" w:before="0" w:after="0"/>
              <w:jc w:val="left"/>
              <w:rPr>
                <w:rFonts w:ascii="Times New Roman" w:hAnsi="Times New Roman" w:cs="Times New Roman"/>
                <w:b w:val="false"/>
                <w:b w:val="false"/>
                <w:sz w:val="24"/>
                <w:szCs w:val="24"/>
              </w:rPr>
            </w:pPr>
            <w:r>
              <w:rPr>
                <w:rFonts w:eastAsia="Calibri" w:cs="Times New Roman" w:ascii="Times New Roman" w:hAnsi="Times New Roman"/>
                <w:b w:val="false"/>
                <w:bCs/>
                <w:caps w:val="false"/>
                <w:smallCaps w:val="false"/>
                <w:kern w:val="0"/>
                <w:sz w:val="24"/>
                <w:szCs w:val="24"/>
                <w:lang w:val="en-US" w:eastAsia="en-US" w:bidi="ar-SA"/>
              </w:rPr>
              <w:t>Midblock versus intersection crashes</w:t>
            </w:r>
          </w:p>
        </w:tc>
        <w:tc>
          <w:tcPr>
            <w:tcW w:w="3176" w:type="dxa"/>
            <w:tcBorders/>
          </w:tcPr>
          <w:p>
            <w:pPr>
              <w:pStyle w:val="Normal"/>
              <w:widowControl/>
              <w:suppressAutoHyphens w:val="true"/>
              <w:spacing w:lineRule="auto" w:line="48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1798 (</w:t>
            </w:r>
            <w:r>
              <w:rPr>
                <w:rFonts w:eastAsia="Calibri" w:cs="Times New Roman" w:ascii="Times New Roman" w:hAnsi="Times New Roman"/>
                <w:color w:val="000000"/>
                <w:kern w:val="0"/>
                <w:sz w:val="24"/>
                <w:szCs w:val="24"/>
                <w:lang w:val="en-US" w:eastAsia="en-US" w:bidi="ar-SA"/>
              </w:rPr>
              <w:t>3.90)</w:t>
            </w:r>
          </w:p>
        </w:tc>
      </w:tr>
      <w:tr>
        <w:trPr>
          <w:cnfStyle w:val="000000100000" w:firstRow="0" w:lastRow="0" w:firstColumn="0" w:lastColumn="0" w:oddVBand="0" w:evenVBand="0" w:oddHBand="1" w:evenHBand="0" w:firstRowFirstColumn="0" w:firstRowLastColumn="0" w:lastRowFirstColumn="0" w:lastRowLastColumn="0"/>
        </w:trPr>
        <w:tc>
          <w:tcPr>
            <w:tcW w:w="5849"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F2F2F2" w:themeFill="background1" w:themeFillShade="f2" w:val="clear"/>
          </w:tcPr>
          <w:p>
            <w:pPr>
              <w:pStyle w:val="Normal"/>
              <w:widowControl/>
              <w:suppressAutoHyphens w:val="true"/>
              <w:spacing w:lineRule="auto" w:line="480" w:before="0" w:after="0"/>
              <w:jc w:val="left"/>
              <w:rPr>
                <w:rFonts w:ascii="Times New Roman" w:hAnsi="Times New Roman" w:cs="Times New Roman"/>
                <w:b w:val="false"/>
                <w:b w:val="false"/>
                <w:caps w:val="false"/>
                <w:smallCaps w:val="false"/>
                <w:sz w:val="24"/>
                <w:szCs w:val="24"/>
              </w:rPr>
            </w:pPr>
            <w:r>
              <w:rPr>
                <w:rFonts w:eastAsia="Calibri" w:cs="Times New Roman" w:ascii="Times New Roman" w:hAnsi="Times New Roman"/>
                <w:b w:val="false"/>
                <w:bCs/>
                <w:caps w:val="false"/>
                <w:smallCaps w:val="false"/>
                <w:kern w:val="0"/>
                <w:sz w:val="24"/>
                <w:szCs w:val="24"/>
                <w:lang w:val="en-US" w:eastAsia="en-US" w:bidi="ar-SA"/>
              </w:rPr>
              <w:t>District of crash</w:t>
            </w:r>
          </w:p>
        </w:tc>
        <w:tc>
          <w:tcPr>
            <w:tcW w:w="3176" w:type="dxa"/>
            <w:tcBorders/>
            <w:shd w:color="auto" w:fill="F2F2F2" w:themeFill="background1" w:themeFillShade="f2" w:val="clear"/>
          </w:tcPr>
          <w:p>
            <w:pPr>
              <w:pStyle w:val="Normal"/>
              <w:widowControl/>
              <w:suppressAutoHyphens w:val="true"/>
              <w:spacing w:lineRule="auto" w:line="48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1540 (</w:t>
            </w:r>
            <w:r>
              <w:rPr>
                <w:rFonts w:eastAsia="Calibri" w:cs="Times New Roman" w:ascii="Times New Roman" w:hAnsi="Times New Roman"/>
                <w:color w:val="000000"/>
                <w:kern w:val="0"/>
                <w:sz w:val="24"/>
                <w:szCs w:val="24"/>
                <w:lang w:val="en-US" w:eastAsia="en-US" w:bidi="ar-SA"/>
              </w:rPr>
              <w:t>3.34)</w:t>
            </w:r>
          </w:p>
        </w:tc>
      </w:tr>
      <w:tr>
        <w:trPr/>
        <w:tc>
          <w:tcPr>
            <w:tcW w:w="5849"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tcPr>
          <w:p>
            <w:pPr>
              <w:pStyle w:val="Normal"/>
              <w:widowControl/>
              <w:suppressAutoHyphens w:val="true"/>
              <w:spacing w:lineRule="auto" w:line="480" w:before="0" w:after="0"/>
              <w:jc w:val="left"/>
              <w:rPr>
                <w:rFonts w:ascii="Times New Roman" w:hAnsi="Times New Roman" w:cs="Times New Roman"/>
                <w:b w:val="false"/>
                <w:b w:val="false"/>
                <w:sz w:val="24"/>
                <w:szCs w:val="24"/>
              </w:rPr>
            </w:pPr>
            <w:r>
              <w:rPr>
                <w:rFonts w:eastAsia="Calibri" w:cs="Times New Roman" w:ascii="Times New Roman" w:hAnsi="Times New Roman"/>
                <w:b w:val="false"/>
                <w:bCs/>
                <w:caps w:val="false"/>
                <w:smallCaps w:val="false"/>
                <w:kern w:val="0"/>
                <w:sz w:val="24"/>
                <w:szCs w:val="24"/>
                <w:lang w:val="en-US" w:eastAsia="en-US" w:bidi="ar-SA"/>
              </w:rPr>
              <w:t>Helmet use</w:t>
            </w:r>
          </w:p>
        </w:tc>
        <w:tc>
          <w:tcPr>
            <w:tcW w:w="3176" w:type="dxa"/>
            <w:tcBorders/>
          </w:tcPr>
          <w:p>
            <w:pPr>
              <w:pStyle w:val="Normal"/>
              <w:widowControl/>
              <w:suppressAutoHyphens w:val="true"/>
              <w:spacing w:lineRule="auto" w:line="48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2194 (</w:t>
            </w:r>
            <w:r>
              <w:rPr>
                <w:rFonts w:eastAsia="Calibri" w:cs="Times New Roman" w:ascii="Times New Roman" w:hAnsi="Times New Roman"/>
                <w:color w:val="000000"/>
                <w:kern w:val="0"/>
                <w:sz w:val="24"/>
                <w:szCs w:val="24"/>
                <w:lang w:val="en-US" w:eastAsia="en-US" w:bidi="ar-SA"/>
              </w:rPr>
              <w:t>4.75)</w:t>
            </w:r>
          </w:p>
        </w:tc>
      </w:tr>
      <w:tr>
        <w:trPr>
          <w:cnfStyle w:val="000000100000" w:firstRow="0" w:lastRow="0" w:firstColumn="0" w:lastColumn="0" w:oddVBand="0" w:evenVBand="0" w:oddHBand="1" w:evenHBand="0" w:firstRowFirstColumn="0" w:firstRowLastColumn="0" w:lastRowFirstColumn="0" w:lastRowLastColumn="0"/>
        </w:trPr>
        <w:tc>
          <w:tcPr>
            <w:tcW w:w="5849"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F2F2F2" w:themeFill="background1" w:themeFillShade="f2" w:val="clear"/>
          </w:tcPr>
          <w:p>
            <w:pPr>
              <w:pStyle w:val="Normal"/>
              <w:widowControl/>
              <w:suppressAutoHyphens w:val="true"/>
              <w:spacing w:lineRule="auto" w:line="480" w:before="0" w:after="0"/>
              <w:jc w:val="left"/>
              <w:rPr>
                <w:rFonts w:ascii="Times New Roman" w:hAnsi="Times New Roman" w:cs="Times New Roman"/>
                <w:b w:val="false"/>
                <w:b w:val="false"/>
                <w:sz w:val="24"/>
                <w:szCs w:val="24"/>
              </w:rPr>
            </w:pPr>
            <w:r>
              <w:rPr>
                <w:rFonts w:eastAsia="Calibri" w:cs="Times New Roman" w:ascii="Times New Roman" w:hAnsi="Times New Roman"/>
                <w:b w:val="false"/>
                <w:bCs/>
                <w:caps w:val="false"/>
                <w:smallCaps w:val="false"/>
                <w:kern w:val="0"/>
                <w:sz w:val="24"/>
                <w:szCs w:val="24"/>
                <w:lang w:val="en-US" w:eastAsia="en-US" w:bidi="ar-SA"/>
              </w:rPr>
              <w:t>Transporting vehicle</w:t>
            </w:r>
          </w:p>
        </w:tc>
        <w:tc>
          <w:tcPr>
            <w:tcW w:w="3176" w:type="dxa"/>
            <w:tcBorders/>
            <w:shd w:color="auto" w:fill="F2F2F2" w:themeFill="background1" w:themeFillShade="f2" w:val="clear"/>
          </w:tcPr>
          <w:p>
            <w:pPr>
              <w:pStyle w:val="Normal"/>
              <w:widowControl/>
              <w:suppressAutoHyphens w:val="true"/>
              <w:spacing w:lineRule="auto" w:line="48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941(</w:t>
            </w:r>
            <w:r>
              <w:rPr>
                <w:rFonts w:eastAsia="Calibri" w:cs="Times New Roman" w:ascii="Times New Roman" w:hAnsi="Times New Roman"/>
                <w:color w:val="000000"/>
                <w:kern w:val="0"/>
                <w:sz w:val="24"/>
                <w:szCs w:val="24"/>
                <w:lang w:val="en-US" w:eastAsia="en-US" w:bidi="ar-SA"/>
              </w:rPr>
              <w:t>2.04)</w:t>
            </w:r>
          </w:p>
        </w:tc>
      </w:tr>
      <w:tr>
        <w:trPr/>
        <w:tc>
          <w:tcPr>
            <w:tcW w:w="5849"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tcPr>
          <w:p>
            <w:pPr>
              <w:pStyle w:val="Normal"/>
              <w:widowControl/>
              <w:suppressAutoHyphens w:val="true"/>
              <w:spacing w:lineRule="auto" w:line="480" w:before="0" w:after="0"/>
              <w:jc w:val="left"/>
              <w:rPr>
                <w:rFonts w:ascii="Times New Roman" w:hAnsi="Times New Roman" w:cs="Times New Roman"/>
                <w:b w:val="false"/>
                <w:b w:val="false"/>
                <w:caps w:val="false"/>
                <w:smallCaps w:val="false"/>
                <w:sz w:val="24"/>
                <w:szCs w:val="24"/>
              </w:rPr>
            </w:pPr>
            <w:r>
              <w:rPr>
                <w:rFonts w:eastAsia="Calibri" w:cs="Times New Roman" w:ascii="Times New Roman" w:hAnsi="Times New Roman"/>
                <w:b w:val="false"/>
                <w:bCs/>
                <w:caps w:val="false"/>
                <w:smallCaps w:val="false"/>
                <w:kern w:val="0"/>
                <w:sz w:val="24"/>
                <w:szCs w:val="24"/>
                <w:lang w:val="en-US" w:eastAsia="en-US" w:bidi="ar-SA"/>
              </w:rPr>
              <w:t>Hospital</w:t>
            </w:r>
          </w:p>
        </w:tc>
        <w:tc>
          <w:tcPr>
            <w:tcW w:w="3176" w:type="dxa"/>
            <w:tcBorders/>
          </w:tcPr>
          <w:p>
            <w:pPr>
              <w:pStyle w:val="Normal"/>
              <w:widowControl/>
              <w:suppressAutoHyphens w:val="true"/>
              <w:spacing w:lineRule="auto" w:line="48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0</w:t>
            </w:r>
          </w:p>
        </w:tc>
      </w:tr>
      <w:tr>
        <w:trPr>
          <w:cnfStyle w:val="000000100000" w:firstRow="0" w:lastRow="0" w:firstColumn="0" w:lastColumn="0" w:oddVBand="0" w:evenVBand="0" w:oddHBand="1" w:evenHBand="0" w:firstRowFirstColumn="0" w:firstRowLastColumn="0" w:lastRowFirstColumn="0" w:lastRowLastColumn="0"/>
        </w:trPr>
        <w:tc>
          <w:tcPr>
            <w:tcW w:w="5849"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F2F2F2" w:themeFill="background1" w:themeFillShade="f2" w:val="clear"/>
          </w:tcPr>
          <w:p>
            <w:pPr>
              <w:pStyle w:val="Normal"/>
              <w:widowControl/>
              <w:suppressAutoHyphens w:val="true"/>
              <w:spacing w:lineRule="auto" w:line="480" w:before="0" w:after="0"/>
              <w:jc w:val="left"/>
              <w:rPr>
                <w:rFonts w:ascii="Times New Roman" w:hAnsi="Times New Roman" w:cs="Times New Roman"/>
                <w:b w:val="false"/>
                <w:b w:val="false"/>
                <w:caps w:val="false"/>
                <w:smallCaps w:val="false"/>
                <w:sz w:val="24"/>
                <w:szCs w:val="24"/>
              </w:rPr>
            </w:pPr>
            <w:r>
              <w:rPr>
                <w:rFonts w:eastAsia="Calibri" w:cs="Times New Roman" w:ascii="Times New Roman" w:hAnsi="Times New Roman"/>
                <w:b w:val="false"/>
                <w:bCs/>
                <w:caps w:val="false"/>
                <w:smallCaps w:val="false"/>
                <w:kern w:val="0"/>
                <w:sz w:val="24"/>
                <w:szCs w:val="24"/>
                <w:lang w:val="en-US" w:eastAsia="en-US" w:bidi="ar-SA"/>
              </w:rPr>
              <w:t>GCS</w:t>
            </w:r>
          </w:p>
        </w:tc>
        <w:tc>
          <w:tcPr>
            <w:tcW w:w="3176" w:type="dxa"/>
            <w:tcBorders/>
            <w:shd w:color="auto" w:fill="F2F2F2" w:themeFill="background1" w:themeFillShade="f2" w:val="clear"/>
          </w:tcPr>
          <w:p>
            <w:pPr>
              <w:pStyle w:val="Normal"/>
              <w:widowControl/>
              <w:suppressAutoHyphens w:val="true"/>
              <w:spacing w:lineRule="auto" w:line="48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8452 (</w:t>
            </w:r>
            <w:r>
              <w:rPr>
                <w:rFonts w:eastAsia="Calibri" w:cs="Times New Roman" w:ascii="Times New Roman" w:hAnsi="Times New Roman"/>
                <w:color w:val="000000"/>
                <w:kern w:val="0"/>
                <w:sz w:val="24"/>
                <w:szCs w:val="24"/>
                <w:lang w:val="en-US" w:eastAsia="en-US" w:bidi="ar-SA"/>
              </w:rPr>
              <w:t>18.31</w:t>
            </w:r>
            <w:r>
              <w:rPr>
                <w:rFonts w:eastAsia="Calibri" w:cs="Times New Roman" w:ascii="Times New Roman" w:hAnsi="Times New Roman"/>
                <w:kern w:val="0"/>
                <w:sz w:val="24"/>
                <w:szCs w:val="24"/>
                <w:lang w:val="en-US" w:eastAsia="en-US" w:bidi="ar-SA"/>
              </w:rPr>
              <w:t>)</w:t>
            </w:r>
          </w:p>
        </w:tc>
      </w:tr>
      <w:tr>
        <w:trPr/>
        <w:tc>
          <w:tcPr>
            <w:tcW w:w="5849"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tcPr>
          <w:p>
            <w:pPr>
              <w:pStyle w:val="Normal"/>
              <w:widowControl/>
              <w:suppressAutoHyphens w:val="true"/>
              <w:spacing w:lineRule="auto" w:line="480" w:before="0" w:after="0"/>
              <w:jc w:val="left"/>
              <w:rPr>
                <w:rFonts w:ascii="Times New Roman" w:hAnsi="Times New Roman" w:cs="Times New Roman"/>
                <w:b w:val="false"/>
                <w:b w:val="false"/>
                <w:caps w:val="false"/>
                <w:smallCaps w:val="false"/>
                <w:sz w:val="24"/>
                <w:szCs w:val="24"/>
              </w:rPr>
            </w:pPr>
            <w:r>
              <w:rPr>
                <w:rFonts w:eastAsia="Calibri" w:cs="Times New Roman" w:ascii="Times New Roman" w:hAnsi="Times New Roman"/>
                <w:b w:val="false"/>
                <w:bCs/>
                <w:caps w:val="false"/>
                <w:smallCaps w:val="false"/>
                <w:kern w:val="0"/>
                <w:sz w:val="24"/>
                <w:szCs w:val="24"/>
                <w:lang w:val="en-US" w:eastAsia="en-US" w:bidi="ar-SA"/>
              </w:rPr>
              <w:t>ISS</w:t>
            </w:r>
          </w:p>
        </w:tc>
        <w:tc>
          <w:tcPr>
            <w:tcW w:w="3176" w:type="dxa"/>
            <w:tcBorders/>
          </w:tcPr>
          <w:p>
            <w:pPr>
              <w:pStyle w:val="Normal"/>
              <w:widowControl/>
              <w:suppressAutoHyphens w:val="true"/>
              <w:spacing w:lineRule="auto" w:line="48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1617 (</w:t>
            </w:r>
            <w:r>
              <w:rPr>
                <w:rFonts w:eastAsia="Calibri" w:cs="Times New Roman" w:ascii="Times New Roman" w:hAnsi="Times New Roman"/>
                <w:color w:val="000000"/>
                <w:kern w:val="0"/>
                <w:sz w:val="24"/>
                <w:szCs w:val="24"/>
                <w:lang w:val="en-US" w:eastAsia="en-US" w:bidi="ar-SA"/>
              </w:rPr>
              <w:t>3.50</w:t>
            </w:r>
            <w:r>
              <w:rPr>
                <w:rFonts w:eastAsia="Calibri" w:cs="Times New Roman" w:ascii="Times New Roman" w:hAnsi="Times New Roman"/>
                <w:kern w:val="0"/>
                <w:sz w:val="24"/>
                <w:szCs w:val="24"/>
                <w:lang w:val="en-US" w:eastAsia="en-US" w:bidi="ar-SA"/>
              </w:rPr>
              <w:t>)</w:t>
            </w:r>
          </w:p>
        </w:tc>
      </w:tr>
    </w:tbl>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Table 2 shows descriptive characteristics of the young motorcyclists in the three age groups 13-17 years (underage driving age), 18-19 years (early licensure age) and age 20-24 years (</w:t>
      </w:r>
      <w:commentRangeStart w:id="19"/>
      <w:r>
        <w:rPr>
          <w:rFonts w:cs="Times New Roman" w:ascii="Times New Roman" w:hAnsi="Times New Roman"/>
          <w:sz w:val="24"/>
          <w:szCs w:val="24"/>
        </w:rPr>
        <w:t>post two years of licensure age</w:t>
      </w:r>
      <w:ins w:id="142" w:author="Martin Gerdin Wärnberg" w:date="2021-07-20T09:53:28Z">
        <w:r>
          <w:rPr>
            <w:rFonts w:cs="Times New Roman" w:ascii="Times New Roman" w:hAnsi="Times New Roman"/>
            <w:sz w:val="24"/>
            <w:szCs w:val="24"/>
          </w:rPr>
        </w:r>
      </w:ins>
      <w:commentRangeEnd w:id="19"/>
      <w:r>
        <w:commentReference w:id="19"/>
      </w:r>
      <w:r>
        <w:rPr>
          <w:rFonts w:cs="Times New Roman" w:ascii="Times New Roman" w:hAnsi="Times New Roman"/>
          <w:sz w:val="24"/>
          <w:szCs w:val="24"/>
        </w:rPr>
        <w:t xml:space="preserve">). </w:t>
      </w:r>
      <w:commentRangeStart w:id="20"/>
      <w:r>
        <w:rPr>
          <w:rFonts w:cs="Times New Roman" w:ascii="Times New Roman" w:hAnsi="Times New Roman"/>
          <w:sz w:val="24"/>
          <w:szCs w:val="24"/>
        </w:rPr>
        <w:t xml:space="preserve">There were 17,688 (56.5%) drivers of motorcycles of age 20-24 years, 6757 (21.6%) of 18-19 years and 6776 (21.7%) of age 13-17 years. </w:t>
      </w:r>
      <w:ins w:id="143" w:author="Martin Gerdin Wärnberg" w:date="2021-07-20T09:54:10Z">
        <w:r>
          <w:rPr>
            <w:rFonts w:cs="Times New Roman" w:ascii="Times New Roman" w:hAnsi="Times New Roman"/>
            <w:sz w:val="24"/>
            <w:szCs w:val="24"/>
          </w:rPr>
        </w:r>
      </w:ins>
      <w:commentRangeEnd w:id="20"/>
      <w:r>
        <w:commentReference w:id="20"/>
      </w:r>
      <w:r>
        <w:rPr>
          <w:rFonts w:cs="Times New Roman" w:ascii="Times New Roman" w:hAnsi="Times New Roman"/>
          <w:sz w:val="24"/>
          <w:szCs w:val="24"/>
        </w:rPr>
        <w:t>Almost all were males (99.8%)</w:t>
      </w:r>
      <w:del w:id="144" w:author="Martin Gerdin Wärnberg" w:date="2021-07-20T09:54:57Z">
        <w:r>
          <w:rPr>
            <w:rFonts w:cs="Times New Roman" w:ascii="Times New Roman" w:hAnsi="Times New Roman"/>
            <w:sz w:val="24"/>
            <w:szCs w:val="24"/>
          </w:rPr>
          <w:delText xml:space="preserve"> in these age groups</w:delText>
        </w:r>
      </w:del>
      <w:r>
        <w:rPr>
          <w:rFonts w:cs="Times New Roman" w:ascii="Times New Roman" w:hAnsi="Times New Roman"/>
          <w:sz w:val="24"/>
          <w:szCs w:val="24"/>
        </w:rPr>
        <w:t xml:space="preserve">. </w:t>
      </w:r>
      <w:commentRangeStart w:id="21"/>
      <w:r>
        <w:rPr>
          <w:rFonts w:cs="Times New Roman" w:ascii="Times New Roman" w:hAnsi="Times New Roman"/>
          <w:sz w:val="24"/>
          <w:szCs w:val="24"/>
        </w:rPr>
        <w:t>More than three-fourths were students in</w:t>
      </w:r>
      <w:ins w:id="145" w:author="Martin Gerdin Wärnberg" w:date="2021-07-20T09:55:03Z">
        <w:r>
          <w:rPr>
            <w:rFonts w:cs="Times New Roman" w:ascii="Times New Roman" w:hAnsi="Times New Roman"/>
            <w:sz w:val="24"/>
            <w:szCs w:val="24"/>
          </w:rPr>
          <w:t xml:space="preserve"> </w:t>
        </w:r>
      </w:ins>
      <w:ins w:id="146" w:author="Martin Gerdin Wärnberg" w:date="2021-07-20T09:55:03Z">
        <w:r>
          <w:rPr>
            <w:rFonts w:cs="Times New Roman" w:ascii="Times New Roman" w:hAnsi="Times New Roman"/>
            <w:sz w:val="24"/>
            <w:szCs w:val="24"/>
          </w:rPr>
          <w:t>the</w:t>
        </w:r>
      </w:ins>
      <w:r>
        <w:rPr>
          <w:rFonts w:cs="Times New Roman" w:ascii="Times New Roman" w:hAnsi="Times New Roman"/>
          <w:sz w:val="24"/>
          <w:szCs w:val="24"/>
        </w:rPr>
        <w:t xml:space="preserve"> age</w:t>
      </w:r>
      <w:ins w:id="147" w:author="Martin Gerdin Wärnberg" w:date="2021-07-20T09:55:07Z">
        <w:r>
          <w:rPr>
            <w:rFonts w:cs="Times New Roman" w:ascii="Times New Roman" w:hAnsi="Times New Roman"/>
            <w:sz w:val="24"/>
            <w:szCs w:val="24"/>
          </w:rPr>
          <w:t xml:space="preserve"> </w:t>
        </w:r>
      </w:ins>
      <w:ins w:id="148" w:author="Martin Gerdin Wärnberg" w:date="2021-07-20T09:55:07Z">
        <w:r>
          <w:rPr>
            <w:rFonts w:cs="Times New Roman" w:ascii="Times New Roman" w:hAnsi="Times New Roman"/>
            <w:sz w:val="24"/>
            <w:szCs w:val="24"/>
          </w:rPr>
          <w:t>group</w:t>
        </w:r>
      </w:ins>
      <w:r>
        <w:rPr>
          <w:rFonts w:cs="Times New Roman" w:ascii="Times New Roman" w:hAnsi="Times New Roman"/>
          <w:sz w:val="24"/>
          <w:szCs w:val="24"/>
        </w:rPr>
        <w:t xml:space="preserve"> 13-17 years while a little less three-fourth were professionals in age 20-14 years.</w:t>
      </w:r>
      <w:ins w:id="149" w:author="Martin Gerdin Wärnberg" w:date="2021-07-20T09:55:20Z">
        <w:r>
          <w:rPr>
            <w:rFonts w:cs="Times New Roman" w:ascii="Times New Roman" w:hAnsi="Times New Roman"/>
            <w:sz w:val="24"/>
            <w:szCs w:val="24"/>
          </w:rPr>
        </w:r>
      </w:ins>
      <w:commentRangeEnd w:id="21"/>
      <w:r>
        <w:commentReference w:id="21"/>
      </w:r>
      <w:r>
        <w:rPr>
          <w:rFonts w:cs="Times New Roman" w:ascii="Times New Roman" w:hAnsi="Times New Roman"/>
          <w:sz w:val="24"/>
          <w:szCs w:val="24"/>
        </w:rPr>
        <w:t xml:space="preserve"> </w:t>
      </w:r>
      <w:commentRangeStart w:id="22"/>
      <w:r>
        <w:rPr>
          <w:rFonts w:cs="Times New Roman" w:ascii="Times New Roman" w:hAnsi="Times New Roman"/>
          <w:sz w:val="24"/>
          <w:szCs w:val="24"/>
        </w:rPr>
        <w:t>Almost 55% were students in 18-19 years.</w:t>
      </w:r>
      <w:ins w:id="150" w:author="Martin Gerdin Wärnberg" w:date="2021-07-20T09:55:39Z">
        <w:r>
          <w:rPr>
            <w:rFonts w:cs="Times New Roman" w:ascii="Times New Roman" w:hAnsi="Times New Roman"/>
            <w:sz w:val="24"/>
            <w:szCs w:val="24"/>
          </w:rPr>
        </w:r>
      </w:ins>
      <w:commentRangeEnd w:id="22"/>
      <w:r>
        <w:commentReference w:id="22"/>
      </w:r>
      <w:r>
        <w:rPr>
          <w:rFonts w:cs="Times New Roman" w:ascii="Times New Roman" w:hAnsi="Times New Roman"/>
          <w:sz w:val="24"/>
          <w:szCs w:val="24"/>
        </w:rPr>
        <w:t xml:space="preserve"> Helmet use was very low in all age groups but higher in </w:t>
      </w:r>
      <w:ins w:id="151" w:author="Martin Gerdin Wärnberg" w:date="2021-07-20T09:56:27Z">
        <w:r>
          <w:rPr>
            <w:rFonts w:cs="Times New Roman" w:ascii="Times New Roman" w:hAnsi="Times New Roman"/>
            <w:sz w:val="24"/>
            <w:szCs w:val="24"/>
          </w:rPr>
          <w:t xml:space="preserve">the age group </w:t>
        </w:r>
      </w:ins>
      <w:r>
        <w:rPr>
          <w:rFonts w:cs="Times New Roman" w:ascii="Times New Roman" w:hAnsi="Times New Roman"/>
          <w:sz w:val="24"/>
          <w:szCs w:val="24"/>
        </w:rPr>
        <w:t xml:space="preserve">20-24 </w:t>
      </w:r>
      <w:del w:id="152" w:author="Martin Gerdin Wärnberg" w:date="2021-07-20T09:56:35Z">
        <w:r>
          <w:rPr>
            <w:rFonts w:cs="Times New Roman" w:ascii="Times New Roman" w:hAnsi="Times New Roman"/>
            <w:sz w:val="24"/>
            <w:szCs w:val="24"/>
          </w:rPr>
          <w:delText>years of age</w:delText>
        </w:r>
      </w:del>
      <w:r>
        <w:rPr>
          <w:rFonts w:cs="Times New Roman" w:ascii="Times New Roman" w:hAnsi="Times New Roman"/>
          <w:sz w:val="24"/>
          <w:szCs w:val="24"/>
        </w:rPr>
        <w:t xml:space="preserve"> (5%) </w:t>
      </w:r>
      <w:del w:id="153" w:author="Martin Gerdin Wärnberg" w:date="2021-07-20T09:56:03Z">
        <w:r>
          <w:rPr>
            <w:rFonts w:cs="Times New Roman" w:ascii="Times New Roman" w:hAnsi="Times New Roman"/>
            <w:sz w:val="24"/>
            <w:szCs w:val="24"/>
          </w:rPr>
          <w:delText>as</w:delText>
        </w:r>
      </w:del>
      <w:r>
        <w:rPr>
          <w:rFonts w:cs="Times New Roman" w:ascii="Times New Roman" w:hAnsi="Times New Roman"/>
          <w:sz w:val="24"/>
          <w:szCs w:val="24"/>
        </w:rPr>
        <w:t xml:space="preserve"> compared </w:t>
      </w:r>
      <w:del w:id="154" w:author="Martin Gerdin Wärnberg" w:date="2021-07-20T09:56:05Z">
        <w:r>
          <w:rPr>
            <w:rFonts w:cs="Times New Roman" w:ascii="Times New Roman" w:hAnsi="Times New Roman"/>
            <w:sz w:val="24"/>
            <w:szCs w:val="24"/>
          </w:rPr>
          <w:delText>to</w:delText>
        </w:r>
      </w:del>
      <w:ins w:id="155" w:author="Martin Gerdin Wärnberg" w:date="2021-07-20T09:56:05Z">
        <w:r>
          <w:rPr>
            <w:rFonts w:cs="Times New Roman" w:ascii="Times New Roman" w:hAnsi="Times New Roman"/>
            <w:sz w:val="24"/>
            <w:szCs w:val="24"/>
          </w:rPr>
          <w:t>with</w:t>
        </w:r>
      </w:ins>
      <w:r>
        <w:rPr>
          <w:rFonts w:cs="Times New Roman" w:ascii="Times New Roman" w:hAnsi="Times New Roman"/>
          <w:sz w:val="24"/>
          <w:szCs w:val="24"/>
        </w:rPr>
        <w:t xml:space="preserve"> </w:t>
      </w:r>
      <w:del w:id="156" w:author="Martin Gerdin Wärnberg" w:date="2021-07-20T09:56:11Z">
        <w:r>
          <w:rPr>
            <w:rFonts w:cs="Times New Roman" w:ascii="Times New Roman" w:hAnsi="Times New Roman"/>
            <w:sz w:val="24"/>
            <w:szCs w:val="24"/>
          </w:rPr>
          <w:delText>and</w:delText>
        </w:r>
      </w:del>
      <w:r>
        <w:rPr>
          <w:rFonts w:cs="Times New Roman" w:ascii="Times New Roman" w:hAnsi="Times New Roman"/>
          <w:sz w:val="24"/>
          <w:szCs w:val="24"/>
        </w:rPr>
        <w:t xml:space="preserve"> </w:t>
      </w:r>
      <w:ins w:id="157" w:author="Martin Gerdin Wärnberg" w:date="2021-07-20T09:56:43Z">
        <w:r>
          <w:rPr>
            <w:rFonts w:cs="Times New Roman" w:ascii="Times New Roman" w:hAnsi="Times New Roman"/>
            <w:sz w:val="24"/>
            <w:szCs w:val="24"/>
          </w:rPr>
          <w:t xml:space="preserve">the age group </w:t>
        </w:r>
      </w:ins>
      <w:r>
        <w:rPr>
          <w:rFonts w:cs="Times New Roman" w:ascii="Times New Roman" w:hAnsi="Times New Roman"/>
          <w:sz w:val="24"/>
          <w:szCs w:val="24"/>
        </w:rPr>
        <w:t xml:space="preserve">18-19 years of age (2%) and </w:t>
      </w:r>
      <w:ins w:id="158" w:author="Martin Gerdin Wärnberg" w:date="2021-07-20T09:56:51Z">
        <w:r>
          <w:rPr>
            <w:rFonts w:cs="Times New Roman" w:ascii="Times New Roman" w:hAnsi="Times New Roman"/>
            <w:sz w:val="24"/>
            <w:szCs w:val="24"/>
          </w:rPr>
          <w:t xml:space="preserve">the age group </w:t>
        </w:r>
      </w:ins>
      <w:r>
        <w:rPr>
          <w:rFonts w:cs="Times New Roman" w:ascii="Times New Roman" w:hAnsi="Times New Roman"/>
          <w:sz w:val="24"/>
          <w:szCs w:val="24"/>
        </w:rPr>
        <w:t xml:space="preserve">13-17 </w:t>
      </w:r>
      <w:del w:id="159" w:author="Martin Gerdin Wärnberg" w:date="2021-07-20T09:56:58Z">
        <w:r>
          <w:rPr>
            <w:rFonts w:cs="Times New Roman" w:ascii="Times New Roman" w:hAnsi="Times New Roman"/>
            <w:sz w:val="24"/>
            <w:szCs w:val="24"/>
          </w:rPr>
          <w:delText>years of age</w:delText>
        </w:r>
      </w:del>
      <w:r>
        <w:rPr>
          <w:rFonts w:cs="Times New Roman" w:ascii="Times New Roman" w:hAnsi="Times New Roman"/>
          <w:sz w:val="24"/>
          <w:szCs w:val="24"/>
        </w:rPr>
        <w:t xml:space="preserve"> (2%).  The distributions of other variables of interest were similar across age groups. Midblock was the location in almost 70% of crashes among the three age groups. Overall, more than half of motorcyclists had external injuries, about 60% had extremity injuries, and 30% had head injuries. More than 2% had severe injuries </w:t>
      </w:r>
      <w:del w:id="160" w:author="Martin Gerdin Wärnberg" w:date="2021-07-20T09:57:24Z">
        <w:r>
          <w:rPr>
            <w:rFonts w:cs="Times New Roman" w:ascii="Times New Roman" w:hAnsi="Times New Roman"/>
            <w:sz w:val="24"/>
            <w:szCs w:val="24"/>
          </w:rPr>
          <w:delText>whereas</w:delText>
        </w:r>
      </w:del>
      <w:ins w:id="161" w:author="Martin Gerdin Wärnberg" w:date="2021-07-20T09:57:24Z">
        <w:r>
          <w:rPr>
            <w:rFonts w:cs="Times New Roman" w:ascii="Times New Roman" w:hAnsi="Times New Roman"/>
            <w:sz w:val="24"/>
            <w:szCs w:val="24"/>
          </w:rPr>
          <w:t>and</w:t>
        </w:r>
      </w:ins>
      <w:r>
        <w:rPr>
          <w:rFonts w:cs="Times New Roman" w:ascii="Times New Roman" w:hAnsi="Times New Roman"/>
          <w:sz w:val="24"/>
          <w:szCs w:val="24"/>
        </w:rPr>
        <w:t xml:space="preserve"> 1% died.</w:t>
      </w:r>
    </w:p>
    <w:p>
      <w:pPr>
        <w:pStyle w:val="Normal"/>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rPr>
        <w:t xml:space="preserve">Table 2: Characteristics of underage motorcyclists versus young motorcyclists of </w:t>
      </w:r>
    </w:p>
    <w:p>
      <w:pPr>
        <w:pStyle w:val="Normal"/>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rPr>
        <w:t xml:space="preserve">legal </w:t>
      </w:r>
      <w:ins w:id="162" w:author="Martin Gerdin Wärnberg" w:date="2021-07-20T09:57:36Z">
        <w:r>
          <w:rPr>
            <w:rFonts w:cs="Times New Roman" w:ascii="Times New Roman" w:hAnsi="Times New Roman"/>
            <w:b/>
            <w:sz w:val="24"/>
            <w:szCs w:val="24"/>
          </w:rPr>
          <w:t xml:space="preserve">driving </w:t>
        </w:r>
      </w:ins>
      <w:r>
        <w:rPr>
          <w:rFonts w:cs="Times New Roman" w:ascii="Times New Roman" w:hAnsi="Times New Roman"/>
          <w:b/>
          <w:sz w:val="24"/>
          <w:szCs w:val="24"/>
        </w:rPr>
        <w:t>age (n=31,221)</w:t>
      </w:r>
    </w:p>
    <w:tbl>
      <w:tblPr>
        <w:tblStyle w:val="GridTable1Light"/>
        <w:tblW w:w="8711"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3189"/>
        <w:gridCol w:w="1979"/>
        <w:gridCol w:w="1841"/>
        <w:gridCol w:w="1701"/>
      </w:tblGrid>
      <w:tr>
        <w:trPr>
          <w:cnfStyle w:val="100000000000" w:firstRow="1" w:lastRow="0" w:firstColumn="0" w:lastColumn="0" w:oddVBand="0" w:evenVBand="0" w:oddHBand="0" w:evenHBand="0" w:firstRowFirstColumn="0" w:firstRowLastColumn="0" w:lastRowFirstColumn="0" w:lastRowLastColumn="0"/>
        </w:trPr>
        <w:tc>
          <w:tcPr>
            <w:tcW w:w="3189"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12" w:space="0" w:color="000000"/>
            </w:tcBorders>
          </w:tcPr>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b/>
                <w:bCs/>
                <w:kern w:val="0"/>
                <w:sz w:val="24"/>
                <w:szCs w:val="24"/>
                <w:lang w:val="en-US" w:eastAsia="en-US" w:bidi="ar-SA"/>
              </w:rPr>
              <w:t xml:space="preserve">Variables </w:t>
            </w:r>
          </w:p>
        </w:tc>
        <w:tc>
          <w:tcPr>
            <w:tcW w:w="1979" w:type="dxa"/>
            <w:tcBorders>
              <w:top w:val="single" w:sz="4" w:space="0" w:color="000000"/>
              <w:bottom w:val="single" w:sz="12" w:space="0" w:color="000000"/>
            </w:tcBorders>
          </w:tcPr>
          <w:p>
            <w:pPr>
              <w:pStyle w:val="Normal"/>
              <w:widowControl/>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20-24 years n=17688</w:t>
            </w:r>
          </w:p>
        </w:tc>
        <w:tc>
          <w:tcPr>
            <w:tcW w:w="1841" w:type="dxa"/>
            <w:tcBorders>
              <w:top w:val="single" w:sz="4" w:space="0" w:color="000000"/>
              <w:bottom w:val="single" w:sz="12" w:space="0" w:color="000000"/>
              <w:right w:val="single" w:sz="4" w:space="0" w:color="000000"/>
            </w:tcBorders>
          </w:tcPr>
          <w:p>
            <w:pPr>
              <w:pStyle w:val="Normal"/>
              <w:widowControl/>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18-19 years</w:t>
            </w:r>
          </w:p>
          <w:p>
            <w:pPr>
              <w:pStyle w:val="Normal"/>
              <w:widowControl/>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n=6757</w:t>
            </w:r>
          </w:p>
        </w:tc>
        <w:tc>
          <w:tcPr>
            <w:tcW w:w="1701" w:type="dxa"/>
            <w:tcBorders>
              <w:top w:val="single" w:sz="4" w:space="0" w:color="000000"/>
              <w:bottom w:val="single" w:sz="12" w:space="0" w:color="000000"/>
              <w:right w:val="single" w:sz="4" w:space="0" w:color="000000"/>
            </w:tcBorders>
          </w:tcPr>
          <w:p>
            <w:pPr>
              <w:pStyle w:val="Normal"/>
              <w:widowControl/>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13-17 years</w:t>
            </w:r>
          </w:p>
          <w:p>
            <w:pPr>
              <w:pStyle w:val="Normal"/>
              <w:widowControl/>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n=6776</w:t>
            </w:r>
          </w:p>
        </w:tc>
      </w:tr>
      <w:tr>
        <w:trPr/>
        <w:tc>
          <w:tcPr>
            <w:tcW w:w="3189" w:type="dxa"/>
            <w:cnfStyle w:val="001000000000" w:firstRow="0" w:lastRow="0" w:firstColumn="1" w:lastColumn="0" w:oddVBand="0" w:evenVBand="0" w:oddHBand="0" w:evenHBand="0" w:firstRowFirstColumn="0" w:firstRowLastColumn="0" w:lastRowFirstColumn="0" w:lastRowLastColumn="0"/>
            <w:tcBorders>
              <w:left w:val="single" w:sz="4" w:space="0" w:color="000000"/>
            </w:tcBorders>
          </w:tcPr>
          <w:p>
            <w:pPr>
              <w:pStyle w:val="Normal"/>
              <w:widowControl/>
              <w:suppressAutoHyphens w:val="true"/>
              <w:spacing w:lineRule="auto" w:line="240" w:before="0" w:after="0"/>
              <w:jc w:val="left"/>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Gender</w:t>
            </w:r>
          </w:p>
          <w:p>
            <w:pPr>
              <w:pStyle w:val="Normal"/>
              <w:widowControl/>
              <w:suppressAutoHyphens w:val="true"/>
              <w:spacing w:lineRule="auto" w:line="240" w:before="0" w:after="0"/>
              <w:jc w:val="left"/>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Male</w:t>
            </w:r>
          </w:p>
          <w:p>
            <w:pPr>
              <w:pStyle w:val="Normal"/>
              <w:widowControl/>
              <w:suppressAutoHyphens w:val="true"/>
              <w:spacing w:lineRule="auto" w:line="240" w:before="0" w:after="0"/>
              <w:jc w:val="left"/>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Female</w:t>
            </w:r>
          </w:p>
        </w:tc>
        <w:tc>
          <w:tcPr>
            <w:tcW w:w="1979" w:type="dxa"/>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17649 (99.8)</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39 (0.2)</w:t>
            </w:r>
          </w:p>
        </w:tc>
        <w:tc>
          <w:tcPr>
            <w:tcW w:w="184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6743 (99.8)</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14 (0.2)</w:t>
            </w:r>
          </w:p>
        </w:tc>
        <w:tc>
          <w:tcPr>
            <w:tcW w:w="170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6761 (99.8)</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15 (0.2)</w:t>
            </w:r>
          </w:p>
        </w:tc>
      </w:tr>
      <w:tr>
        <w:trPr/>
        <w:tc>
          <w:tcPr>
            <w:tcW w:w="3189" w:type="dxa"/>
            <w:cnfStyle w:val="001000000000" w:firstRow="0" w:lastRow="0" w:firstColumn="1" w:lastColumn="0" w:oddVBand="0" w:evenVBand="0" w:oddHBand="0" w:evenHBand="0" w:firstRowFirstColumn="0" w:firstRowLastColumn="0" w:lastRowFirstColumn="0" w:lastRowLastColumn="0"/>
            <w:tcBorders>
              <w:left w:val="single" w:sz="4" w:space="0" w:color="000000"/>
            </w:tcBorders>
          </w:tcPr>
          <w:p>
            <w:pPr>
              <w:pStyle w:val="Normal"/>
              <w:widowControl/>
              <w:suppressAutoHyphens w:val="true"/>
              <w:spacing w:lineRule="auto" w:line="240" w:before="0" w:after="0"/>
              <w:jc w:val="left"/>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Profession</w:t>
            </w:r>
          </w:p>
          <w:p>
            <w:pPr>
              <w:pStyle w:val="Normal"/>
              <w:widowControl/>
              <w:suppressAutoHyphens w:val="true"/>
              <w:spacing w:lineRule="auto" w:line="240" w:before="0" w:after="0"/>
              <w:jc w:val="left"/>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Student</w:t>
            </w:r>
          </w:p>
          <w:p>
            <w:pPr>
              <w:pStyle w:val="Normal"/>
              <w:widowControl/>
              <w:suppressAutoHyphens w:val="true"/>
              <w:spacing w:lineRule="auto" w:line="240" w:before="0" w:after="0"/>
              <w:jc w:val="left"/>
              <w:rPr>
                <w:rFonts w:ascii="Times New Roman" w:hAnsi="Times New Roman" w:eastAsia="Times New Roman" w:cs="Times New Roman"/>
                <w:bCs w:val="false"/>
                <w:sz w:val="24"/>
                <w:szCs w:val="24"/>
              </w:rPr>
            </w:pPr>
            <w:r>
              <w:rPr>
                <w:rFonts w:eastAsia="Times New Roman" w:cs="Times New Roman" w:ascii="Times New Roman" w:hAnsi="Times New Roman"/>
                <w:b w:val="false"/>
                <w:kern w:val="0"/>
                <w:sz w:val="24"/>
                <w:szCs w:val="24"/>
                <w:lang w:val="en-US" w:eastAsia="en-US" w:bidi="ar-SA"/>
              </w:rPr>
              <w:t xml:space="preserve">      </w:t>
            </w:r>
            <w:r>
              <w:rPr>
                <w:rFonts w:eastAsia="Times New Roman" w:cs="Times New Roman" w:ascii="Times New Roman" w:hAnsi="Times New Roman"/>
                <w:b w:val="false"/>
                <w:kern w:val="0"/>
                <w:sz w:val="24"/>
                <w:szCs w:val="24"/>
                <w:lang w:val="en-US" w:eastAsia="en-US" w:bidi="ar-SA"/>
              </w:rPr>
              <w:t>Professional</w:t>
            </w:r>
          </w:p>
        </w:tc>
        <w:tc>
          <w:tcPr>
            <w:tcW w:w="1979" w:type="dxa"/>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4810 (27.2)</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12878 (72.8)</w:t>
            </w:r>
          </w:p>
        </w:tc>
        <w:tc>
          <w:tcPr>
            <w:tcW w:w="184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3696 (54.7)</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3061 (45.3)</w:t>
            </w:r>
          </w:p>
        </w:tc>
        <w:tc>
          <w:tcPr>
            <w:tcW w:w="170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5196 (76.7)   1580 (23.3)</w:t>
            </w:r>
          </w:p>
        </w:tc>
      </w:tr>
      <w:tr>
        <w:trPr/>
        <w:tc>
          <w:tcPr>
            <w:tcW w:w="3189" w:type="dxa"/>
            <w:cnfStyle w:val="001000000000" w:firstRow="0" w:lastRow="0" w:firstColumn="1" w:lastColumn="0" w:oddVBand="0" w:evenVBand="0" w:oddHBand="0" w:evenHBand="0" w:firstRowFirstColumn="0" w:firstRowLastColumn="0" w:lastRowFirstColumn="0" w:lastRowLastColumn="0"/>
            <w:tcBorders>
              <w:left w:val="single" w:sz="4" w:space="0" w:color="000000"/>
            </w:tcBorders>
          </w:tcPr>
          <w:p>
            <w:pPr>
              <w:pStyle w:val="Normal"/>
              <w:widowControl/>
              <w:suppressAutoHyphens w:val="true"/>
              <w:spacing w:lineRule="auto" w:line="240" w:before="0" w:after="0"/>
              <w:jc w:val="left"/>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Time of the day</w:t>
            </w:r>
          </w:p>
          <w:p>
            <w:pPr>
              <w:pStyle w:val="Normal"/>
              <w:widowControl/>
              <w:suppressAutoHyphens w:val="true"/>
              <w:spacing w:lineRule="auto" w:line="240" w:before="0" w:after="0"/>
              <w:jc w:val="left"/>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Daylight</w:t>
            </w:r>
          </w:p>
          <w:p>
            <w:pPr>
              <w:pStyle w:val="Normal"/>
              <w:widowControl/>
              <w:suppressAutoHyphens w:val="true"/>
              <w:spacing w:lineRule="auto" w:line="240" w:before="0" w:after="0"/>
              <w:jc w:val="left"/>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Darkness (after sunset)</w:t>
            </w:r>
          </w:p>
        </w:tc>
        <w:tc>
          <w:tcPr>
            <w:tcW w:w="1979" w:type="dxa"/>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9671 (54.7)</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8017 (45.3)</w:t>
            </w:r>
          </w:p>
        </w:tc>
        <w:tc>
          <w:tcPr>
            <w:tcW w:w="184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3361 (49.7)       3396 (50.3)</w:t>
            </w:r>
          </w:p>
        </w:tc>
        <w:tc>
          <w:tcPr>
            <w:tcW w:w="170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3892 (57.4)</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2884 (42.6)</w:t>
            </w:r>
          </w:p>
        </w:tc>
      </w:tr>
      <w:tr>
        <w:trPr/>
        <w:tc>
          <w:tcPr>
            <w:tcW w:w="3189" w:type="dxa"/>
            <w:cnfStyle w:val="001000000000" w:firstRow="0" w:lastRow="0" w:firstColumn="1" w:lastColumn="0" w:oddVBand="0" w:evenVBand="0" w:oddHBand="0" w:evenHBand="0" w:firstRowFirstColumn="0" w:firstRowLastColumn="0" w:lastRowFirstColumn="0" w:lastRowLastColumn="0"/>
            <w:tcBorders>
              <w:left w:val="single" w:sz="4" w:space="0" w:color="000000"/>
            </w:tcBorders>
          </w:tcPr>
          <w:p>
            <w:pPr>
              <w:pStyle w:val="Normal"/>
              <w:widowControl/>
              <w:suppressAutoHyphens w:val="true"/>
              <w:spacing w:lineRule="auto" w:line="240" w:before="0" w:after="0"/>
              <w:jc w:val="left"/>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Days of the week</w:t>
            </w:r>
          </w:p>
          <w:p>
            <w:pPr>
              <w:pStyle w:val="Normal"/>
              <w:widowControl/>
              <w:suppressAutoHyphens w:val="true"/>
              <w:spacing w:lineRule="auto" w:line="240" w:before="0" w:after="0"/>
              <w:jc w:val="left"/>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Weekday</w:t>
            </w:r>
          </w:p>
          <w:p>
            <w:pPr>
              <w:pStyle w:val="Normal"/>
              <w:widowControl/>
              <w:suppressAutoHyphens w:val="true"/>
              <w:spacing w:lineRule="auto" w:line="240" w:before="0" w:after="0"/>
              <w:jc w:val="left"/>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Weekend</w:t>
            </w:r>
          </w:p>
        </w:tc>
        <w:tc>
          <w:tcPr>
            <w:tcW w:w="1979" w:type="dxa"/>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11843 (67.0)    5845 (33.0)</w:t>
            </w:r>
          </w:p>
        </w:tc>
        <w:tc>
          <w:tcPr>
            <w:tcW w:w="184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4353 (64.4)</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2404 (35.6)</w:t>
            </w:r>
          </w:p>
        </w:tc>
        <w:tc>
          <w:tcPr>
            <w:tcW w:w="170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4368 (64.5) 2408 (35.5)</w:t>
            </w:r>
          </w:p>
        </w:tc>
      </w:tr>
      <w:tr>
        <w:trPr/>
        <w:tc>
          <w:tcPr>
            <w:tcW w:w="3189" w:type="dxa"/>
            <w:cnfStyle w:val="001000000000" w:firstRow="0" w:lastRow="0" w:firstColumn="1" w:lastColumn="0" w:oddVBand="0" w:evenVBand="0" w:oddHBand="0" w:evenHBand="0" w:firstRowFirstColumn="0" w:firstRowLastColumn="0" w:lastRowFirstColumn="0" w:lastRowLastColumn="0"/>
            <w:tcBorders>
              <w:left w:val="single" w:sz="4" w:space="0" w:color="000000"/>
            </w:tcBorders>
          </w:tcPr>
          <w:p>
            <w:pPr>
              <w:pStyle w:val="Normal"/>
              <w:widowControl/>
              <w:suppressAutoHyphens w:val="true"/>
              <w:spacing w:lineRule="auto" w:line="240" w:before="0" w:after="0"/>
              <w:jc w:val="left"/>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Season</w:t>
            </w:r>
          </w:p>
          <w:p>
            <w:pPr>
              <w:pStyle w:val="Normal"/>
              <w:widowControl/>
              <w:suppressAutoHyphens w:val="true"/>
              <w:spacing w:lineRule="auto" w:line="240" w:before="0" w:after="0"/>
              <w:jc w:val="left"/>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Winter</w:t>
            </w:r>
          </w:p>
          <w:p>
            <w:pPr>
              <w:pStyle w:val="Normal"/>
              <w:widowControl/>
              <w:suppressAutoHyphens w:val="true"/>
              <w:spacing w:lineRule="auto" w:line="240" w:before="0" w:after="0"/>
              <w:jc w:val="left"/>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 xml:space="preserve">Summer </w:t>
            </w:r>
          </w:p>
        </w:tc>
        <w:tc>
          <w:tcPr>
            <w:tcW w:w="1979" w:type="dxa"/>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5289 (29.9)</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12399 (70.1)</w:t>
            </w:r>
          </w:p>
        </w:tc>
        <w:tc>
          <w:tcPr>
            <w:tcW w:w="184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2073 (30.7) 4684 (69.3)</w:t>
            </w:r>
          </w:p>
        </w:tc>
        <w:tc>
          <w:tcPr>
            <w:tcW w:w="170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2037 (30.1) 4739 (69.9)</w:t>
            </w:r>
          </w:p>
        </w:tc>
      </w:tr>
      <w:tr>
        <w:trPr/>
        <w:tc>
          <w:tcPr>
            <w:tcW w:w="3189" w:type="dxa"/>
            <w:cnfStyle w:val="001000000000" w:firstRow="0" w:lastRow="0" w:firstColumn="1" w:lastColumn="0" w:oddVBand="0" w:evenVBand="0" w:oddHBand="0" w:evenHBand="0" w:firstRowFirstColumn="0" w:firstRowLastColumn="0" w:lastRowFirstColumn="0" w:lastRowLastColumn="0"/>
            <w:tcBorders>
              <w:left w:val="single" w:sz="4" w:space="0" w:color="000000"/>
            </w:tcBorders>
          </w:tcPr>
          <w:p>
            <w:pPr>
              <w:pStyle w:val="Normal"/>
              <w:widowControl/>
              <w:suppressAutoHyphens w:val="true"/>
              <w:spacing w:lineRule="auto" w:line="240" w:before="0" w:after="0"/>
              <w:jc w:val="left"/>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Road Structure</w:t>
            </w:r>
          </w:p>
          <w:p>
            <w:pPr>
              <w:pStyle w:val="Normal"/>
              <w:widowControl/>
              <w:suppressAutoHyphens w:val="true"/>
              <w:spacing w:lineRule="auto" w:line="240" w:before="0" w:after="0"/>
              <w:jc w:val="left"/>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Intersection</w:t>
            </w:r>
          </w:p>
          <w:p>
            <w:pPr>
              <w:pStyle w:val="Normal"/>
              <w:widowControl/>
              <w:suppressAutoHyphens w:val="true"/>
              <w:spacing w:lineRule="auto" w:line="240" w:before="0" w:after="0"/>
              <w:jc w:val="left"/>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Midblock</w:t>
            </w:r>
          </w:p>
        </w:tc>
        <w:tc>
          <w:tcPr>
            <w:tcW w:w="1979" w:type="dxa"/>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5058 (28.6)</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12630 (71.4)</w:t>
            </w:r>
          </w:p>
        </w:tc>
        <w:tc>
          <w:tcPr>
            <w:tcW w:w="184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1847 (27.3)</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4910 (72.7)</w:t>
            </w:r>
          </w:p>
        </w:tc>
        <w:tc>
          <w:tcPr>
            <w:tcW w:w="170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1735 (25.6)      5041 (74.4)</w:t>
            </w:r>
          </w:p>
        </w:tc>
      </w:tr>
      <w:tr>
        <w:trPr/>
        <w:tc>
          <w:tcPr>
            <w:tcW w:w="3189" w:type="dxa"/>
            <w:cnfStyle w:val="001000000000" w:firstRow="0" w:lastRow="0" w:firstColumn="1" w:lastColumn="0" w:oddVBand="0" w:evenVBand="0" w:oddHBand="0" w:evenHBand="0" w:firstRowFirstColumn="0" w:firstRowLastColumn="0" w:lastRowFirstColumn="0" w:lastRowLastColumn="0"/>
            <w:tcBorders>
              <w:left w:val="single" w:sz="4" w:space="0" w:color="000000"/>
            </w:tcBorders>
          </w:tcPr>
          <w:p>
            <w:pPr>
              <w:pStyle w:val="Normal"/>
              <w:widowControl/>
              <w:suppressAutoHyphens w:val="true"/>
              <w:spacing w:lineRule="auto" w:line="240" w:before="0" w:after="0"/>
              <w:jc w:val="left"/>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District</w:t>
            </w:r>
          </w:p>
          <w:p>
            <w:pPr>
              <w:pStyle w:val="Normal"/>
              <w:widowControl/>
              <w:suppressAutoHyphens w:val="true"/>
              <w:spacing w:lineRule="auto" w:line="240" w:before="0" w:after="0"/>
              <w:jc w:val="left"/>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Central</w:t>
            </w:r>
          </w:p>
          <w:p>
            <w:pPr>
              <w:pStyle w:val="Normal"/>
              <w:widowControl/>
              <w:suppressAutoHyphens w:val="true"/>
              <w:spacing w:lineRule="auto" w:line="240" w:before="0" w:after="0"/>
              <w:jc w:val="left"/>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East</w:t>
            </w:r>
          </w:p>
          <w:p>
            <w:pPr>
              <w:pStyle w:val="Normal"/>
              <w:widowControl/>
              <w:suppressAutoHyphens w:val="true"/>
              <w:spacing w:lineRule="auto" w:line="240" w:before="0" w:after="0"/>
              <w:jc w:val="left"/>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Kemari</w:t>
            </w:r>
          </w:p>
          <w:p>
            <w:pPr>
              <w:pStyle w:val="Normal"/>
              <w:widowControl/>
              <w:suppressAutoHyphens w:val="true"/>
              <w:spacing w:lineRule="auto" w:line="240" w:before="0" w:after="0"/>
              <w:jc w:val="left"/>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Korangi</w:t>
            </w:r>
          </w:p>
          <w:p>
            <w:pPr>
              <w:pStyle w:val="Normal"/>
              <w:widowControl/>
              <w:suppressAutoHyphens w:val="true"/>
              <w:spacing w:lineRule="auto" w:line="240" w:before="0" w:after="0"/>
              <w:jc w:val="left"/>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Malir</w:t>
            </w:r>
          </w:p>
          <w:p>
            <w:pPr>
              <w:pStyle w:val="Normal"/>
              <w:widowControl/>
              <w:suppressAutoHyphens w:val="true"/>
              <w:spacing w:lineRule="auto" w:line="240" w:before="0" w:after="0"/>
              <w:jc w:val="left"/>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South</w:t>
            </w:r>
          </w:p>
          <w:p>
            <w:pPr>
              <w:pStyle w:val="Normal"/>
              <w:widowControl/>
              <w:suppressAutoHyphens w:val="true"/>
              <w:spacing w:lineRule="auto" w:line="240" w:before="0" w:after="0"/>
              <w:jc w:val="left"/>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West</w:t>
            </w:r>
          </w:p>
          <w:p>
            <w:pPr>
              <w:pStyle w:val="Normal"/>
              <w:widowControl/>
              <w:suppressAutoHyphens w:val="true"/>
              <w:spacing w:lineRule="auto" w:line="240" w:before="0" w:after="0"/>
              <w:jc w:val="left"/>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Out of city</w:t>
            </w:r>
          </w:p>
        </w:tc>
        <w:tc>
          <w:tcPr>
            <w:tcW w:w="1979" w:type="dxa"/>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 xml:space="preserve">     </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 xml:space="preserve">4193 (23.7)          </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2961 (16.7)</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 xml:space="preserve">905 (5.1)              </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1719 (9.7)</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950 (5.4)</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5354 (30.3)</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1062 (6.0)</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544 (3.1)</w:t>
            </w:r>
          </w:p>
        </w:tc>
        <w:tc>
          <w:tcPr>
            <w:tcW w:w="184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1551 (23.0)</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1001 (14.8)</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334 (4.9)</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755 (11.2)</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398 (5.9)</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2128 (31.5)</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398 (5.9)</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192 (2.8)</w:t>
            </w:r>
          </w:p>
        </w:tc>
        <w:tc>
          <w:tcPr>
            <w:tcW w:w="170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1990 (29.4)</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961 (14.2)</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264 (3.9)</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795 (11.7)</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389 (5.7)</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1854 (27.4)</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349 (5.2)</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174 (2.6)</w:t>
            </w:r>
          </w:p>
        </w:tc>
      </w:tr>
      <w:tr>
        <w:trPr/>
        <w:tc>
          <w:tcPr>
            <w:tcW w:w="3189" w:type="dxa"/>
            <w:cnfStyle w:val="001000000000" w:firstRow="0" w:lastRow="0" w:firstColumn="1" w:lastColumn="0" w:oddVBand="0" w:evenVBand="0" w:oddHBand="0" w:evenHBand="0" w:firstRowFirstColumn="0" w:firstRowLastColumn="0" w:lastRowFirstColumn="0" w:lastRowLastColumn="0"/>
            <w:tcBorders>
              <w:left w:val="single" w:sz="4" w:space="0" w:color="000000"/>
            </w:tcBorders>
          </w:tcPr>
          <w:p>
            <w:pPr>
              <w:pStyle w:val="Normal"/>
              <w:widowControl/>
              <w:suppressAutoHyphens w:val="true"/>
              <w:spacing w:lineRule="auto" w:line="240" w:before="0" w:after="0"/>
              <w:jc w:val="left"/>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Helmet use</w:t>
            </w:r>
          </w:p>
          <w:p>
            <w:pPr>
              <w:pStyle w:val="Normal"/>
              <w:widowControl/>
              <w:suppressAutoHyphens w:val="true"/>
              <w:spacing w:lineRule="auto" w:line="240" w:before="0" w:after="0"/>
              <w:jc w:val="left"/>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Yes</w:t>
            </w:r>
          </w:p>
          <w:p>
            <w:pPr>
              <w:pStyle w:val="Normal"/>
              <w:widowControl/>
              <w:suppressAutoHyphens w:val="true"/>
              <w:spacing w:lineRule="auto" w:line="240" w:before="0" w:after="0"/>
              <w:jc w:val="left"/>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No</w:t>
            </w:r>
          </w:p>
        </w:tc>
        <w:tc>
          <w:tcPr>
            <w:tcW w:w="1979" w:type="dxa"/>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848 (4.8)</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16840 (95.2)</w:t>
            </w:r>
          </w:p>
        </w:tc>
        <w:tc>
          <w:tcPr>
            <w:tcW w:w="184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160 (2.4)</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6597 (97.6)</w:t>
            </w:r>
          </w:p>
        </w:tc>
        <w:tc>
          <w:tcPr>
            <w:tcW w:w="170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118 (1.7)</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6658 (98.3)</w:t>
            </w:r>
          </w:p>
        </w:tc>
      </w:tr>
      <w:tr>
        <w:trPr/>
        <w:tc>
          <w:tcPr>
            <w:tcW w:w="3189" w:type="dxa"/>
            <w:cnfStyle w:val="001000000000" w:firstRow="0" w:lastRow="0" w:firstColumn="1" w:lastColumn="0" w:oddVBand="0" w:evenVBand="0" w:oddHBand="0" w:evenHBand="0" w:firstRowFirstColumn="0" w:firstRowLastColumn="0" w:lastRowFirstColumn="0" w:lastRowLastColumn="0"/>
            <w:tcBorders>
              <w:left w:val="single" w:sz="4" w:space="0" w:color="000000"/>
            </w:tcBorders>
          </w:tcPr>
          <w:p>
            <w:pPr>
              <w:pStyle w:val="Normal"/>
              <w:widowControl/>
              <w:suppressAutoHyphens w:val="true"/>
              <w:spacing w:lineRule="auto" w:line="240" w:before="0" w:after="0"/>
              <w:jc w:val="left"/>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Patient transfer vehicle</w:t>
            </w:r>
          </w:p>
          <w:p>
            <w:pPr>
              <w:pStyle w:val="Normal"/>
              <w:widowControl/>
              <w:suppressAutoHyphens w:val="true"/>
              <w:spacing w:lineRule="auto" w:line="240" w:before="0" w:after="0"/>
              <w:jc w:val="left"/>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Ambulance</w:t>
            </w:r>
          </w:p>
          <w:p>
            <w:pPr>
              <w:pStyle w:val="Normal"/>
              <w:widowControl/>
              <w:suppressAutoHyphens w:val="true"/>
              <w:spacing w:lineRule="auto" w:line="240" w:before="0" w:after="0"/>
              <w:jc w:val="left"/>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Police</w:t>
            </w:r>
          </w:p>
          <w:p>
            <w:pPr>
              <w:pStyle w:val="Normal"/>
              <w:widowControl/>
              <w:suppressAutoHyphens w:val="true"/>
              <w:spacing w:lineRule="auto" w:line="240" w:before="0" w:after="0"/>
              <w:jc w:val="left"/>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Private</w:t>
            </w:r>
          </w:p>
          <w:p>
            <w:pPr>
              <w:pStyle w:val="Normal"/>
              <w:widowControl/>
              <w:suppressAutoHyphens w:val="true"/>
              <w:spacing w:lineRule="auto" w:line="240" w:before="0" w:after="0"/>
              <w:jc w:val="left"/>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Public</w:t>
            </w:r>
          </w:p>
          <w:p>
            <w:pPr>
              <w:pStyle w:val="Normal"/>
              <w:widowControl/>
              <w:suppressAutoHyphens w:val="true"/>
              <w:spacing w:lineRule="auto" w:line="240" w:before="0" w:after="0"/>
              <w:jc w:val="left"/>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Others</w:t>
            </w:r>
          </w:p>
        </w:tc>
        <w:tc>
          <w:tcPr>
            <w:tcW w:w="1979" w:type="dxa"/>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4637 (26.2)</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28 (0.2)</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12738 (72.0)</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256 (1.4)</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29 (0.2)</w:t>
            </w:r>
          </w:p>
        </w:tc>
        <w:tc>
          <w:tcPr>
            <w:tcW w:w="184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1549 (22.9)</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19 (0.3)</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5089 (75.3)</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86 (1.3)</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14 (0.2)</w:t>
            </w:r>
          </w:p>
        </w:tc>
        <w:tc>
          <w:tcPr>
            <w:tcW w:w="170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1535 (22.7)</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11 (0.2)</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5149 (76.0)</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74 (1.1)</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7 (0.1)</w:t>
            </w:r>
          </w:p>
        </w:tc>
      </w:tr>
      <w:tr>
        <w:trPr>
          <w:trHeight w:val="1673" w:hRule="atLeast"/>
        </w:trPr>
        <w:tc>
          <w:tcPr>
            <w:tcW w:w="3189" w:type="dxa"/>
            <w:cnfStyle w:val="001000000000" w:firstRow="0" w:lastRow="0" w:firstColumn="1" w:lastColumn="0" w:oddVBand="0" w:evenVBand="0" w:oddHBand="0" w:evenHBand="0" w:firstRowFirstColumn="0" w:firstRowLastColumn="0" w:lastRowFirstColumn="0" w:lastRowLastColumn="0"/>
            <w:tcBorders>
              <w:left w:val="single" w:sz="4" w:space="0" w:color="000000"/>
            </w:tcBorders>
          </w:tcPr>
          <w:p>
            <w:pPr>
              <w:pStyle w:val="Normal"/>
              <w:widowControl/>
              <w:suppressAutoHyphens w:val="true"/>
              <w:spacing w:lineRule="auto" w:line="240" w:before="0" w:after="0"/>
              <w:jc w:val="left"/>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Hospital </w:t>
            </w:r>
          </w:p>
          <w:p>
            <w:pPr>
              <w:pStyle w:val="Normal"/>
              <w:widowControl/>
              <w:suppressAutoHyphens w:val="true"/>
              <w:spacing w:lineRule="auto" w:line="240" w:before="0" w:after="0"/>
              <w:jc w:val="left"/>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1</w:t>
            </w:r>
          </w:p>
          <w:p>
            <w:pPr>
              <w:pStyle w:val="Normal"/>
              <w:widowControl/>
              <w:suppressAutoHyphens w:val="true"/>
              <w:spacing w:lineRule="auto" w:line="240" w:before="0" w:after="0"/>
              <w:jc w:val="left"/>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2</w:t>
            </w:r>
          </w:p>
          <w:p>
            <w:pPr>
              <w:pStyle w:val="Normal"/>
              <w:widowControl/>
              <w:suppressAutoHyphens w:val="true"/>
              <w:spacing w:lineRule="auto" w:line="240" w:before="0" w:after="0"/>
              <w:jc w:val="left"/>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3</w:t>
            </w:r>
          </w:p>
          <w:p>
            <w:pPr>
              <w:pStyle w:val="Normal"/>
              <w:widowControl/>
              <w:suppressAutoHyphens w:val="true"/>
              <w:spacing w:lineRule="auto" w:line="240" w:before="0" w:after="0"/>
              <w:jc w:val="left"/>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4</w:t>
            </w:r>
          </w:p>
          <w:p>
            <w:pPr>
              <w:pStyle w:val="Normal"/>
              <w:widowControl/>
              <w:suppressAutoHyphens w:val="true"/>
              <w:spacing w:lineRule="auto" w:line="240" w:before="0" w:after="0"/>
              <w:jc w:val="left"/>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5</w:t>
            </w:r>
          </w:p>
        </w:tc>
        <w:tc>
          <w:tcPr>
            <w:tcW w:w="1979" w:type="dxa"/>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6687 (37.8)</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4894 (27.7)</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427 (2.4)</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15 (0.1)</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5665 (32.0)</w:t>
            </w:r>
          </w:p>
        </w:tc>
        <w:tc>
          <w:tcPr>
            <w:tcW w:w="184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2585 (38.3)</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1946 (28.8)</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155 (2.3)</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6 (0.1)</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2065 (30.6)</w:t>
            </w:r>
          </w:p>
        </w:tc>
        <w:tc>
          <w:tcPr>
            <w:tcW w:w="170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2405 (35.5)</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1692 (25.0)</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204 (3.0)</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6 (0.1)</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2469 (36.4)</w:t>
            </w:r>
          </w:p>
        </w:tc>
      </w:tr>
      <w:tr>
        <w:trPr>
          <w:trHeight w:val="1610" w:hRule="atLeast"/>
        </w:trPr>
        <w:tc>
          <w:tcPr>
            <w:tcW w:w="3189" w:type="dxa"/>
            <w:cnfStyle w:val="001000000000" w:firstRow="0" w:lastRow="0" w:firstColumn="1" w:lastColumn="0" w:oddVBand="0" w:evenVBand="0" w:oddHBand="0" w:evenHBand="0" w:firstRowFirstColumn="0" w:firstRowLastColumn="0" w:lastRowFirstColumn="0" w:lastRowLastColumn="0"/>
            <w:tcBorders>
              <w:left w:val="single" w:sz="4" w:space="0" w:color="000000"/>
            </w:tcBorders>
          </w:tcPr>
          <w:p>
            <w:pPr>
              <w:pStyle w:val="Normal"/>
              <w:widowControl/>
              <w:suppressAutoHyphens w:val="true"/>
              <w:spacing w:lineRule="auto" w:line="240" w:before="0" w:after="0"/>
              <w:jc w:val="left"/>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GCS Score (%)</w:t>
            </w:r>
          </w:p>
          <w:p>
            <w:pPr>
              <w:pStyle w:val="Normal"/>
              <w:widowControl/>
              <w:suppressAutoHyphens w:val="true"/>
              <w:spacing w:lineRule="auto" w:line="240" w:before="0" w:after="0"/>
              <w:jc w:val="left"/>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13 to 15</w:t>
            </w:r>
          </w:p>
          <w:p>
            <w:pPr>
              <w:pStyle w:val="Normal"/>
              <w:widowControl/>
              <w:suppressAutoHyphens w:val="true"/>
              <w:spacing w:lineRule="auto" w:line="240" w:before="0" w:after="0"/>
              <w:jc w:val="left"/>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9 to 12</w:t>
            </w:r>
          </w:p>
          <w:p>
            <w:pPr>
              <w:pStyle w:val="Normal"/>
              <w:widowControl/>
              <w:suppressAutoHyphens w:val="true"/>
              <w:spacing w:lineRule="auto" w:line="240" w:before="0" w:after="0"/>
              <w:jc w:val="left"/>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6 to 8</w:t>
            </w:r>
          </w:p>
          <w:p>
            <w:pPr>
              <w:pStyle w:val="Normal"/>
              <w:widowControl/>
              <w:suppressAutoHyphens w:val="true"/>
              <w:spacing w:lineRule="auto" w:line="240" w:before="0" w:after="0"/>
              <w:jc w:val="left"/>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4 to 5</w:t>
            </w:r>
          </w:p>
          <w:p>
            <w:pPr>
              <w:pStyle w:val="Normal"/>
              <w:widowControl/>
              <w:suppressAutoHyphens w:val="true"/>
              <w:spacing w:lineRule="auto" w:line="240" w:before="0" w:after="0"/>
              <w:jc w:val="left"/>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3</w:t>
            </w:r>
          </w:p>
        </w:tc>
        <w:tc>
          <w:tcPr>
            <w:tcW w:w="1979" w:type="dxa"/>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16616 (93.9)</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731 (4.1)</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115 (0.7)</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30 (0.2)</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196 (1.1)</w:t>
            </w:r>
          </w:p>
        </w:tc>
        <w:tc>
          <w:tcPr>
            <w:tcW w:w="184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6365 (94.2)</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270 (4.0)</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38 (0.6)</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10 (0.1)</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74 (1.1)</w:t>
            </w:r>
          </w:p>
        </w:tc>
        <w:tc>
          <w:tcPr>
            <w:tcW w:w="170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6409 (94.6)</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241 (3.6)</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46 (0.7)</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9 (0.1)</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71 (1.0)</w:t>
            </w:r>
          </w:p>
        </w:tc>
      </w:tr>
      <w:tr>
        <w:trPr>
          <w:trHeight w:val="845" w:hRule="atLeast"/>
        </w:trPr>
        <w:tc>
          <w:tcPr>
            <w:tcW w:w="3189" w:type="dxa"/>
            <w:cnfStyle w:val="001000000000" w:firstRow="0" w:lastRow="0" w:firstColumn="1" w:lastColumn="0" w:oddVBand="0" w:evenVBand="0" w:oddHBand="0" w:evenHBand="0" w:firstRowFirstColumn="0" w:firstRowLastColumn="0" w:lastRowFirstColumn="0" w:lastRowLastColumn="0"/>
            <w:tcBorders>
              <w:left w:val="single" w:sz="4" w:space="0" w:color="000000"/>
            </w:tcBorders>
          </w:tcPr>
          <w:p>
            <w:pPr>
              <w:pStyle w:val="Normal"/>
              <w:widowControl/>
              <w:suppressAutoHyphens w:val="true"/>
              <w:spacing w:lineRule="auto" w:line="240" w:before="0" w:after="0"/>
              <w:jc w:val="left"/>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Head Injury</w:t>
            </w:r>
          </w:p>
          <w:p>
            <w:pPr>
              <w:pStyle w:val="Normal"/>
              <w:widowControl/>
              <w:suppressAutoHyphens w:val="true"/>
              <w:spacing w:lineRule="auto" w:line="240" w:before="0" w:after="0"/>
              <w:jc w:val="left"/>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No</w:t>
            </w:r>
          </w:p>
          <w:p>
            <w:pPr>
              <w:pStyle w:val="Normal"/>
              <w:widowControl/>
              <w:suppressAutoHyphens w:val="true"/>
              <w:spacing w:lineRule="auto" w:line="240" w:before="0" w:after="0"/>
              <w:jc w:val="left"/>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Yes</w:t>
            </w:r>
          </w:p>
        </w:tc>
        <w:tc>
          <w:tcPr>
            <w:tcW w:w="1979" w:type="dxa"/>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11590 (65.5)</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6098 (34.5)</w:t>
            </w:r>
          </w:p>
        </w:tc>
        <w:tc>
          <w:tcPr>
            <w:tcW w:w="184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4364 (64.6)</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2393 (35.4)</w:t>
            </w:r>
          </w:p>
        </w:tc>
        <w:tc>
          <w:tcPr>
            <w:tcW w:w="170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4551 (67.2)</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2225 (32.8)</w:t>
            </w:r>
          </w:p>
        </w:tc>
      </w:tr>
      <w:tr>
        <w:trPr>
          <w:trHeight w:val="791" w:hRule="atLeast"/>
        </w:trPr>
        <w:tc>
          <w:tcPr>
            <w:tcW w:w="3189" w:type="dxa"/>
            <w:cnfStyle w:val="001000000000" w:firstRow="0" w:lastRow="0" w:firstColumn="1" w:lastColumn="0" w:oddVBand="0" w:evenVBand="0" w:oddHBand="0" w:evenHBand="0" w:firstRowFirstColumn="0" w:firstRowLastColumn="0" w:lastRowFirstColumn="0" w:lastRowLastColumn="0"/>
            <w:tcBorders>
              <w:left w:val="single" w:sz="4" w:space="0" w:color="000000"/>
            </w:tcBorders>
          </w:tcPr>
          <w:p>
            <w:pPr>
              <w:pStyle w:val="Normal"/>
              <w:widowControl/>
              <w:suppressAutoHyphens w:val="true"/>
              <w:spacing w:lineRule="auto" w:line="240" w:before="0" w:after="0"/>
              <w:jc w:val="left"/>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Face Injury</w:t>
            </w:r>
          </w:p>
          <w:p>
            <w:pPr>
              <w:pStyle w:val="Normal"/>
              <w:widowControl/>
              <w:suppressAutoHyphens w:val="true"/>
              <w:spacing w:lineRule="auto" w:line="240" w:before="0" w:after="0"/>
              <w:jc w:val="left"/>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No</w:t>
            </w:r>
          </w:p>
          <w:p>
            <w:pPr>
              <w:pStyle w:val="Normal"/>
              <w:widowControl/>
              <w:suppressAutoHyphens w:val="true"/>
              <w:spacing w:lineRule="auto" w:line="240" w:before="0" w:after="0"/>
              <w:jc w:val="left"/>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Yes</w:t>
            </w:r>
          </w:p>
        </w:tc>
        <w:tc>
          <w:tcPr>
            <w:tcW w:w="1979" w:type="dxa"/>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12138 (68.6)</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5550 (31.4)</w:t>
            </w:r>
          </w:p>
        </w:tc>
        <w:tc>
          <w:tcPr>
            <w:tcW w:w="184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4518 (66.9)</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2239 (33.1)</w:t>
            </w:r>
          </w:p>
        </w:tc>
        <w:tc>
          <w:tcPr>
            <w:tcW w:w="170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4741 (70.0)</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2035 (30.0)</w:t>
            </w:r>
          </w:p>
        </w:tc>
      </w:tr>
      <w:tr>
        <w:trPr>
          <w:trHeight w:val="863" w:hRule="atLeast"/>
        </w:trPr>
        <w:tc>
          <w:tcPr>
            <w:tcW w:w="3189" w:type="dxa"/>
            <w:cnfStyle w:val="001000000000" w:firstRow="0" w:lastRow="0" w:firstColumn="1" w:lastColumn="0" w:oddVBand="0" w:evenVBand="0" w:oddHBand="0" w:evenHBand="0" w:firstRowFirstColumn="0" w:firstRowLastColumn="0" w:lastRowFirstColumn="0" w:lastRowLastColumn="0"/>
            <w:tcBorders>
              <w:left w:val="single" w:sz="4" w:space="0" w:color="000000"/>
            </w:tcBorders>
          </w:tcPr>
          <w:p>
            <w:pPr>
              <w:pStyle w:val="Normal"/>
              <w:widowControl/>
              <w:suppressAutoHyphens w:val="true"/>
              <w:spacing w:lineRule="auto" w:line="240" w:before="0" w:after="0"/>
              <w:jc w:val="left"/>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Extremity Injury</w:t>
            </w:r>
          </w:p>
          <w:p>
            <w:pPr>
              <w:pStyle w:val="Normal"/>
              <w:widowControl/>
              <w:suppressAutoHyphens w:val="true"/>
              <w:spacing w:lineRule="auto" w:line="240" w:before="0" w:after="0"/>
              <w:jc w:val="left"/>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No</w:t>
            </w:r>
          </w:p>
          <w:p>
            <w:pPr>
              <w:pStyle w:val="Normal"/>
              <w:widowControl/>
              <w:suppressAutoHyphens w:val="true"/>
              <w:spacing w:lineRule="auto" w:line="240" w:before="0" w:after="0"/>
              <w:jc w:val="left"/>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Yes</w:t>
            </w:r>
          </w:p>
        </w:tc>
        <w:tc>
          <w:tcPr>
            <w:tcW w:w="1979" w:type="dxa"/>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7588 (42.9)</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10100 (57.1)</w:t>
            </w:r>
          </w:p>
        </w:tc>
        <w:tc>
          <w:tcPr>
            <w:tcW w:w="184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2841 (42.0)</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3916 (58.0)</w:t>
            </w:r>
          </w:p>
        </w:tc>
        <w:tc>
          <w:tcPr>
            <w:tcW w:w="170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2887 (42.6)</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3889 (57.4)</w:t>
            </w:r>
          </w:p>
        </w:tc>
      </w:tr>
      <w:tr>
        <w:trPr>
          <w:trHeight w:val="881" w:hRule="atLeast"/>
        </w:trPr>
        <w:tc>
          <w:tcPr>
            <w:tcW w:w="3189" w:type="dxa"/>
            <w:cnfStyle w:val="001000000000" w:firstRow="0" w:lastRow="0" w:firstColumn="1" w:lastColumn="0" w:oddVBand="0" w:evenVBand="0" w:oddHBand="0" w:evenHBand="0" w:firstRowFirstColumn="0" w:firstRowLastColumn="0" w:lastRowFirstColumn="0" w:lastRowLastColumn="0"/>
            <w:tcBorders>
              <w:left w:val="single" w:sz="4" w:space="0" w:color="000000"/>
            </w:tcBorders>
          </w:tcPr>
          <w:p>
            <w:pPr>
              <w:pStyle w:val="Normal"/>
              <w:widowControl/>
              <w:suppressAutoHyphens w:val="true"/>
              <w:spacing w:lineRule="auto" w:line="240" w:before="0" w:after="0"/>
              <w:jc w:val="left"/>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Abdominal Injury</w:t>
            </w:r>
          </w:p>
          <w:p>
            <w:pPr>
              <w:pStyle w:val="Normal"/>
              <w:widowControl/>
              <w:suppressAutoHyphens w:val="true"/>
              <w:spacing w:lineRule="auto" w:line="240" w:before="0" w:after="0"/>
              <w:jc w:val="left"/>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No</w:t>
            </w:r>
          </w:p>
          <w:p>
            <w:pPr>
              <w:pStyle w:val="Normal"/>
              <w:widowControl/>
              <w:suppressAutoHyphens w:val="true"/>
              <w:spacing w:lineRule="auto" w:line="240" w:before="0" w:after="0"/>
              <w:jc w:val="left"/>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Yes</w:t>
            </w:r>
          </w:p>
        </w:tc>
        <w:tc>
          <w:tcPr>
            <w:tcW w:w="1979" w:type="dxa"/>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17446 (98.6)</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242 (1.4)</w:t>
            </w:r>
          </w:p>
        </w:tc>
        <w:tc>
          <w:tcPr>
            <w:tcW w:w="184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6666 (98.7)</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91 (1.3)</w:t>
            </w:r>
          </w:p>
        </w:tc>
        <w:tc>
          <w:tcPr>
            <w:tcW w:w="170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6680 (98.6)</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96 (1.4)</w:t>
            </w:r>
          </w:p>
        </w:tc>
      </w:tr>
      <w:tr>
        <w:trPr>
          <w:trHeight w:val="809" w:hRule="atLeast"/>
        </w:trPr>
        <w:tc>
          <w:tcPr>
            <w:tcW w:w="3189" w:type="dxa"/>
            <w:cnfStyle w:val="001000000000" w:firstRow="0" w:lastRow="0" w:firstColumn="1" w:lastColumn="0" w:oddVBand="0" w:evenVBand="0" w:oddHBand="0" w:evenHBand="0" w:firstRowFirstColumn="0" w:firstRowLastColumn="0" w:lastRowFirstColumn="0" w:lastRowLastColumn="0"/>
            <w:tcBorders>
              <w:left w:val="single" w:sz="4" w:space="0" w:color="000000"/>
            </w:tcBorders>
          </w:tcPr>
          <w:p>
            <w:pPr>
              <w:pStyle w:val="Normal"/>
              <w:widowControl/>
              <w:suppressAutoHyphens w:val="true"/>
              <w:spacing w:lineRule="auto" w:line="240" w:before="0" w:after="0"/>
              <w:jc w:val="left"/>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Chest Injury</w:t>
            </w:r>
          </w:p>
          <w:p>
            <w:pPr>
              <w:pStyle w:val="Normal"/>
              <w:widowControl/>
              <w:suppressAutoHyphens w:val="true"/>
              <w:spacing w:lineRule="auto" w:line="240" w:before="0" w:after="0"/>
              <w:jc w:val="left"/>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No</w:t>
            </w:r>
          </w:p>
          <w:p>
            <w:pPr>
              <w:pStyle w:val="Normal"/>
              <w:widowControl/>
              <w:suppressAutoHyphens w:val="true"/>
              <w:spacing w:lineRule="auto" w:line="240" w:before="0" w:after="0"/>
              <w:jc w:val="left"/>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Yes</w:t>
            </w:r>
          </w:p>
        </w:tc>
        <w:tc>
          <w:tcPr>
            <w:tcW w:w="1979" w:type="dxa"/>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17517 (99.0)</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171 (1.0)</w:t>
            </w:r>
          </w:p>
        </w:tc>
        <w:tc>
          <w:tcPr>
            <w:tcW w:w="184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6703 (99.2)</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54 (0.8)</w:t>
            </w:r>
          </w:p>
        </w:tc>
        <w:tc>
          <w:tcPr>
            <w:tcW w:w="170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6700 (98.9)</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76 (1.1)</w:t>
            </w:r>
          </w:p>
        </w:tc>
      </w:tr>
      <w:tr>
        <w:trPr>
          <w:trHeight w:val="872" w:hRule="atLeast"/>
        </w:trPr>
        <w:tc>
          <w:tcPr>
            <w:tcW w:w="3189" w:type="dxa"/>
            <w:cnfStyle w:val="001000000000" w:firstRow="0" w:lastRow="0" w:firstColumn="1" w:lastColumn="0" w:oddVBand="0" w:evenVBand="0" w:oddHBand="0" w:evenHBand="0" w:firstRowFirstColumn="0" w:firstRowLastColumn="0" w:lastRowFirstColumn="0" w:lastRowLastColumn="0"/>
            <w:tcBorders>
              <w:left w:val="single" w:sz="4" w:space="0" w:color="000000"/>
            </w:tcBorders>
          </w:tcPr>
          <w:p>
            <w:pPr>
              <w:pStyle w:val="Normal"/>
              <w:widowControl/>
              <w:suppressAutoHyphens w:val="true"/>
              <w:spacing w:lineRule="auto" w:line="240" w:before="0" w:after="0"/>
              <w:jc w:val="left"/>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Spine Injury</w:t>
            </w:r>
          </w:p>
          <w:p>
            <w:pPr>
              <w:pStyle w:val="Normal"/>
              <w:widowControl/>
              <w:suppressAutoHyphens w:val="true"/>
              <w:spacing w:lineRule="auto" w:line="240" w:before="0" w:after="0"/>
              <w:jc w:val="left"/>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No</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Yes</w:t>
            </w:r>
          </w:p>
        </w:tc>
        <w:tc>
          <w:tcPr>
            <w:tcW w:w="1979" w:type="dxa"/>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17632 (99.7)</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56 (0.3)</w:t>
            </w:r>
          </w:p>
        </w:tc>
        <w:tc>
          <w:tcPr>
            <w:tcW w:w="184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6742 (99.8)</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15 (0.2)</w:t>
            </w:r>
          </w:p>
        </w:tc>
        <w:tc>
          <w:tcPr>
            <w:tcW w:w="170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6752 (99.6)</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24 (0.4)</w:t>
            </w:r>
          </w:p>
        </w:tc>
      </w:tr>
      <w:tr>
        <w:trPr>
          <w:trHeight w:val="980" w:hRule="atLeast"/>
        </w:trPr>
        <w:tc>
          <w:tcPr>
            <w:tcW w:w="3189" w:type="dxa"/>
            <w:cnfStyle w:val="001000000000" w:firstRow="0" w:lastRow="0" w:firstColumn="1" w:lastColumn="0" w:oddVBand="0" w:evenVBand="0" w:oddHBand="0" w:evenHBand="0" w:firstRowFirstColumn="0" w:firstRowLastColumn="0" w:lastRowFirstColumn="0" w:lastRowLastColumn="0"/>
            <w:tcBorders>
              <w:left w:val="single" w:sz="4" w:space="0" w:color="000000"/>
            </w:tcBorders>
          </w:tcPr>
          <w:p>
            <w:pPr>
              <w:pStyle w:val="Normal"/>
              <w:widowControl/>
              <w:suppressAutoHyphens w:val="true"/>
              <w:spacing w:lineRule="auto" w:line="240" w:before="0" w:after="0"/>
              <w:jc w:val="left"/>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External Injury</w:t>
            </w:r>
          </w:p>
          <w:p>
            <w:pPr>
              <w:pStyle w:val="Normal"/>
              <w:widowControl/>
              <w:suppressAutoHyphens w:val="true"/>
              <w:spacing w:lineRule="auto" w:line="240" w:before="0" w:after="0"/>
              <w:jc w:val="left"/>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No</w:t>
            </w:r>
          </w:p>
          <w:p>
            <w:pPr>
              <w:pStyle w:val="Normal"/>
              <w:widowControl/>
              <w:suppressAutoHyphens w:val="true"/>
              <w:spacing w:lineRule="auto" w:line="240" w:before="0" w:after="0"/>
              <w:jc w:val="left"/>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Yes</w:t>
            </w:r>
          </w:p>
        </w:tc>
        <w:tc>
          <w:tcPr>
            <w:tcW w:w="1979" w:type="dxa"/>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bCs/>
                <w:sz w:val="24"/>
                <w:szCs w:val="24"/>
              </w:rPr>
            </w:pPr>
            <w:r>
              <w:rPr>
                <w:rFonts w:eastAsia="Times New Roman" w:cs="Times New Roman" w:ascii="Times New Roman" w:hAnsi="Times New Roman"/>
                <w:bCs/>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bCs/>
                <w:sz w:val="24"/>
                <w:szCs w:val="24"/>
              </w:rPr>
            </w:pPr>
            <w:r>
              <w:rPr>
                <w:rFonts w:eastAsia="Times New Roman" w:cs="Times New Roman" w:ascii="Times New Roman" w:hAnsi="Times New Roman"/>
                <w:bCs/>
                <w:kern w:val="0"/>
                <w:sz w:val="24"/>
                <w:szCs w:val="24"/>
                <w:lang w:val="en-US" w:eastAsia="en-US" w:bidi="ar-SA"/>
              </w:rPr>
              <w:t>2608 (38.5)</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bCs/>
                <w:sz w:val="24"/>
                <w:szCs w:val="24"/>
              </w:rPr>
            </w:pPr>
            <w:r>
              <w:rPr>
                <w:rFonts w:eastAsia="Times New Roman" w:cs="Times New Roman" w:ascii="Times New Roman" w:hAnsi="Times New Roman"/>
                <w:bCs/>
                <w:kern w:val="0"/>
                <w:sz w:val="24"/>
                <w:szCs w:val="24"/>
                <w:lang w:val="en-US" w:eastAsia="en-US" w:bidi="ar-SA"/>
              </w:rPr>
              <w:t>4168 (61.5)</w:t>
            </w:r>
          </w:p>
        </w:tc>
        <w:tc>
          <w:tcPr>
            <w:tcW w:w="184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bCs/>
                <w:sz w:val="24"/>
                <w:szCs w:val="24"/>
              </w:rPr>
            </w:pPr>
            <w:r>
              <w:rPr>
                <w:rFonts w:eastAsia="Times New Roman" w:cs="Times New Roman" w:ascii="Times New Roman" w:hAnsi="Times New Roman"/>
                <w:bCs/>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bCs/>
                <w:sz w:val="24"/>
                <w:szCs w:val="24"/>
              </w:rPr>
            </w:pPr>
            <w:r>
              <w:rPr>
                <w:rFonts w:eastAsia="Times New Roman" w:cs="Times New Roman" w:ascii="Times New Roman" w:hAnsi="Times New Roman"/>
                <w:bCs/>
                <w:kern w:val="0"/>
                <w:sz w:val="24"/>
                <w:szCs w:val="24"/>
                <w:lang w:val="en-US" w:eastAsia="en-US" w:bidi="ar-SA"/>
              </w:rPr>
              <w:t>2439 (36.1)</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bCs/>
                <w:sz w:val="24"/>
                <w:szCs w:val="24"/>
              </w:rPr>
            </w:pPr>
            <w:r>
              <w:rPr>
                <w:rFonts w:eastAsia="Times New Roman" w:cs="Times New Roman" w:ascii="Times New Roman" w:hAnsi="Times New Roman"/>
                <w:bCs/>
                <w:kern w:val="0"/>
                <w:sz w:val="24"/>
                <w:szCs w:val="24"/>
                <w:lang w:val="en-US" w:eastAsia="en-US" w:bidi="ar-SA"/>
              </w:rPr>
              <w:t>4318 (63.9)</w:t>
            </w:r>
          </w:p>
        </w:tc>
        <w:tc>
          <w:tcPr>
            <w:tcW w:w="170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bCs/>
                <w:sz w:val="24"/>
                <w:szCs w:val="24"/>
              </w:rPr>
            </w:pPr>
            <w:r>
              <w:rPr>
                <w:rFonts w:eastAsia="Times New Roman" w:cs="Times New Roman" w:ascii="Times New Roman" w:hAnsi="Times New Roman"/>
                <w:bCs/>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bCs/>
                <w:sz w:val="24"/>
                <w:szCs w:val="24"/>
              </w:rPr>
            </w:pPr>
            <w:r>
              <w:rPr>
                <w:rFonts w:eastAsia="Times New Roman" w:cs="Times New Roman" w:ascii="Times New Roman" w:hAnsi="Times New Roman"/>
                <w:bCs/>
                <w:kern w:val="0"/>
                <w:sz w:val="24"/>
                <w:szCs w:val="24"/>
                <w:lang w:val="en-US" w:eastAsia="en-US" w:bidi="ar-SA"/>
              </w:rPr>
              <w:t>6460 (36.5)</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bCs/>
                <w:sz w:val="24"/>
                <w:szCs w:val="24"/>
              </w:rPr>
            </w:pPr>
            <w:r>
              <w:rPr>
                <w:rFonts w:eastAsia="Times New Roman" w:cs="Times New Roman" w:ascii="Times New Roman" w:hAnsi="Times New Roman"/>
                <w:bCs/>
                <w:kern w:val="0"/>
                <w:sz w:val="24"/>
                <w:szCs w:val="24"/>
                <w:lang w:val="en-US" w:eastAsia="en-US" w:bidi="ar-SA"/>
              </w:rPr>
              <w:t>11228 (63.5)</w:t>
            </w:r>
          </w:p>
        </w:tc>
      </w:tr>
      <w:tr>
        <w:trPr/>
        <w:tc>
          <w:tcPr>
            <w:tcW w:w="3189" w:type="dxa"/>
            <w:cnfStyle w:val="001000000000" w:firstRow="0" w:lastRow="0" w:firstColumn="1" w:lastColumn="0" w:oddVBand="0" w:evenVBand="0" w:oddHBand="0" w:evenHBand="0" w:firstRowFirstColumn="0" w:firstRowLastColumn="0" w:lastRowFirstColumn="0" w:lastRowLastColumn="0"/>
            <w:tcBorders>
              <w:left w:val="single" w:sz="4" w:space="0" w:color="000000"/>
            </w:tcBorders>
          </w:tcPr>
          <w:p>
            <w:pPr>
              <w:pStyle w:val="Normal"/>
              <w:widowControl/>
              <w:suppressAutoHyphens w:val="true"/>
              <w:spacing w:lineRule="auto" w:line="240" w:before="0" w:after="0"/>
              <w:jc w:val="left"/>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Injury Severity score</w:t>
            </w:r>
          </w:p>
          <w:p>
            <w:pPr>
              <w:pStyle w:val="Normal"/>
              <w:widowControl/>
              <w:suppressAutoHyphens w:val="true"/>
              <w:spacing w:lineRule="auto" w:line="240" w:before="0" w:after="0"/>
              <w:jc w:val="left"/>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Less than 16</w:t>
            </w:r>
          </w:p>
          <w:p>
            <w:pPr>
              <w:pStyle w:val="Normal"/>
              <w:widowControl/>
              <w:suppressAutoHyphens w:val="true"/>
              <w:spacing w:lineRule="auto" w:line="240" w:before="0" w:after="0"/>
              <w:jc w:val="left"/>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More than or equal to 16</w:t>
            </w:r>
          </w:p>
        </w:tc>
        <w:tc>
          <w:tcPr>
            <w:tcW w:w="1979" w:type="dxa"/>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17247 (97.5)</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441(2.5)</w:t>
            </w:r>
          </w:p>
        </w:tc>
        <w:tc>
          <w:tcPr>
            <w:tcW w:w="184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6575(97.3)</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182 (2.7)</w:t>
            </w:r>
          </w:p>
        </w:tc>
        <w:tc>
          <w:tcPr>
            <w:tcW w:w="1701" w:type="dxa"/>
            <w:tcBorders>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6624 (97.8)</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152 (2.2)</w:t>
            </w:r>
          </w:p>
        </w:tc>
      </w:tr>
      <w:tr>
        <w:trPr/>
        <w:tc>
          <w:tcPr>
            <w:tcW w:w="3189" w:type="dxa"/>
            <w:cnfStyle w:val="001000000000" w:firstRow="0" w:lastRow="0" w:firstColumn="1" w:lastColumn="0" w:oddVBand="0" w:evenVBand="0" w:oddHBand="0" w:evenHBand="0" w:firstRowFirstColumn="0" w:firstRowLastColumn="0" w:lastRowFirstColumn="0" w:lastRowLastColumn="0"/>
            <w:tcBorders>
              <w:left w:val="single" w:sz="4" w:space="0" w:color="000000"/>
              <w:bottom w:val="single" w:sz="4" w:space="0" w:color="000000"/>
            </w:tcBorders>
          </w:tcPr>
          <w:p>
            <w:pPr>
              <w:pStyle w:val="Normal"/>
              <w:widowControl/>
              <w:suppressAutoHyphens w:val="true"/>
              <w:spacing w:lineRule="auto" w:line="240" w:before="0" w:after="0"/>
              <w:jc w:val="left"/>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Deaths</w:t>
            </w:r>
          </w:p>
          <w:p>
            <w:pPr>
              <w:pStyle w:val="Normal"/>
              <w:widowControl/>
              <w:suppressAutoHyphens w:val="true"/>
              <w:spacing w:lineRule="auto" w:line="240" w:before="0" w:after="0"/>
              <w:jc w:val="left"/>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Survived</w:t>
            </w:r>
          </w:p>
          <w:p>
            <w:pPr>
              <w:pStyle w:val="Normal"/>
              <w:widowControl/>
              <w:suppressAutoHyphens w:val="true"/>
              <w:spacing w:lineRule="auto" w:line="240" w:before="0" w:after="0"/>
              <w:jc w:val="left"/>
              <w:rPr>
                <w:rFonts w:ascii="Times New Roman" w:hAnsi="Times New Roman" w:eastAsia="Times New Roman" w:cs="Times New Roman"/>
                <w:b w:val="false"/>
                <w:b w:val="false"/>
                <w:sz w:val="24"/>
                <w:szCs w:val="24"/>
              </w:rPr>
            </w:pPr>
            <w:r>
              <w:rPr>
                <w:rFonts w:eastAsia="Times New Roman" w:cs="Times New Roman" w:ascii="Times New Roman" w:hAnsi="Times New Roman"/>
                <w:b w:val="false"/>
                <w:bCs/>
                <w:kern w:val="0"/>
                <w:sz w:val="24"/>
                <w:szCs w:val="24"/>
                <w:lang w:val="en-US" w:eastAsia="en-US" w:bidi="ar-SA"/>
              </w:rPr>
              <w:t xml:space="preserve">     </w:t>
            </w:r>
            <w:r>
              <w:rPr>
                <w:rFonts w:eastAsia="Times New Roman" w:cs="Times New Roman" w:ascii="Times New Roman" w:hAnsi="Times New Roman"/>
                <w:b w:val="false"/>
                <w:bCs/>
                <w:kern w:val="0"/>
                <w:sz w:val="24"/>
                <w:szCs w:val="24"/>
                <w:lang w:val="en-US" w:eastAsia="en-US" w:bidi="ar-SA"/>
              </w:rPr>
              <w:t>Death</w:t>
            </w:r>
          </w:p>
        </w:tc>
        <w:tc>
          <w:tcPr>
            <w:tcW w:w="1979" w:type="dxa"/>
            <w:tcBorders>
              <w:bottom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17461 (98.7)</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227 (1.3)</w:t>
            </w:r>
          </w:p>
        </w:tc>
        <w:tc>
          <w:tcPr>
            <w:tcW w:w="1841" w:type="dxa"/>
            <w:tcBorders>
              <w:bottom w:val="single" w:sz="4" w:space="0" w:color="000000"/>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6670 (98.7)</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87 (1.3)</w:t>
            </w:r>
          </w:p>
        </w:tc>
        <w:tc>
          <w:tcPr>
            <w:tcW w:w="1701" w:type="dxa"/>
            <w:tcBorders>
              <w:bottom w:val="single" w:sz="4" w:space="0" w:color="000000"/>
              <w:right w:val="single" w:sz="4" w:space="0" w:color="000000"/>
            </w:tcBorders>
          </w:tcPr>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6695 (98.8)</w:t>
            </w:r>
          </w:p>
          <w:p>
            <w:pPr>
              <w:pStyle w:val="Normal"/>
              <w:widowControl/>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81 (1.2)</w:t>
            </w:r>
          </w:p>
        </w:tc>
      </w:tr>
    </w:tbl>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both"/>
        <w:rPr>
          <w:rFonts w:ascii="Times New Roman" w:hAnsi="Times New Roman" w:cs="Times New Roman"/>
          <w:ins w:id="179" w:author="Martin Gerdin Wärnberg" w:date="2021-07-20T10:01:57Z"/>
          <w:sz w:val="24"/>
          <w:szCs w:val="24"/>
        </w:rPr>
      </w:pPr>
      <w:r>
        <w:rPr>
          <w:rFonts w:cs="Times New Roman" w:ascii="Times New Roman" w:hAnsi="Times New Roman"/>
          <w:sz w:val="24"/>
          <w:szCs w:val="24"/>
        </w:rPr>
        <w:t>Table 3 shows</w:t>
      </w:r>
      <w:ins w:id="163" w:author="Martin Gerdin Wärnberg" w:date="2021-07-20T09:59:04Z">
        <w:r>
          <w:rPr>
            <w:rFonts w:cs="Times New Roman" w:ascii="Times New Roman" w:hAnsi="Times New Roman"/>
            <w:sz w:val="24"/>
            <w:szCs w:val="24"/>
          </w:rPr>
          <w:t xml:space="preserve"> </w:t>
        </w:r>
      </w:ins>
      <w:ins w:id="164" w:author="Martin Gerdin Wärnberg" w:date="2021-07-20T09:59:04Z">
        <w:r>
          <w:rPr>
            <w:rFonts w:cs="Times New Roman" w:ascii="Times New Roman" w:hAnsi="Times New Roman"/>
            <w:sz w:val="24"/>
            <w:szCs w:val="24"/>
          </w:rPr>
          <w:t>the</w:t>
        </w:r>
      </w:ins>
      <w:r>
        <w:rPr>
          <w:rFonts w:cs="Times New Roman" w:ascii="Times New Roman" w:hAnsi="Times New Roman"/>
          <w:sz w:val="24"/>
          <w:szCs w:val="24"/>
        </w:rPr>
        <w:t xml:space="preserve"> unadjusted and adjusted analyses of road traffic deaths. </w:t>
      </w:r>
      <w:ins w:id="165" w:author="Martin Gerdin Wärnberg" w:date="2021-07-20T10:00:02Z">
        <w:r>
          <w:rPr>
            <w:rFonts w:cs="Times New Roman" w:ascii="Times New Roman" w:hAnsi="Times New Roman"/>
            <w:sz w:val="24"/>
            <w:szCs w:val="24"/>
          </w:rPr>
          <w:t>In the unadjusted analyses, t</w:t>
        </w:r>
      </w:ins>
      <w:del w:id="166" w:author="Martin Gerdin Wärnberg" w:date="2021-07-20T10:00:08Z">
        <w:r>
          <w:rPr>
            <w:rFonts w:cs="Times New Roman" w:ascii="Times New Roman" w:hAnsi="Times New Roman"/>
            <w:sz w:val="24"/>
            <w:szCs w:val="24"/>
          </w:rPr>
          <w:delText>T</w:delText>
        </w:r>
      </w:del>
      <w:r>
        <w:rPr>
          <w:rFonts w:cs="Times New Roman" w:ascii="Times New Roman" w:hAnsi="Times New Roman"/>
          <w:sz w:val="24"/>
          <w:szCs w:val="24"/>
        </w:rPr>
        <w:t xml:space="preserve">he </w:t>
      </w:r>
      <w:commentRangeStart w:id="23"/>
      <w:r>
        <w:rPr>
          <w:rFonts w:cs="Times New Roman" w:ascii="Times New Roman" w:hAnsi="Times New Roman"/>
          <w:sz w:val="24"/>
          <w:szCs w:val="24"/>
        </w:rPr>
        <w:t>age</w:t>
      </w:r>
      <w:ins w:id="167" w:author="Martin Gerdin Wärnberg" w:date="2021-07-20T10:01:42Z">
        <w:r>
          <w:rPr>
            <w:rFonts w:cs="Times New Roman" w:ascii="Times New Roman" w:hAnsi="Times New Roman"/>
            <w:sz w:val="24"/>
            <w:szCs w:val="24"/>
          </w:rPr>
        </w:r>
      </w:ins>
      <w:commentRangeEnd w:id="23"/>
      <w:r>
        <w:commentReference w:id="23"/>
      </w:r>
      <w:r>
        <w:rPr>
          <w:rFonts w:cs="Times New Roman" w:ascii="Times New Roman" w:hAnsi="Times New Roman"/>
          <w:sz w:val="24"/>
          <w:szCs w:val="24"/>
        </w:rPr>
        <w:t xml:space="preserve"> group</w:t>
      </w:r>
      <w:ins w:id="168" w:author="Martin Gerdin Wärnberg" w:date="2021-07-20T10:00:22Z">
        <w:r>
          <w:rPr>
            <w:rFonts w:cs="Times New Roman" w:ascii="Times New Roman" w:hAnsi="Times New Roman"/>
            <w:sz w:val="24"/>
            <w:szCs w:val="24"/>
          </w:rPr>
          <w:t>s</w:t>
        </w:r>
      </w:ins>
      <w:r>
        <w:rPr>
          <w:rFonts w:cs="Times New Roman" w:ascii="Times New Roman" w:hAnsi="Times New Roman"/>
          <w:sz w:val="24"/>
          <w:szCs w:val="24"/>
        </w:rPr>
        <w:t xml:space="preserve"> 18-19 years (OR 1; 95% CIs 0.78, 1.28) </w:t>
      </w:r>
      <w:del w:id="169" w:author="Martin Gerdin Wärnberg" w:date="2021-07-20T10:00:36Z">
        <w:r>
          <w:rPr>
            <w:rFonts w:cs="Times New Roman" w:ascii="Times New Roman" w:hAnsi="Times New Roman"/>
            <w:sz w:val="24"/>
            <w:szCs w:val="24"/>
          </w:rPr>
          <w:delText>did not affect odds of outcome and age group</w:delText>
        </w:r>
      </w:del>
      <w:ins w:id="170" w:author="Martin Gerdin Wärnberg" w:date="2021-07-20T10:00:36Z">
        <w:r>
          <w:rPr>
            <w:rFonts w:cs="Times New Roman" w:ascii="Times New Roman" w:hAnsi="Times New Roman"/>
            <w:sz w:val="24"/>
            <w:szCs w:val="24"/>
          </w:rPr>
          <w:t>and</w:t>
        </w:r>
      </w:ins>
      <w:r>
        <w:rPr>
          <w:rFonts w:cs="Times New Roman" w:ascii="Times New Roman" w:hAnsi="Times New Roman"/>
          <w:sz w:val="24"/>
          <w:szCs w:val="24"/>
        </w:rPr>
        <w:t xml:space="preserve"> 13-17 years (OR 0.93; 95% CIs 0.72, 1.2) </w:t>
      </w:r>
      <w:ins w:id="171" w:author="Martin Gerdin Wärnberg" w:date="2021-07-20T10:00:42Z">
        <w:r>
          <w:rPr>
            <w:rFonts w:cs="Times New Roman" w:ascii="Times New Roman" w:hAnsi="Times New Roman"/>
            <w:sz w:val="24"/>
            <w:szCs w:val="24"/>
          </w:rPr>
          <w:t xml:space="preserve">did not have significantly different odds </w:t>
        </w:r>
      </w:ins>
      <w:del w:id="172" w:author="Martin Gerdin Wärnberg" w:date="2021-07-20T10:01:07Z">
        <w:r>
          <w:rPr>
            <w:rFonts w:cs="Times New Roman" w:ascii="Times New Roman" w:hAnsi="Times New Roman"/>
            <w:sz w:val="24"/>
            <w:szCs w:val="24"/>
          </w:rPr>
          <w:delText>had lower odds</w:delText>
        </w:r>
      </w:del>
      <w:r>
        <w:rPr>
          <w:rFonts w:cs="Times New Roman" w:ascii="Times New Roman" w:hAnsi="Times New Roman"/>
          <w:sz w:val="24"/>
          <w:szCs w:val="24"/>
        </w:rPr>
        <w:t xml:space="preserve"> of </w:t>
      </w:r>
      <w:del w:id="173" w:author="Martin Gerdin Wärnberg" w:date="2021-07-20T10:01:10Z">
        <w:r>
          <w:rPr>
            <w:rFonts w:cs="Times New Roman" w:ascii="Times New Roman" w:hAnsi="Times New Roman"/>
            <w:sz w:val="24"/>
            <w:szCs w:val="24"/>
          </w:rPr>
          <w:delText>road</w:delText>
        </w:r>
      </w:del>
      <w:ins w:id="174" w:author="Martin Gerdin Wärnberg" w:date="2021-07-20T10:01:10Z">
        <w:r>
          <w:rPr>
            <w:rFonts w:cs="Times New Roman" w:ascii="Times New Roman" w:hAnsi="Times New Roman"/>
            <w:sz w:val="24"/>
            <w:szCs w:val="24"/>
          </w:rPr>
          <w:t>in hospital</w:t>
        </w:r>
      </w:ins>
      <w:r>
        <w:rPr>
          <w:rFonts w:cs="Times New Roman" w:ascii="Times New Roman" w:hAnsi="Times New Roman"/>
          <w:sz w:val="24"/>
          <w:szCs w:val="24"/>
        </w:rPr>
        <w:t xml:space="preserve"> </w:t>
      </w:r>
      <w:del w:id="175" w:author="Martin Gerdin Wärnberg" w:date="2021-07-20T10:01:13Z">
        <w:r>
          <w:rPr>
            <w:rFonts w:cs="Times New Roman" w:ascii="Times New Roman" w:hAnsi="Times New Roman"/>
            <w:sz w:val="24"/>
            <w:szCs w:val="24"/>
          </w:rPr>
          <w:delText>traffic</w:delText>
        </w:r>
      </w:del>
      <w:r>
        <w:rPr>
          <w:rFonts w:cs="Times New Roman" w:ascii="Times New Roman" w:hAnsi="Times New Roman"/>
          <w:sz w:val="24"/>
          <w:szCs w:val="24"/>
        </w:rPr>
        <w:t xml:space="preserve"> death</w:t>
      </w:r>
      <w:del w:id="176" w:author="Martin Gerdin Wärnberg" w:date="2021-07-20T10:01:15Z">
        <w:r>
          <w:rPr>
            <w:rFonts w:cs="Times New Roman" w:ascii="Times New Roman" w:hAnsi="Times New Roman"/>
            <w:sz w:val="24"/>
            <w:szCs w:val="24"/>
          </w:rPr>
          <w:delText>s in unadjusted analyses but both results did not reach statistical significance</w:delText>
        </w:r>
      </w:del>
      <w:ins w:id="177" w:author="Martin Gerdin Wärnberg" w:date="2021-07-20T10:01:21Z">
        <w:r>
          <w:rPr>
            <w:rFonts w:cs="Times New Roman" w:ascii="Times New Roman" w:hAnsi="Times New Roman"/>
            <w:sz w:val="24"/>
            <w:szCs w:val="24"/>
          </w:rPr>
          <w:t xml:space="preserve"> </w:t>
        </w:r>
      </w:ins>
      <w:ins w:id="178" w:author="Martin Gerdin Wärnberg" w:date="2021-07-20T10:01:21Z">
        <w:r>
          <w:rPr>
            <w:rFonts w:cs="Times New Roman" w:ascii="Times New Roman" w:hAnsi="Times New Roman"/>
            <w:sz w:val="24"/>
            <w:szCs w:val="24"/>
          </w:rPr>
          <w:t>compared with the age group 20-24 years</w:t>
        </w:r>
      </w:ins>
      <w:r>
        <w:rPr>
          <w:rFonts w:cs="Times New Roman" w:ascii="Times New Roman" w:hAnsi="Times New Roman"/>
          <w:sz w:val="24"/>
          <w:szCs w:val="24"/>
        </w:rPr>
        <w:t xml:space="preserve">. </w:t>
      </w:r>
    </w:p>
    <w:p>
      <w:pPr>
        <w:pStyle w:val="Normal"/>
        <w:spacing w:lineRule="auto" w:line="480"/>
        <w:jc w:val="both"/>
        <w:rPr>
          <w:rFonts w:ascii="Times New Roman" w:hAnsi="Times New Roman" w:cs="Times New Roman"/>
          <w:ins w:id="180" w:author="Martin Gerdin Wärnberg" w:date="2021-07-20T10:02:22Z"/>
          <w:sz w:val="24"/>
          <w:szCs w:val="24"/>
        </w:rPr>
      </w:pPr>
      <w:r>
        <w:rPr>
          <w:rFonts w:cs="Times New Roman" w:ascii="Times New Roman" w:hAnsi="Times New Roman"/>
          <w:sz w:val="24"/>
          <w:szCs w:val="24"/>
        </w:rPr>
        <w:t xml:space="preserve">The odds ratios were higher for both the age groups in the adjusted analysis but the confidence intervals were not statistically significant (OR1.16; 95% CIs 0.72, 1.85 and aOR 1.62; 95% CIs 0.96, 2.69). </w:t>
      </w:r>
    </w:p>
    <w:p>
      <w:pPr>
        <w:pStyle w:val="Normal"/>
        <w:spacing w:lineRule="auto" w:line="480"/>
        <w:jc w:val="both"/>
        <w:rPr>
          <w:rFonts w:ascii="Times New Roman" w:hAnsi="Times New Roman" w:cs="Times New Roman"/>
          <w:ins w:id="182" w:author="Martin Gerdin Wärnberg" w:date="2021-07-20T10:03:38Z"/>
          <w:sz w:val="24"/>
          <w:szCs w:val="24"/>
        </w:rPr>
      </w:pPr>
      <w:r>
        <w:rPr>
          <w:rFonts w:cs="Times New Roman" w:ascii="Times New Roman" w:hAnsi="Times New Roman"/>
          <w:sz w:val="24"/>
          <w:szCs w:val="24"/>
        </w:rPr>
        <w:t>Compared to students, motorcyclists who were professionals had higher odds of deaths in both unadjusted (OR 1.46; 95% CIs 1.19, 1.81) and adjusted analysis (aOR 1.54; 95% CIs 1.00, 2.39). There were no statistical significance of day/night, weekday/weekend and winter/summer on deaths. The odds ratios were in opposite directions for midblock crash compared to crash on intersection in unadjusted model versus adjusted model (OR 1.4; 95% CIs 1.15, 1.71 and aOR 0.93; 95% CIs 0.61, 1.45) respectively. There were higher odds of deaths in out of city crashes as well as in some districts where crashes occurred in unadjusted analysis but the effect lowered or became protective in adjusted analysis with no statistical significance. No helmet use was associated with increased odds of death (OR 2.94; 95% CIs 1.36, 8.26) and (aOR 4.51; 95% CIs 0.84, 32.14)</w:t>
      </w:r>
      <w:del w:id="181" w:author="Martin Gerdin Wärnberg" w:date="2021-07-20T10:02:56Z">
        <w:r>
          <w:rPr>
            <w:rFonts w:cs="Times New Roman" w:ascii="Times New Roman" w:hAnsi="Times New Roman"/>
            <w:sz w:val="24"/>
            <w:szCs w:val="24"/>
          </w:rPr>
          <w:delText xml:space="preserve"> </w:delText>
        </w:r>
      </w:del>
      <w:r>
        <w:rPr>
          <w:rFonts w:cs="Times New Roman" w:ascii="Times New Roman" w:hAnsi="Times New Roman"/>
          <w:sz w:val="24"/>
          <w:szCs w:val="24"/>
        </w:rPr>
        <w:t xml:space="preserve">. </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Compared with ambulances, the transfer to hospital in private vehicles was associated with lower odds of death and statistically significant results in both unadjusted (OR 0.07; 95% CIs 0.05, 0.09) and adjusted (aOR 0.26; 95% CIs 0.16, 0.41) analyses. All the hospitals had lower odds of deaths compared to reference hospital; one hospital had very less data and only one in adjusted analysis had statistical significance. There was an inverse relationship between GCS and death, and as GCS decreased the odds increased, both in unadjusted and adjusted analysis. An ISS of 16 or more was associated with increased odds of deaths in unadjusted and adjusted analysis. Both GCS and ISS had statistically significant odds ratios.</w:t>
      </w:r>
    </w:p>
    <w:p>
      <w:pPr>
        <w:pStyle w:val="Normal"/>
        <w:rPr>
          <w:rFonts w:ascii="Times New Roman" w:hAnsi="Times New Roman" w:cs="Times New Roman"/>
          <w:sz w:val="24"/>
          <w:szCs w:val="24"/>
        </w:rPr>
      </w:pPr>
      <w:r>
        <w:rPr>
          <w:rFonts w:cs="Times New Roman" w:ascii="Times New Roman" w:hAnsi="Times New Roman"/>
          <w:sz w:val="24"/>
          <w:szCs w:val="24"/>
        </w:rPr>
      </w:r>
      <w:r>
        <w:br w:type="page"/>
      </w:r>
    </w:p>
    <w:tbl>
      <w:tblPr>
        <w:tblStyle w:val="TableGrid1"/>
        <w:tblpPr w:bottomFromText="0" w:horzAnchor="margin" w:leftFromText="180" w:rightFromText="180" w:tblpX="-900" w:tblpY="1499" w:topFromText="0" w:vertAnchor="page"/>
        <w:tblW w:w="1107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70"/>
        <w:gridCol w:w="1619"/>
        <w:gridCol w:w="1351"/>
        <w:gridCol w:w="2700"/>
        <w:gridCol w:w="2430"/>
      </w:tblGrid>
      <w:tr>
        <w:trPr/>
        <w:tc>
          <w:tcPr>
            <w:tcW w:w="11070" w:type="dxa"/>
            <w:gridSpan w:val="5"/>
            <w:tcBorders>
              <w:top w:val="nil"/>
              <w:left w:val="nil"/>
              <w:right w:val="nil"/>
            </w:tcBorders>
          </w:tcPr>
          <w:p>
            <w:pPr>
              <w:pStyle w:val="Normal"/>
              <w:pageBreakBefore/>
              <w:widowControl/>
              <w:suppressAutoHyphens w:val="true"/>
              <w:spacing w:lineRule="auto" w:line="240" w:before="0" w:after="0"/>
              <w:contextualSpacing/>
              <w:jc w:val="left"/>
              <w:rPr>
                <w:rFonts w:ascii="Times New Roman" w:hAnsi="Times New Roman" w:eastAsia="Times New Roman" w:cs="Times New Roman"/>
                <w:b/>
                <w:b/>
                <w:spacing w:val="-10"/>
                <w:kern w:val="2"/>
                <w:sz w:val="24"/>
                <w:szCs w:val="24"/>
              </w:rPr>
            </w:pPr>
            <w:r>
              <w:rPr>
                <w:rFonts w:eastAsia="Times New Roman" w:cs="Times New Roman" w:ascii="Times New Roman" w:hAnsi="Times New Roman"/>
                <w:b/>
                <w:sz w:val="24"/>
                <w:szCs w:val="24"/>
                <w:lang w:val="en-US" w:eastAsia="en-US" w:bidi="ar-SA"/>
              </w:rPr>
              <w:t>Table 3: Univariable and multivariable associations of age group and death (n=31,221)</w:t>
            </w:r>
          </w:p>
        </w:tc>
      </w:tr>
      <w:tr>
        <w:trPr/>
        <w:tc>
          <w:tcPr>
            <w:tcW w:w="2970" w:type="dxa"/>
            <w:tcBorders/>
          </w:tcPr>
          <w:p>
            <w:pPr>
              <w:pStyle w:val="Normal"/>
              <w:widowControl/>
              <w:suppressAutoHyphens w:val="true"/>
              <w:spacing w:lineRule="auto" w:line="240" w:before="0" w:after="0"/>
              <w:contextualSpacing/>
              <w:jc w:val="center"/>
              <w:rPr>
                <w:rFonts w:ascii="Times New Roman" w:hAnsi="Times New Roman" w:eastAsia="Times New Roman" w:cs="Times New Roman"/>
                <w:b/>
                <w:b/>
                <w:spacing w:val="-10"/>
                <w:kern w:val="2"/>
                <w:sz w:val="24"/>
                <w:szCs w:val="24"/>
              </w:rPr>
            </w:pPr>
            <w:r>
              <w:rPr>
                <w:rFonts w:eastAsia="Times New Roman" w:cs="Times New Roman" w:ascii="Times New Roman" w:hAnsi="Times New Roman"/>
                <w:b/>
                <w:spacing w:val="-10"/>
                <w:kern w:val="2"/>
                <w:sz w:val="24"/>
                <w:szCs w:val="24"/>
                <w:lang w:val="en-US" w:eastAsia="en-US" w:bidi="ar-SA"/>
              </w:rPr>
              <w:t>Variables</w:t>
            </w:r>
          </w:p>
        </w:tc>
        <w:tc>
          <w:tcPr>
            <w:tcW w:w="1619" w:type="dxa"/>
            <w:tcBorders/>
          </w:tcPr>
          <w:p>
            <w:pPr>
              <w:pStyle w:val="Normal"/>
              <w:widowControl/>
              <w:suppressAutoHyphens w:val="true"/>
              <w:spacing w:lineRule="auto" w:line="240" w:before="0" w:after="0"/>
              <w:contextualSpacing/>
              <w:jc w:val="left"/>
              <w:rPr>
                <w:rFonts w:ascii="Times New Roman" w:hAnsi="Times New Roman" w:eastAsia="Times New Roman" w:cs="Times New Roman"/>
                <w:b/>
                <w:b/>
                <w:spacing w:val="-10"/>
                <w:kern w:val="2"/>
                <w:sz w:val="24"/>
                <w:szCs w:val="24"/>
              </w:rPr>
            </w:pPr>
            <w:r>
              <w:rPr>
                <w:rFonts w:eastAsia="Times New Roman" w:cs="Times New Roman" w:ascii="Times New Roman" w:hAnsi="Times New Roman"/>
                <w:b/>
                <w:spacing w:val="-10"/>
                <w:kern w:val="2"/>
                <w:sz w:val="24"/>
                <w:szCs w:val="24"/>
                <w:lang w:val="en-US" w:eastAsia="en-US" w:bidi="ar-SA"/>
              </w:rPr>
              <w:t>Survived</w:t>
            </w:r>
          </w:p>
          <w:p>
            <w:pPr>
              <w:pStyle w:val="Normal"/>
              <w:widowControl/>
              <w:suppressAutoHyphens w:val="true"/>
              <w:spacing w:lineRule="auto" w:line="240" w:before="0" w:after="0"/>
              <w:contextualSpacing/>
              <w:jc w:val="left"/>
              <w:rPr>
                <w:rFonts w:ascii="Times New Roman" w:hAnsi="Times New Roman" w:eastAsia="Times New Roman" w:cs="Times New Roman"/>
                <w:b/>
                <w:b/>
                <w:spacing w:val="-10"/>
                <w:kern w:val="2"/>
                <w:sz w:val="24"/>
                <w:szCs w:val="24"/>
              </w:rPr>
            </w:pPr>
            <w:r>
              <w:rPr>
                <w:rFonts w:eastAsia="Times New Roman" w:cs="Times New Roman" w:ascii="Times New Roman" w:hAnsi="Times New Roman"/>
                <w:b/>
                <w:spacing w:val="-10"/>
                <w:kern w:val="2"/>
                <w:sz w:val="24"/>
                <w:szCs w:val="24"/>
                <w:lang w:val="en-US" w:eastAsia="en-US" w:bidi="ar-SA"/>
              </w:rPr>
              <w:t>n=</w:t>
            </w:r>
            <w:r>
              <w:rPr>
                <w:rFonts w:cs="Times New Roman" w:ascii="Times New Roman" w:hAnsi="Times New Roman"/>
                <w:sz w:val="24"/>
                <w:szCs w:val="24"/>
                <w:lang w:val="en-US" w:eastAsia="en-US" w:bidi="ar-SA"/>
              </w:rPr>
              <w:t>30826</w:t>
            </w:r>
          </w:p>
        </w:tc>
        <w:tc>
          <w:tcPr>
            <w:tcW w:w="1351" w:type="dxa"/>
            <w:tcBorders/>
          </w:tcPr>
          <w:p>
            <w:pPr>
              <w:pStyle w:val="Normal"/>
              <w:widowControl/>
              <w:suppressAutoHyphens w:val="true"/>
              <w:spacing w:lineRule="auto" w:line="240" w:before="0" w:after="0"/>
              <w:contextualSpacing/>
              <w:jc w:val="left"/>
              <w:rPr>
                <w:rFonts w:ascii="Times New Roman" w:hAnsi="Times New Roman" w:eastAsia="Times New Roman" w:cs="Times New Roman"/>
                <w:b/>
                <w:b/>
                <w:spacing w:val="-10"/>
                <w:kern w:val="2"/>
                <w:sz w:val="24"/>
                <w:szCs w:val="24"/>
              </w:rPr>
            </w:pPr>
            <w:r>
              <w:rPr>
                <w:rFonts w:eastAsia="Times New Roman" w:cs="Times New Roman" w:ascii="Times New Roman" w:hAnsi="Times New Roman"/>
                <w:b/>
                <w:spacing w:val="-10"/>
                <w:kern w:val="2"/>
                <w:sz w:val="24"/>
                <w:szCs w:val="24"/>
                <w:lang w:val="en-US" w:eastAsia="en-US" w:bidi="ar-SA"/>
              </w:rPr>
              <w:t>Death</w:t>
            </w:r>
          </w:p>
          <w:p>
            <w:pPr>
              <w:pStyle w:val="Normal"/>
              <w:widowControl/>
              <w:suppressAutoHyphens w:val="true"/>
              <w:spacing w:lineRule="auto" w:line="240" w:before="0" w:after="0"/>
              <w:contextualSpacing/>
              <w:jc w:val="left"/>
              <w:rPr>
                <w:rFonts w:ascii="Times New Roman" w:hAnsi="Times New Roman" w:eastAsia="Times New Roman" w:cs="Times New Roman"/>
                <w:b/>
                <w:b/>
                <w:spacing w:val="-10"/>
                <w:kern w:val="2"/>
                <w:sz w:val="24"/>
                <w:szCs w:val="24"/>
              </w:rPr>
            </w:pPr>
            <w:r>
              <w:rPr>
                <w:rFonts w:eastAsia="Times New Roman" w:cs="Times New Roman" w:ascii="Times New Roman" w:hAnsi="Times New Roman"/>
                <w:b/>
                <w:spacing w:val="-10"/>
                <w:kern w:val="2"/>
                <w:sz w:val="24"/>
                <w:szCs w:val="24"/>
                <w:lang w:val="en-US" w:eastAsia="en-US" w:bidi="ar-SA"/>
              </w:rPr>
              <w:t>n=</w:t>
            </w:r>
            <w:r>
              <w:rPr>
                <w:rFonts w:cs="Times New Roman" w:ascii="Times New Roman" w:hAnsi="Times New Roman"/>
                <w:sz w:val="24"/>
                <w:szCs w:val="24"/>
                <w:lang w:val="en-US" w:eastAsia="en-US" w:bidi="ar-SA"/>
              </w:rPr>
              <w:t>395</w:t>
            </w:r>
          </w:p>
        </w:tc>
        <w:tc>
          <w:tcPr>
            <w:tcW w:w="2700" w:type="dxa"/>
            <w:tcBorders/>
          </w:tcPr>
          <w:p>
            <w:pPr>
              <w:pStyle w:val="Normal"/>
              <w:widowControl/>
              <w:suppressAutoHyphens w:val="true"/>
              <w:spacing w:lineRule="auto" w:line="240" w:before="0" w:after="0"/>
              <w:contextualSpacing/>
              <w:jc w:val="left"/>
              <w:rPr>
                <w:rFonts w:ascii="Times New Roman" w:hAnsi="Times New Roman" w:eastAsia="Times New Roman" w:cs="Times New Roman"/>
                <w:b/>
                <w:b/>
                <w:spacing w:val="-10"/>
                <w:kern w:val="2"/>
                <w:sz w:val="24"/>
                <w:szCs w:val="24"/>
              </w:rPr>
            </w:pPr>
            <w:r>
              <w:rPr>
                <w:rFonts w:eastAsia="Times New Roman" w:cs="Times New Roman" w:ascii="Times New Roman" w:hAnsi="Times New Roman"/>
                <w:b/>
                <w:spacing w:val="-10"/>
                <w:kern w:val="2"/>
                <w:sz w:val="24"/>
                <w:szCs w:val="24"/>
                <w:lang w:val="en-US" w:eastAsia="en-US" w:bidi="ar-SA"/>
              </w:rPr>
              <w:t>Unadjusted OR</w:t>
            </w:r>
          </w:p>
          <w:p>
            <w:pPr>
              <w:pStyle w:val="Normal"/>
              <w:widowControl/>
              <w:suppressAutoHyphens w:val="true"/>
              <w:spacing w:lineRule="auto" w:line="240" w:before="0" w:after="0"/>
              <w:contextualSpacing/>
              <w:jc w:val="left"/>
              <w:rPr>
                <w:rFonts w:ascii="Times New Roman" w:hAnsi="Times New Roman" w:eastAsia="Times New Roman" w:cs="Times New Roman"/>
                <w:b/>
                <w:b/>
                <w:spacing w:val="-10"/>
                <w:kern w:val="2"/>
                <w:sz w:val="24"/>
                <w:szCs w:val="24"/>
              </w:rPr>
            </w:pPr>
            <w:r>
              <w:rPr>
                <w:rFonts w:eastAsia="Times New Roman" w:cs="Times New Roman" w:ascii="Times New Roman" w:hAnsi="Times New Roman"/>
                <w:b/>
                <w:spacing w:val="-10"/>
                <w:kern w:val="2"/>
                <w:sz w:val="24"/>
                <w:szCs w:val="24"/>
                <w:lang w:val="en-US" w:eastAsia="en-US" w:bidi="ar-SA"/>
              </w:rPr>
              <w:t xml:space="preserve"> </w:t>
            </w:r>
            <w:r>
              <w:rPr>
                <w:rFonts w:eastAsia="Times New Roman" w:cs="Times New Roman" w:ascii="Times New Roman" w:hAnsi="Times New Roman"/>
                <w:b/>
                <w:spacing w:val="-10"/>
                <w:kern w:val="2"/>
                <w:sz w:val="24"/>
                <w:szCs w:val="24"/>
                <w:lang w:val="en-US" w:eastAsia="en-US" w:bidi="ar-SA"/>
              </w:rPr>
              <w:t>(95% CIs)</w:t>
            </w:r>
          </w:p>
        </w:tc>
        <w:tc>
          <w:tcPr>
            <w:tcW w:w="2430" w:type="dxa"/>
            <w:tcBorders/>
          </w:tcPr>
          <w:p>
            <w:pPr>
              <w:pStyle w:val="Normal"/>
              <w:widowControl/>
              <w:suppressAutoHyphens w:val="true"/>
              <w:spacing w:lineRule="auto" w:line="240" w:before="0" w:after="0"/>
              <w:contextualSpacing/>
              <w:jc w:val="left"/>
              <w:rPr>
                <w:rFonts w:ascii="Times New Roman" w:hAnsi="Times New Roman" w:eastAsia="Times New Roman" w:cs="Times New Roman"/>
                <w:b/>
                <w:b/>
                <w:spacing w:val="-10"/>
                <w:kern w:val="2"/>
                <w:sz w:val="24"/>
                <w:szCs w:val="24"/>
              </w:rPr>
            </w:pPr>
            <w:r>
              <w:rPr>
                <w:rFonts w:eastAsia="Times New Roman" w:cs="Times New Roman" w:ascii="Times New Roman" w:hAnsi="Times New Roman"/>
                <w:b/>
                <w:spacing w:val="-10"/>
                <w:kern w:val="2"/>
                <w:sz w:val="24"/>
                <w:szCs w:val="24"/>
                <w:lang w:val="en-US" w:eastAsia="en-US" w:bidi="ar-SA"/>
              </w:rPr>
              <w:t>Adjusted OR</w:t>
            </w:r>
          </w:p>
          <w:p>
            <w:pPr>
              <w:pStyle w:val="Normal"/>
              <w:widowControl/>
              <w:suppressAutoHyphens w:val="true"/>
              <w:spacing w:lineRule="auto" w:line="240" w:before="0" w:after="0"/>
              <w:contextualSpacing/>
              <w:jc w:val="left"/>
              <w:rPr>
                <w:rFonts w:ascii="Times New Roman" w:hAnsi="Times New Roman" w:eastAsia="Times New Roman" w:cs="Times New Roman"/>
                <w:b/>
                <w:b/>
                <w:spacing w:val="-10"/>
                <w:kern w:val="2"/>
                <w:sz w:val="24"/>
                <w:szCs w:val="24"/>
              </w:rPr>
            </w:pPr>
            <w:r>
              <w:rPr>
                <w:rFonts w:eastAsia="Times New Roman" w:cs="Times New Roman" w:ascii="Times New Roman" w:hAnsi="Times New Roman"/>
                <w:b/>
                <w:spacing w:val="-10"/>
                <w:kern w:val="2"/>
                <w:sz w:val="24"/>
                <w:szCs w:val="24"/>
                <w:lang w:val="en-US" w:eastAsia="en-US" w:bidi="ar-SA"/>
              </w:rPr>
              <w:t>(95% CIs)</w:t>
            </w:r>
          </w:p>
        </w:tc>
      </w:tr>
      <w:tr>
        <w:trPr/>
        <w:tc>
          <w:tcPr>
            <w:tcW w:w="2970" w:type="dxa"/>
            <w:tcBorders/>
          </w:tcPr>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Age group</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b/>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20-24 years</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18-19 years</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13-17 years</w:t>
            </w:r>
          </w:p>
        </w:tc>
        <w:tc>
          <w:tcPr>
            <w:tcW w:w="1619" w:type="dxa"/>
            <w:tcBorders/>
          </w:tcPr>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17461 (56.6)</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6670 (21.6)</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cs="Times New Roman" w:ascii="Times New Roman" w:hAnsi="Times New Roman"/>
                <w:kern w:val="0"/>
                <w:sz w:val="24"/>
                <w:szCs w:val="24"/>
                <w:lang w:val="en-US" w:eastAsia="en-US" w:bidi="ar-SA"/>
              </w:rPr>
              <w:t>6695 (21.7)</w:t>
            </w:r>
          </w:p>
        </w:tc>
        <w:tc>
          <w:tcPr>
            <w:tcW w:w="1351" w:type="dxa"/>
            <w:tcBorders/>
          </w:tcPr>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227 (57.5)</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87 (22.0)</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cs="Times New Roman" w:ascii="Times New Roman" w:hAnsi="Times New Roman"/>
                <w:kern w:val="0"/>
                <w:sz w:val="24"/>
                <w:szCs w:val="24"/>
                <w:lang w:val="en-US" w:eastAsia="en-US" w:bidi="ar-SA"/>
              </w:rPr>
              <w:t>81 (20.5)</w:t>
            </w:r>
          </w:p>
        </w:tc>
        <w:tc>
          <w:tcPr>
            <w:tcW w:w="2700" w:type="dxa"/>
            <w:tcBorders/>
          </w:tcPr>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1.0 (0.78, 1.28)</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 xml:space="preserve">0.93 (0.72, 1.2) </w:t>
            </w:r>
          </w:p>
        </w:tc>
        <w:tc>
          <w:tcPr>
            <w:tcW w:w="2430" w:type="dxa"/>
            <w:tcBorders/>
          </w:tcPr>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1.16 (0.72, 1.85)</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1.62 (0.96, 2.69)</w:t>
            </w:r>
          </w:p>
        </w:tc>
      </w:tr>
      <w:tr>
        <w:trPr/>
        <w:tc>
          <w:tcPr>
            <w:tcW w:w="2970" w:type="dxa"/>
            <w:tcBorders/>
          </w:tcPr>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Gender</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 xml:space="preserve">Male </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Female</w:t>
            </w:r>
          </w:p>
        </w:tc>
        <w:tc>
          <w:tcPr>
            <w:tcW w:w="1619" w:type="dxa"/>
            <w:tcBorders/>
          </w:tcPr>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30758 (99.8)</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cs="Times New Roman" w:ascii="Times New Roman" w:hAnsi="Times New Roman"/>
                <w:kern w:val="0"/>
                <w:sz w:val="24"/>
                <w:szCs w:val="24"/>
                <w:lang w:val="en-US" w:eastAsia="en-US" w:bidi="ar-SA"/>
              </w:rPr>
              <w:t>68 (0.2)</w:t>
            </w:r>
          </w:p>
        </w:tc>
        <w:tc>
          <w:tcPr>
            <w:tcW w:w="1351" w:type="dxa"/>
            <w:tcBorders/>
          </w:tcPr>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395 (100.0)</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cs="Times New Roman" w:ascii="Times New Roman" w:hAnsi="Times New Roman"/>
                <w:kern w:val="0"/>
                <w:sz w:val="24"/>
                <w:szCs w:val="24"/>
                <w:lang w:val="en-US" w:eastAsia="en-US" w:bidi="ar-SA"/>
              </w:rPr>
              <w:t>0 (0.0)</w:t>
            </w:r>
          </w:p>
        </w:tc>
        <w:tc>
          <w:tcPr>
            <w:tcW w:w="2700" w:type="dxa"/>
            <w:tcBorders/>
          </w:tcPr>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0 (0, 0.01)</w:t>
            </w:r>
          </w:p>
        </w:tc>
        <w:tc>
          <w:tcPr>
            <w:tcW w:w="2430" w:type="dxa"/>
            <w:tcBorders/>
          </w:tcPr>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0.00 (0.00, 39.05)</w:t>
            </w:r>
          </w:p>
        </w:tc>
      </w:tr>
      <w:tr>
        <w:trPr/>
        <w:tc>
          <w:tcPr>
            <w:tcW w:w="2970" w:type="dxa"/>
            <w:tcBorders/>
          </w:tcPr>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Profession</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Student</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Professionals</w:t>
            </w:r>
          </w:p>
        </w:tc>
        <w:tc>
          <w:tcPr>
            <w:tcW w:w="1619" w:type="dxa"/>
            <w:tcBorders/>
          </w:tcPr>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13564 (44.0)</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cs="Times New Roman" w:ascii="Times New Roman" w:hAnsi="Times New Roman"/>
                <w:kern w:val="0"/>
                <w:sz w:val="24"/>
                <w:szCs w:val="24"/>
                <w:lang w:val="en-US" w:eastAsia="en-US" w:bidi="ar-SA"/>
              </w:rPr>
              <w:t>17262 (56.0)</w:t>
            </w:r>
          </w:p>
        </w:tc>
        <w:tc>
          <w:tcPr>
            <w:tcW w:w="1351" w:type="dxa"/>
            <w:tcBorders/>
          </w:tcPr>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138 (34.9)</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cs="Times New Roman" w:ascii="Times New Roman" w:hAnsi="Times New Roman"/>
                <w:kern w:val="0"/>
                <w:sz w:val="24"/>
                <w:szCs w:val="24"/>
                <w:lang w:val="en-US" w:eastAsia="en-US" w:bidi="ar-SA"/>
              </w:rPr>
              <w:t>257 (65.1)</w:t>
            </w:r>
          </w:p>
        </w:tc>
        <w:tc>
          <w:tcPr>
            <w:tcW w:w="2700" w:type="dxa"/>
            <w:tcBorders/>
          </w:tcPr>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1.46 (1.19, 1.81)</w:t>
            </w:r>
          </w:p>
        </w:tc>
        <w:tc>
          <w:tcPr>
            <w:tcW w:w="2430" w:type="dxa"/>
            <w:tcBorders/>
          </w:tcPr>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1.54 (1.00, 2.39)</w:t>
            </w:r>
          </w:p>
        </w:tc>
      </w:tr>
      <w:tr>
        <w:trPr/>
        <w:tc>
          <w:tcPr>
            <w:tcW w:w="2970" w:type="dxa"/>
            <w:tcBorders/>
          </w:tcPr>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Time of the day</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Daylight</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Night</w:t>
            </w:r>
          </w:p>
        </w:tc>
        <w:tc>
          <w:tcPr>
            <w:tcW w:w="1619" w:type="dxa"/>
            <w:tcBorders/>
          </w:tcPr>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16717 (54.2)</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cs="Times New Roman" w:ascii="Times New Roman" w:hAnsi="Times New Roman"/>
                <w:kern w:val="0"/>
                <w:sz w:val="24"/>
                <w:szCs w:val="24"/>
                <w:lang w:val="en-US" w:eastAsia="en-US" w:bidi="ar-SA"/>
              </w:rPr>
              <w:t>14109 (45.8)</w:t>
            </w:r>
          </w:p>
        </w:tc>
        <w:tc>
          <w:tcPr>
            <w:tcW w:w="1351" w:type="dxa"/>
            <w:tcBorders/>
          </w:tcPr>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207 (52.4)</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cs="Times New Roman" w:ascii="Times New Roman" w:hAnsi="Times New Roman"/>
                <w:kern w:val="0"/>
                <w:sz w:val="24"/>
                <w:szCs w:val="24"/>
                <w:lang w:val="en-US" w:eastAsia="en-US" w:bidi="ar-SA"/>
              </w:rPr>
              <w:t>188 (47.6)</w:t>
            </w:r>
          </w:p>
        </w:tc>
        <w:tc>
          <w:tcPr>
            <w:tcW w:w="2700" w:type="dxa"/>
            <w:tcBorders/>
          </w:tcPr>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1.08 (0.88, 1.31)</w:t>
            </w:r>
          </w:p>
        </w:tc>
        <w:tc>
          <w:tcPr>
            <w:tcW w:w="2430" w:type="dxa"/>
            <w:tcBorders/>
          </w:tcPr>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1.37 (0.94, 2.00)</w:t>
            </w:r>
          </w:p>
        </w:tc>
      </w:tr>
      <w:tr>
        <w:trPr/>
        <w:tc>
          <w:tcPr>
            <w:tcW w:w="2970" w:type="dxa"/>
            <w:tcBorders/>
          </w:tcPr>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Days of the week</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Weekday</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Weekend</w:t>
            </w:r>
          </w:p>
        </w:tc>
        <w:tc>
          <w:tcPr>
            <w:tcW w:w="1619" w:type="dxa"/>
            <w:tcBorders/>
          </w:tcPr>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20305 (65.9)</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cs="Times New Roman" w:ascii="Times New Roman" w:hAnsi="Times New Roman"/>
                <w:kern w:val="0"/>
                <w:sz w:val="24"/>
                <w:szCs w:val="24"/>
                <w:lang w:val="en-US" w:eastAsia="en-US" w:bidi="ar-SA"/>
              </w:rPr>
              <w:t>10521 (34.1)</w:t>
            </w:r>
          </w:p>
        </w:tc>
        <w:tc>
          <w:tcPr>
            <w:tcW w:w="1351" w:type="dxa"/>
            <w:tcBorders/>
          </w:tcPr>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259 (65.6)</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cs="Times New Roman" w:ascii="Times New Roman" w:hAnsi="Times New Roman"/>
                <w:kern w:val="0"/>
                <w:sz w:val="24"/>
                <w:szCs w:val="24"/>
                <w:lang w:val="en-US" w:eastAsia="en-US" w:bidi="ar-SA"/>
              </w:rPr>
              <w:t>136 (34.4)</w:t>
            </w:r>
          </w:p>
        </w:tc>
        <w:tc>
          <w:tcPr>
            <w:tcW w:w="2700" w:type="dxa"/>
            <w:tcBorders/>
          </w:tcPr>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1.01 (0.82, 1.25)</w:t>
            </w:r>
          </w:p>
        </w:tc>
        <w:tc>
          <w:tcPr>
            <w:tcW w:w="2430" w:type="dxa"/>
            <w:tcBorders/>
          </w:tcPr>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0.95 (0.64, 1.40)</w:t>
            </w:r>
          </w:p>
        </w:tc>
      </w:tr>
      <w:tr>
        <w:trPr/>
        <w:tc>
          <w:tcPr>
            <w:tcW w:w="2970" w:type="dxa"/>
            <w:tcBorders/>
          </w:tcPr>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Season</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Winter months</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Summer months</w:t>
            </w:r>
          </w:p>
        </w:tc>
        <w:tc>
          <w:tcPr>
            <w:tcW w:w="1619" w:type="dxa"/>
            <w:tcBorders/>
          </w:tcPr>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9287 (30.1)</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cs="Times New Roman" w:ascii="Times New Roman" w:hAnsi="Times New Roman"/>
                <w:kern w:val="0"/>
                <w:sz w:val="24"/>
                <w:szCs w:val="24"/>
                <w:lang w:val="en-US" w:eastAsia="en-US" w:bidi="ar-SA"/>
              </w:rPr>
              <w:t>21539 (69.9)</w:t>
            </w:r>
          </w:p>
        </w:tc>
        <w:tc>
          <w:tcPr>
            <w:tcW w:w="1351" w:type="dxa"/>
            <w:tcBorders/>
          </w:tcPr>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112 (28.4)</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cs="Times New Roman" w:ascii="Times New Roman" w:hAnsi="Times New Roman"/>
                <w:kern w:val="0"/>
                <w:sz w:val="24"/>
                <w:szCs w:val="24"/>
                <w:lang w:val="en-US" w:eastAsia="en-US" w:bidi="ar-SA"/>
              </w:rPr>
              <w:t>283 (71.6)</w:t>
            </w:r>
          </w:p>
        </w:tc>
        <w:tc>
          <w:tcPr>
            <w:tcW w:w="2700" w:type="dxa"/>
            <w:tcBorders/>
          </w:tcPr>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1.09 (0.88, 1.36)</w:t>
            </w:r>
          </w:p>
        </w:tc>
        <w:tc>
          <w:tcPr>
            <w:tcW w:w="2430" w:type="dxa"/>
            <w:tcBorders/>
          </w:tcPr>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1.45 (0.96, 2.22)</w:t>
            </w:r>
          </w:p>
        </w:tc>
      </w:tr>
      <w:tr>
        <w:trPr/>
        <w:tc>
          <w:tcPr>
            <w:tcW w:w="2970" w:type="dxa"/>
            <w:tcBorders/>
          </w:tcPr>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Road Structure</w:t>
            </w:r>
          </w:p>
          <w:p>
            <w:pPr>
              <w:pStyle w:val="Compact"/>
              <w:widowControl/>
              <w:suppressAutoHyphens w:val="true"/>
              <w:jc w:val="both"/>
              <w:rPr>
                <w:rFonts w:ascii="Times New Roman" w:hAnsi="Times New Roman" w:cs="Times New Roman"/>
              </w:rPr>
            </w:pPr>
            <w:r>
              <w:rPr>
                <w:rFonts w:eastAsia="Calibri" w:cs="Times New Roman" w:ascii="Times New Roman" w:hAnsi="Times New Roman"/>
                <w:kern w:val="0"/>
                <w:lang w:val="en-US" w:eastAsia="en-US" w:bidi="ar-SA"/>
              </w:rPr>
              <w:t>Intersection</w:t>
            </w:r>
          </w:p>
          <w:p>
            <w:pPr>
              <w:pStyle w:val="Compact"/>
              <w:widowControl/>
              <w:suppressAutoHyphens w:val="true"/>
              <w:spacing w:before="36" w:after="36"/>
              <w:jc w:val="both"/>
              <w:rPr>
                <w:rFonts w:ascii="Times New Roman" w:hAnsi="Times New Roman" w:cs="Times New Roman"/>
              </w:rPr>
            </w:pPr>
            <w:r>
              <w:rPr>
                <w:rFonts w:eastAsia="Calibri" w:cs="Times New Roman" w:ascii="Times New Roman" w:hAnsi="Times New Roman"/>
                <w:kern w:val="0"/>
                <w:lang w:val="en-US" w:eastAsia="en-US" w:bidi="ar-SA"/>
              </w:rPr>
              <w:t>Midblock</w:t>
            </w:r>
          </w:p>
        </w:tc>
        <w:tc>
          <w:tcPr>
            <w:tcW w:w="1619" w:type="dxa"/>
            <w:tcBorders/>
          </w:tcPr>
          <w:p>
            <w:pPr>
              <w:pStyle w:val="Compact"/>
              <w:widowControl/>
              <w:suppressAutoHyphens w:val="true"/>
              <w:spacing w:before="36" w:after="36"/>
              <w:jc w:val="both"/>
              <w:rPr>
                <w:rFonts w:ascii="Times New Roman" w:hAnsi="Times New Roman" w:cs="Times New Roman"/>
              </w:rPr>
            </w:pPr>
            <w:r>
              <w:rPr>
                <w:rFonts w:eastAsia="Calibri" w:cs="Times New Roman" w:ascii="Times New Roman" w:hAnsi="Times New Roman"/>
                <w:kern w:val="0"/>
                <w:lang w:val="en-US" w:eastAsia="en-US" w:bidi="ar-SA"/>
              </w:rPr>
            </w:r>
          </w:p>
          <w:p>
            <w:pPr>
              <w:pStyle w:val="Compact"/>
              <w:widowControl/>
              <w:suppressAutoHyphens w:val="true"/>
              <w:jc w:val="both"/>
              <w:rPr>
                <w:rFonts w:ascii="Times New Roman" w:hAnsi="Times New Roman" w:cs="Times New Roman"/>
              </w:rPr>
            </w:pPr>
            <w:r>
              <w:rPr>
                <w:rFonts w:eastAsia="Calibri" w:cs="Times New Roman" w:ascii="Times New Roman" w:hAnsi="Times New Roman"/>
                <w:kern w:val="0"/>
                <w:lang w:val="en-US" w:eastAsia="en-US" w:bidi="ar-SA"/>
              </w:rPr>
              <w:t>8555 (27.8)</w:t>
            </w:r>
          </w:p>
          <w:p>
            <w:pPr>
              <w:pStyle w:val="Compact"/>
              <w:widowControl/>
              <w:suppressAutoHyphens w:val="true"/>
              <w:spacing w:before="36" w:after="36"/>
              <w:jc w:val="both"/>
              <w:rPr>
                <w:rFonts w:ascii="Times New Roman" w:hAnsi="Times New Roman" w:cs="Times New Roman"/>
              </w:rPr>
            </w:pPr>
            <w:r>
              <w:rPr>
                <w:rFonts w:eastAsia="Calibri" w:cs="Times New Roman" w:ascii="Times New Roman" w:hAnsi="Times New Roman"/>
                <w:kern w:val="0"/>
                <w:lang w:val="en-US" w:eastAsia="en-US" w:bidi="ar-SA"/>
              </w:rPr>
              <w:t>22271 (72.2)</w:t>
            </w:r>
          </w:p>
        </w:tc>
        <w:tc>
          <w:tcPr>
            <w:tcW w:w="1351" w:type="dxa"/>
            <w:tcBorders/>
          </w:tcPr>
          <w:p>
            <w:pPr>
              <w:pStyle w:val="Compact"/>
              <w:widowControl/>
              <w:suppressAutoHyphens w:val="true"/>
              <w:spacing w:before="36" w:after="36"/>
              <w:jc w:val="both"/>
              <w:rPr>
                <w:rFonts w:ascii="Times New Roman" w:hAnsi="Times New Roman" w:cs="Times New Roman"/>
              </w:rPr>
            </w:pPr>
            <w:r>
              <w:rPr>
                <w:rFonts w:eastAsia="Calibri" w:cs="Times New Roman" w:ascii="Times New Roman" w:hAnsi="Times New Roman"/>
                <w:kern w:val="0"/>
                <w:lang w:val="en-US" w:eastAsia="en-US" w:bidi="ar-SA"/>
              </w:rPr>
            </w:r>
          </w:p>
          <w:p>
            <w:pPr>
              <w:pStyle w:val="Compact"/>
              <w:widowControl/>
              <w:suppressAutoHyphens w:val="true"/>
              <w:jc w:val="both"/>
              <w:rPr>
                <w:rFonts w:ascii="Times New Roman" w:hAnsi="Times New Roman" w:cs="Times New Roman"/>
              </w:rPr>
            </w:pPr>
            <w:r>
              <w:rPr>
                <w:rFonts w:eastAsia="Calibri" w:cs="Times New Roman" w:ascii="Times New Roman" w:hAnsi="Times New Roman"/>
                <w:kern w:val="0"/>
                <w:lang w:val="en-US" w:eastAsia="en-US" w:bidi="ar-SA"/>
              </w:rPr>
              <w:t>85 (21.5)</w:t>
            </w:r>
          </w:p>
          <w:p>
            <w:pPr>
              <w:pStyle w:val="Compact"/>
              <w:widowControl/>
              <w:suppressAutoHyphens w:val="true"/>
              <w:spacing w:before="36" w:after="36"/>
              <w:jc w:val="both"/>
              <w:rPr>
                <w:rFonts w:ascii="Times New Roman" w:hAnsi="Times New Roman" w:cs="Times New Roman"/>
              </w:rPr>
            </w:pPr>
            <w:r>
              <w:rPr>
                <w:rFonts w:eastAsia="Calibri" w:cs="Times New Roman" w:ascii="Times New Roman" w:hAnsi="Times New Roman"/>
                <w:kern w:val="0"/>
                <w:lang w:val="en-US" w:eastAsia="en-US" w:bidi="ar-SA"/>
              </w:rPr>
              <w:t>310 (78.5)</w:t>
            </w:r>
          </w:p>
        </w:tc>
        <w:tc>
          <w:tcPr>
            <w:tcW w:w="2700" w:type="dxa"/>
            <w:tcBorders/>
          </w:tcPr>
          <w:p>
            <w:pPr>
              <w:pStyle w:val="Compact"/>
              <w:widowControl/>
              <w:suppressAutoHyphens w:val="true"/>
              <w:spacing w:before="36" w:after="36"/>
              <w:jc w:val="both"/>
              <w:rPr>
                <w:rFonts w:ascii="Times New Roman" w:hAnsi="Times New Roman" w:cs="Times New Roman"/>
              </w:rPr>
            </w:pPr>
            <w:r>
              <w:rPr>
                <w:rFonts w:eastAsia="Calibri" w:cs="Times New Roman" w:ascii="Times New Roman" w:hAnsi="Times New Roman"/>
                <w:kern w:val="0"/>
                <w:lang w:val="en-US" w:eastAsia="en-US" w:bidi="ar-SA"/>
              </w:rPr>
            </w:r>
          </w:p>
          <w:p>
            <w:pPr>
              <w:pStyle w:val="Compact"/>
              <w:widowControl/>
              <w:suppressAutoHyphens w:val="true"/>
              <w:jc w:val="both"/>
              <w:rPr>
                <w:rFonts w:ascii="Times New Roman" w:hAnsi="Times New Roman" w:cs="Times New Roman"/>
              </w:rPr>
            </w:pPr>
            <w:r>
              <w:rPr>
                <w:rFonts w:eastAsia="Calibri" w:cs="Times New Roman" w:ascii="Times New Roman" w:hAnsi="Times New Roman"/>
                <w:kern w:val="0"/>
                <w:lang w:val="en-US" w:eastAsia="en-US" w:bidi="ar-SA"/>
              </w:rPr>
              <w:t>1</w:t>
            </w:r>
          </w:p>
          <w:p>
            <w:pPr>
              <w:pStyle w:val="Compact"/>
              <w:widowControl/>
              <w:suppressAutoHyphens w:val="true"/>
              <w:spacing w:before="36" w:after="36"/>
              <w:jc w:val="both"/>
              <w:rPr>
                <w:rFonts w:ascii="Times New Roman" w:hAnsi="Times New Roman" w:cs="Times New Roman"/>
              </w:rPr>
            </w:pPr>
            <w:r>
              <w:rPr>
                <w:rFonts w:eastAsia="Calibri" w:cs="Times New Roman" w:ascii="Times New Roman" w:hAnsi="Times New Roman"/>
                <w:kern w:val="0"/>
                <w:lang w:val="en-US" w:eastAsia="en-US" w:bidi="ar-SA"/>
              </w:rPr>
              <w:t>1.4 (1.11, 1.79)</w:t>
            </w:r>
          </w:p>
        </w:tc>
        <w:tc>
          <w:tcPr>
            <w:tcW w:w="2430" w:type="dxa"/>
            <w:tcBorders/>
          </w:tcPr>
          <w:p>
            <w:pPr>
              <w:pStyle w:val="Compact"/>
              <w:widowControl/>
              <w:suppressAutoHyphens w:val="true"/>
              <w:spacing w:before="36" w:after="36"/>
              <w:jc w:val="both"/>
              <w:rPr>
                <w:rFonts w:ascii="Times New Roman" w:hAnsi="Times New Roman" w:cs="Times New Roman"/>
              </w:rPr>
            </w:pPr>
            <w:r>
              <w:rPr>
                <w:rFonts w:eastAsia="Calibri" w:cs="Times New Roman" w:ascii="Times New Roman" w:hAnsi="Times New Roman"/>
                <w:kern w:val="0"/>
                <w:lang w:val="en-US" w:eastAsia="en-US" w:bidi="ar-SA"/>
              </w:rPr>
            </w:r>
          </w:p>
          <w:p>
            <w:pPr>
              <w:pStyle w:val="Compact"/>
              <w:widowControl/>
              <w:suppressAutoHyphens w:val="true"/>
              <w:jc w:val="both"/>
              <w:rPr>
                <w:rFonts w:ascii="Times New Roman" w:hAnsi="Times New Roman" w:cs="Times New Roman"/>
              </w:rPr>
            </w:pPr>
            <w:r>
              <w:rPr>
                <w:rFonts w:eastAsia="Calibri" w:cs="Times New Roman" w:ascii="Times New Roman" w:hAnsi="Times New Roman"/>
                <w:kern w:val="0"/>
                <w:lang w:val="en-US" w:eastAsia="en-US" w:bidi="ar-SA"/>
              </w:rPr>
              <w:t>1</w:t>
            </w:r>
          </w:p>
          <w:p>
            <w:pPr>
              <w:pStyle w:val="Compact"/>
              <w:widowControl/>
              <w:suppressAutoHyphens w:val="true"/>
              <w:spacing w:before="36" w:after="36"/>
              <w:jc w:val="both"/>
              <w:rPr>
                <w:rFonts w:ascii="Times New Roman" w:hAnsi="Times New Roman" w:cs="Times New Roman"/>
              </w:rPr>
            </w:pPr>
            <w:r>
              <w:rPr>
                <w:rFonts w:eastAsia="Calibri" w:cs="Times New Roman" w:ascii="Times New Roman" w:hAnsi="Times New Roman"/>
                <w:kern w:val="0"/>
                <w:lang w:val="en-US" w:eastAsia="en-US" w:bidi="ar-SA"/>
              </w:rPr>
              <w:t>0.93 (0.6, 1.45)</w:t>
            </w:r>
          </w:p>
        </w:tc>
      </w:tr>
      <w:tr>
        <w:trPr/>
        <w:tc>
          <w:tcPr>
            <w:tcW w:w="2970" w:type="dxa"/>
            <w:tcBorders/>
          </w:tcPr>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District</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Central</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East</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Kemari</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Korangi</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Malir</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South</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West</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Out of city</w:t>
            </w:r>
          </w:p>
        </w:tc>
        <w:tc>
          <w:tcPr>
            <w:tcW w:w="1619" w:type="dxa"/>
            <w:tcBorders/>
          </w:tcPr>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7670 (24.9)</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4871 (15.8)</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1460 (4.7)</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3206 (10.4)</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1694 (5.5)</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9252 (30.0)</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1787 (5.8)</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cs="Times New Roman" w:ascii="Times New Roman" w:hAnsi="Times New Roman"/>
                <w:kern w:val="0"/>
                <w:sz w:val="24"/>
                <w:szCs w:val="24"/>
                <w:lang w:val="en-US" w:eastAsia="en-US" w:bidi="ar-SA"/>
              </w:rPr>
              <w:t>886 (2.9)</w:t>
            </w:r>
          </w:p>
        </w:tc>
        <w:tc>
          <w:tcPr>
            <w:tcW w:w="1351" w:type="dxa"/>
            <w:tcBorders/>
          </w:tcPr>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64 (16.2)</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52 (13.2)</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43 (10.9)</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63 (15.9)</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43 (10.9)</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84 (21.3)</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22 (5.6)</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cs="Times New Roman" w:ascii="Times New Roman" w:hAnsi="Times New Roman"/>
                <w:kern w:val="0"/>
                <w:sz w:val="24"/>
                <w:szCs w:val="24"/>
                <w:lang w:val="en-US" w:eastAsia="en-US" w:bidi="ar-SA"/>
              </w:rPr>
              <w:t>24 (6.1)</w:t>
            </w:r>
          </w:p>
        </w:tc>
        <w:tc>
          <w:tcPr>
            <w:tcW w:w="2700" w:type="dxa"/>
            <w:tcBorders/>
          </w:tcPr>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1.28 (0.88, 1.85)</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3.53 (2.37, 5.2)</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2.36 (1.66, 3.35)</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3.04 (2.05, 4.48)</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1.09 (0.79, 1.51)</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1.48 (0.89, 2.36)</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3.25 (1.98, 5.14)</w:t>
            </w:r>
          </w:p>
        </w:tc>
        <w:tc>
          <w:tcPr>
            <w:tcW w:w="2430" w:type="dxa"/>
            <w:tcBorders/>
          </w:tcPr>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1.00 (0.45, 2.22)</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0.65 (0.21, 1.93)</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1.06 (0.46, 2.43)</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1.31 (0.55, 3.01)</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0.98 (0.44, 2.19)</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0.99 (0.37. 2.37)</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1.15 (0.45, 2.87)</w:t>
            </w:r>
          </w:p>
        </w:tc>
      </w:tr>
      <w:tr>
        <w:trPr>
          <w:trHeight w:val="813" w:hRule="atLeast"/>
        </w:trPr>
        <w:tc>
          <w:tcPr>
            <w:tcW w:w="2970" w:type="dxa"/>
            <w:tcBorders/>
          </w:tcPr>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Helmet use</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Yes</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No</w:t>
            </w:r>
          </w:p>
        </w:tc>
        <w:tc>
          <w:tcPr>
            <w:tcW w:w="1619" w:type="dxa"/>
            <w:tcBorders/>
          </w:tcPr>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1121 (3.6)</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cs="Times New Roman" w:ascii="Times New Roman" w:hAnsi="Times New Roman"/>
                <w:kern w:val="0"/>
                <w:sz w:val="24"/>
                <w:szCs w:val="24"/>
                <w:lang w:val="en-US" w:eastAsia="en-US" w:bidi="ar-SA"/>
              </w:rPr>
              <w:t>29705 (96.4)</w:t>
            </w:r>
          </w:p>
        </w:tc>
        <w:tc>
          <w:tcPr>
            <w:tcW w:w="1351" w:type="dxa"/>
            <w:tcBorders/>
          </w:tcPr>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5 (1.3)     390 (98.7)</w:t>
            </w:r>
          </w:p>
        </w:tc>
        <w:tc>
          <w:tcPr>
            <w:tcW w:w="2700" w:type="dxa"/>
            <w:tcBorders/>
          </w:tcPr>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2.94 (1.36, 8.26)</w:t>
            </w:r>
          </w:p>
        </w:tc>
        <w:tc>
          <w:tcPr>
            <w:tcW w:w="2430" w:type="dxa"/>
            <w:tcBorders/>
          </w:tcPr>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4.51 (0.84, 32.14)</w:t>
            </w:r>
          </w:p>
        </w:tc>
      </w:tr>
      <w:tr>
        <w:trPr/>
        <w:tc>
          <w:tcPr>
            <w:tcW w:w="2970" w:type="dxa"/>
            <w:tcBorders/>
          </w:tcPr>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Patient transfer vehicle</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Ambulance</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Police</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Private</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Public</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Others</w:t>
            </w:r>
          </w:p>
        </w:tc>
        <w:tc>
          <w:tcPr>
            <w:tcW w:w="1619" w:type="dxa"/>
            <w:tcBorders/>
          </w:tcPr>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7412 (24.0)</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54 (0.2)</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22909 (74.3)</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402 (1.3)</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cs="Times New Roman" w:ascii="Times New Roman" w:hAnsi="Times New Roman"/>
                <w:kern w:val="0"/>
                <w:sz w:val="24"/>
                <w:szCs w:val="24"/>
                <w:lang w:val="en-US" w:eastAsia="en-US" w:bidi="ar-SA"/>
              </w:rPr>
              <w:t>49 (0.2)</w:t>
            </w:r>
          </w:p>
        </w:tc>
        <w:tc>
          <w:tcPr>
            <w:tcW w:w="1351" w:type="dxa"/>
            <w:tcBorders/>
          </w:tcPr>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309 (78.2)</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4 (1.0)</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67 (17.0)</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14 (3.5)</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cs="Times New Roman" w:ascii="Times New Roman" w:hAnsi="Times New Roman"/>
                <w:kern w:val="0"/>
                <w:sz w:val="24"/>
                <w:szCs w:val="24"/>
                <w:lang w:val="en-US" w:eastAsia="en-US" w:bidi="ar-SA"/>
              </w:rPr>
              <w:t>1 (0.3)</w:t>
            </w:r>
          </w:p>
        </w:tc>
        <w:tc>
          <w:tcPr>
            <w:tcW w:w="2700" w:type="dxa"/>
            <w:tcBorders/>
          </w:tcPr>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1.78 (0.54, 4.37)</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0.07 (0.05, 0.09)</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0.84 (0.46, 1.39)</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0.49 (0.03, 2.24)</w:t>
            </w:r>
          </w:p>
        </w:tc>
        <w:tc>
          <w:tcPr>
            <w:tcW w:w="2430" w:type="dxa"/>
            <w:tcBorders/>
          </w:tcPr>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0.70 (0.04, 6.46)</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0.26 (0.16, 0.41)</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0.90 (0.32, 2.30)</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0.23 (0.00, 13.95)</w:t>
            </w:r>
          </w:p>
        </w:tc>
      </w:tr>
      <w:tr>
        <w:trPr/>
        <w:tc>
          <w:tcPr>
            <w:tcW w:w="2970" w:type="dxa"/>
            <w:tcBorders/>
          </w:tcPr>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 xml:space="preserve">Hospital </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1</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2</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3</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4</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5</w:t>
            </w:r>
          </w:p>
        </w:tc>
        <w:tc>
          <w:tcPr>
            <w:tcW w:w="1619" w:type="dxa"/>
            <w:tcBorders/>
          </w:tcPr>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11479 (37.2)</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8439 (27.4)</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776 (2.5)</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27 (0.1)</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cs="Times New Roman" w:ascii="Times New Roman" w:hAnsi="Times New Roman"/>
                <w:kern w:val="0"/>
                <w:sz w:val="24"/>
                <w:szCs w:val="24"/>
                <w:lang w:val="en-US" w:eastAsia="en-US" w:bidi="ar-SA"/>
              </w:rPr>
              <w:t>10105 (32.8)</w:t>
            </w:r>
          </w:p>
        </w:tc>
        <w:tc>
          <w:tcPr>
            <w:tcW w:w="1351" w:type="dxa"/>
            <w:tcBorders/>
          </w:tcPr>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198 (50.1)</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93 (23.5)</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10 (2.5)</w:t>
            </w:r>
          </w:p>
          <w:p>
            <w:pPr>
              <w:pStyle w:val="Compact"/>
              <w:widowControl/>
              <w:suppressAutoHyphens w:val="true"/>
              <w:jc w:val="left"/>
              <w:rPr>
                <w:rFonts w:ascii="Times New Roman" w:hAnsi="Times New Roman" w:cs="Times New Roman"/>
              </w:rPr>
            </w:pPr>
            <w:r>
              <w:rPr>
                <w:rFonts w:eastAsia="Calibri" w:cs="Times New Roman" w:ascii="Times New Roman" w:hAnsi="Times New Roman"/>
                <w:kern w:val="0"/>
                <w:lang w:val="en-US" w:eastAsia="en-US" w:bidi="ar-SA"/>
              </w:rPr>
              <w:t>0 (0.0)</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cs="Times New Roman" w:ascii="Times New Roman" w:hAnsi="Times New Roman"/>
                <w:kern w:val="0"/>
                <w:sz w:val="24"/>
                <w:szCs w:val="24"/>
                <w:lang w:val="en-US" w:eastAsia="en-US" w:bidi="ar-SA"/>
              </w:rPr>
              <w:t>94 (23.8)</w:t>
            </w:r>
          </w:p>
        </w:tc>
        <w:tc>
          <w:tcPr>
            <w:tcW w:w="2700" w:type="dxa"/>
            <w:tcBorders/>
          </w:tcPr>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0.64 (0.5, 0.82)</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 xml:space="preserve">0.75 (0.37, 1.34) </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0 (0, 19.99)</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0.54 (0.42, 0.69)</w:t>
            </w:r>
          </w:p>
        </w:tc>
        <w:tc>
          <w:tcPr>
            <w:tcW w:w="2430" w:type="dxa"/>
            <w:tcBorders/>
          </w:tcPr>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0.68 (0.36, 1.26)</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0.05 (0.02, 0.12)</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0.00 (0.00, 195536.21)</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0.94 (0.48, 1.84)</w:t>
            </w:r>
          </w:p>
        </w:tc>
      </w:tr>
      <w:tr>
        <w:trPr/>
        <w:tc>
          <w:tcPr>
            <w:tcW w:w="2970" w:type="dxa"/>
            <w:tcBorders/>
          </w:tcPr>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GCS Score (%)</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13 to 15</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9 to 12</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6 to 8</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4 to 5</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3</w:t>
            </w:r>
          </w:p>
        </w:tc>
        <w:tc>
          <w:tcPr>
            <w:tcW w:w="1619" w:type="dxa"/>
            <w:tcBorders/>
          </w:tcPr>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29336 (95.2)</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1218 (4.0)</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182 (0.6)</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41 (0.1)</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cs="Times New Roman" w:ascii="Times New Roman" w:hAnsi="Times New Roman"/>
                <w:kern w:val="0"/>
                <w:sz w:val="24"/>
                <w:szCs w:val="24"/>
                <w:lang w:val="en-US" w:eastAsia="en-US" w:bidi="ar-SA"/>
              </w:rPr>
              <w:t>49 (0.2)</w:t>
            </w:r>
          </w:p>
        </w:tc>
        <w:tc>
          <w:tcPr>
            <w:tcW w:w="1351" w:type="dxa"/>
            <w:tcBorders/>
          </w:tcPr>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54 (13.7)</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24 (6.1)</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17 (4.3)</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8 (2.0)</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cs="Times New Roman" w:ascii="Times New Roman" w:hAnsi="Times New Roman"/>
                <w:kern w:val="0"/>
                <w:sz w:val="24"/>
                <w:szCs w:val="24"/>
                <w:lang w:val="en-US" w:eastAsia="en-US" w:bidi="ar-SA"/>
              </w:rPr>
              <w:t>292 (73.9)</w:t>
            </w:r>
          </w:p>
        </w:tc>
        <w:tc>
          <w:tcPr>
            <w:tcW w:w="2700" w:type="dxa"/>
            <w:tcBorders/>
          </w:tcPr>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10.7 (6.48, 17.16)</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 xml:space="preserve">50.74 (28.08, 87.4) </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106 (44.38, 225.85)</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3237.38  (2186.13, 4903.91)</w:t>
            </w:r>
          </w:p>
        </w:tc>
        <w:tc>
          <w:tcPr>
            <w:tcW w:w="2430" w:type="dxa"/>
            <w:tcBorders/>
          </w:tcPr>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1.94 (1.04, 3.53)</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3.57 (1.70, 7.28)</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6.38 (2.20, 17.29)</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602.26 (365.76, 1011.74)</w:t>
            </w:r>
          </w:p>
        </w:tc>
      </w:tr>
      <w:tr>
        <w:trPr>
          <w:trHeight w:val="620" w:hRule="atLeast"/>
        </w:trPr>
        <w:tc>
          <w:tcPr>
            <w:tcW w:w="2970" w:type="dxa"/>
            <w:tcBorders/>
          </w:tcPr>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Injury Severity score</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Less than 16</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More than or equal to 16</w:t>
            </w:r>
          </w:p>
        </w:tc>
        <w:tc>
          <w:tcPr>
            <w:tcW w:w="1619" w:type="dxa"/>
            <w:tcBorders/>
          </w:tcPr>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30351 (98.5)</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cs="Times New Roman" w:ascii="Times New Roman" w:hAnsi="Times New Roman"/>
                <w:kern w:val="0"/>
                <w:sz w:val="24"/>
                <w:szCs w:val="24"/>
                <w:lang w:val="en-US" w:eastAsia="en-US" w:bidi="ar-SA"/>
              </w:rPr>
              <w:t>475 (1.5)</w:t>
            </w:r>
          </w:p>
        </w:tc>
        <w:tc>
          <w:tcPr>
            <w:tcW w:w="1351" w:type="dxa"/>
            <w:tcBorders/>
          </w:tcPr>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95 (24.1)</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cs="Times New Roman" w:ascii="Times New Roman" w:hAnsi="Times New Roman"/>
                <w:kern w:val="0"/>
                <w:sz w:val="24"/>
                <w:szCs w:val="24"/>
                <w:lang w:val="en-US" w:eastAsia="en-US" w:bidi="ar-SA"/>
              </w:rPr>
              <w:t>300 (75.9)</w:t>
            </w:r>
          </w:p>
        </w:tc>
        <w:tc>
          <w:tcPr>
            <w:tcW w:w="2700" w:type="dxa"/>
            <w:tcBorders/>
          </w:tcPr>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201.78 (158.1, 259.69)</w:t>
            </w:r>
          </w:p>
        </w:tc>
        <w:tc>
          <w:tcPr>
            <w:tcW w:w="2430" w:type="dxa"/>
            <w:tcBorders/>
          </w:tcPr>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33.51  (20.48, 55.21)</w:t>
            </w:r>
          </w:p>
        </w:tc>
      </w:tr>
    </w:tbl>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jc w:val="both"/>
        <w:rPr>
          <w:rFonts w:ascii="Times New Roman" w:hAnsi="Times New Roman" w:cs="Times New Roman"/>
          <w:ins w:id="183" w:author="Martin Gerdin Wärnberg" w:date="2021-07-20T10:04:12Z"/>
          <w:sz w:val="24"/>
          <w:szCs w:val="24"/>
        </w:rPr>
      </w:pPr>
      <w:r>
        <w:rPr>
          <w:rFonts w:cs="Times New Roman" w:ascii="Times New Roman" w:hAnsi="Times New Roman"/>
          <w:sz w:val="24"/>
          <w:szCs w:val="24"/>
        </w:rPr>
        <w:t xml:space="preserve">Table 4 shows unadjusted and adjusted associations of age group with severe injury (ISS =&gt; 16). The age group 18-19 years was associated with higher odds of severe injury (unadjusted OR 1.08; 95% CIs 0.91, 1.29, and aOR 1.23; 95% CIs 0.95, 1.60) while the odds are lower for age group 13-17 years (OR </w:t>
      </w:r>
      <w:r>
        <w:rPr>
          <w:rFonts w:eastAsia="Times New Roman" w:cs="Times New Roman" w:ascii="Times New Roman" w:hAnsi="Times New Roman"/>
          <w:sz w:val="24"/>
          <w:szCs w:val="24"/>
        </w:rPr>
        <w:t>0.9; 95% CIs 0.74, 1.08 and aOR 0.84 95% CIs 0.63, 1.13)</w:t>
      </w:r>
      <w:r>
        <w:rPr>
          <w:rFonts w:cs="Times New Roman" w:ascii="Times New Roman" w:hAnsi="Times New Roman"/>
          <w:sz w:val="24"/>
          <w:szCs w:val="24"/>
        </w:rPr>
        <w:t xml:space="preserve">. All these associations of age with severity of injuries were without statistical significance </w:t>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t>Motorcyclists who were professionals had higher unadjusted and adjusted odds with no statistical significance. Darkness versus daylight (OR 0.86; 95% CIs 0.74, 0.99 and aOR 1.08; 95% CIs 0.88, 1.33) and summer versus winters (OR 0.89; 95% CIs 0.77, 1.04 and aOR 1.06 95% CIs 0.86, 1.32) while weekend had higher unadjusted and lower adjusted odds (OR 1.03; 95% CIs 0.89, 1.2 and aOR 0.99; 95% CIs 0.80, 1.22) for severe injuries. Midblock crash was associated with higher odds of severe injuries in unadjusted as well as adjusted analysis (OR 2.02; 95% CIs 1.67, 2.46 and aOR 1.60; 95% CIs 1.24, 2.08). Two districts had higher odds in unadjusted analysis but turned lower odds when adjusted with statistical significance. No use of helmet had lower odds of severe injuries in unadjusted analysis (OR 0.87; 95% CIs 0.62, 1.26) and higher adjusted odds ratio (aOR 2.70; 95% CIs 1.67, 4.47). Transfer to hospital through private vehicles had lower odds of severe injuries (OR 0.07 95% CIs 0.06, 0.08 and aOR 0.32, 95% CIs 0.25, 0.40). Hospital had statistically significant odds ratios in both unadjusted and adjusted analysis; two hospitals had lower while other two had higher odds of severe injuries. Low GCS had linear relationship with severe injuries in unadjusted analysis and also had higher adjusted odds with statistical significance.</w:t>
      </w:r>
      <w:r>
        <w:br w:type="page"/>
      </w:r>
    </w:p>
    <w:tbl>
      <w:tblPr>
        <w:tblStyle w:val="TableGrid1"/>
        <w:tblW w:w="10890" w:type="dxa"/>
        <w:jc w:val="left"/>
        <w:tblInd w:w="-450" w:type="dxa"/>
        <w:tblLayout w:type="fixed"/>
        <w:tblCellMar>
          <w:top w:w="0" w:type="dxa"/>
          <w:left w:w="108" w:type="dxa"/>
          <w:bottom w:w="0" w:type="dxa"/>
          <w:right w:w="108" w:type="dxa"/>
        </w:tblCellMar>
        <w:tblLook w:val="04a0" w:noHBand="0" w:noVBand="1" w:firstColumn="1" w:lastRow="0" w:lastColumn="0" w:firstRow="1"/>
      </w:tblPr>
      <w:tblGrid>
        <w:gridCol w:w="2610"/>
        <w:gridCol w:w="1800"/>
        <w:gridCol w:w="1530"/>
        <w:gridCol w:w="2609"/>
        <w:gridCol w:w="2341"/>
      </w:tblGrid>
      <w:tr>
        <w:trPr/>
        <w:tc>
          <w:tcPr>
            <w:tcW w:w="10890" w:type="dxa"/>
            <w:gridSpan w:val="5"/>
            <w:tcBorders>
              <w:top w:val="nil"/>
              <w:left w:val="nil"/>
              <w:right w:val="nil"/>
            </w:tcBorders>
          </w:tcPr>
          <w:p>
            <w:pPr>
              <w:pStyle w:val="Normal"/>
              <w:pageBreakBefore/>
              <w:widowControl/>
              <w:suppressAutoHyphens w:val="true"/>
              <w:spacing w:lineRule="auto" w:line="240" w:before="0" w:after="0"/>
              <w:contextualSpacing/>
              <w:jc w:val="left"/>
              <w:rPr>
                <w:rFonts w:ascii="Times New Roman" w:hAnsi="Times New Roman" w:eastAsia="Times New Roman" w:cs="Times New Roman"/>
                <w:b/>
                <w:b/>
                <w:sz w:val="24"/>
                <w:szCs w:val="24"/>
              </w:rPr>
            </w:pPr>
            <w:bookmarkStart w:id="0" w:name="_GoBack"/>
            <w:bookmarkEnd w:id="0"/>
            <w:r>
              <w:rPr>
                <w:rFonts w:eastAsia="Times New Roman" w:cs="Times New Roman" w:ascii="Times New Roman" w:hAnsi="Times New Roman"/>
                <w:b/>
                <w:kern w:val="0"/>
                <w:sz w:val="24"/>
                <w:szCs w:val="24"/>
                <w:lang w:val="en-US" w:eastAsia="en-US" w:bidi="ar-SA"/>
              </w:rPr>
              <w:t>Table 4: Univariate and Multivariable association of Injury severity with age of young motorcyclists (n=31,221)</w:t>
            </w:r>
          </w:p>
        </w:tc>
      </w:tr>
      <w:tr>
        <w:trPr/>
        <w:tc>
          <w:tcPr>
            <w:tcW w:w="2610" w:type="dxa"/>
            <w:tcBorders/>
          </w:tcPr>
          <w:p>
            <w:pPr>
              <w:pStyle w:val="Normal"/>
              <w:widowControl/>
              <w:suppressAutoHyphens w:val="true"/>
              <w:spacing w:lineRule="auto" w:line="240" w:before="0" w:after="0"/>
              <w:contextualSpacing/>
              <w:jc w:val="center"/>
              <w:rPr>
                <w:rFonts w:ascii="Times New Roman" w:hAnsi="Times New Roman" w:eastAsia="Times New Roman" w:cs="Times New Roman"/>
                <w:b/>
                <w:b/>
                <w:spacing w:val="-10"/>
                <w:kern w:val="2"/>
                <w:sz w:val="24"/>
                <w:szCs w:val="24"/>
              </w:rPr>
            </w:pPr>
            <w:r>
              <w:rPr>
                <w:rFonts w:eastAsia="Times New Roman" w:cs="Times New Roman" w:ascii="Times New Roman" w:hAnsi="Times New Roman"/>
                <w:b/>
                <w:spacing w:val="-10"/>
                <w:kern w:val="2"/>
                <w:sz w:val="24"/>
                <w:szCs w:val="24"/>
                <w:lang w:val="en-US" w:eastAsia="en-US" w:bidi="ar-SA"/>
              </w:rPr>
              <w:t>Variables</w:t>
            </w:r>
          </w:p>
        </w:tc>
        <w:tc>
          <w:tcPr>
            <w:tcW w:w="1800" w:type="dxa"/>
            <w:tcBorders/>
          </w:tcPr>
          <w:p>
            <w:pPr>
              <w:pStyle w:val="Normal"/>
              <w:widowControl/>
              <w:suppressAutoHyphens w:val="true"/>
              <w:spacing w:lineRule="auto" w:line="240" w:before="0" w:after="0"/>
              <w:contextualSpacing/>
              <w:jc w:val="left"/>
              <w:rPr>
                <w:rFonts w:ascii="Times New Roman" w:hAnsi="Times New Roman" w:eastAsia="Times New Roman" w:cs="Times New Roman"/>
                <w:b/>
                <w:b/>
                <w:spacing w:val="-10"/>
                <w:kern w:val="2"/>
                <w:sz w:val="24"/>
                <w:szCs w:val="24"/>
              </w:rPr>
            </w:pPr>
            <w:r>
              <w:rPr>
                <w:rFonts w:eastAsia="Times New Roman" w:cs="Times New Roman" w:ascii="Times New Roman" w:hAnsi="Times New Roman"/>
                <w:b/>
                <w:spacing w:val="-10"/>
                <w:kern w:val="2"/>
                <w:sz w:val="24"/>
                <w:szCs w:val="24"/>
                <w:lang w:val="en-US" w:eastAsia="en-US" w:bidi="ar-SA"/>
              </w:rPr>
              <w:t>ISS less than 16</w:t>
            </w:r>
          </w:p>
          <w:p>
            <w:pPr>
              <w:pStyle w:val="Normal"/>
              <w:widowControl/>
              <w:suppressAutoHyphens w:val="true"/>
              <w:spacing w:lineRule="auto" w:line="240" w:before="0" w:after="0"/>
              <w:contextualSpacing/>
              <w:jc w:val="left"/>
              <w:rPr>
                <w:rFonts w:ascii="Times New Roman" w:hAnsi="Times New Roman" w:eastAsia="Times New Roman" w:cs="Times New Roman"/>
                <w:b/>
                <w:b/>
                <w:spacing w:val="-10"/>
                <w:kern w:val="2"/>
                <w:sz w:val="24"/>
                <w:szCs w:val="24"/>
              </w:rPr>
            </w:pPr>
            <w:r>
              <w:rPr>
                <w:rFonts w:eastAsia="Times New Roman" w:cs="Times New Roman" w:ascii="Times New Roman" w:hAnsi="Times New Roman"/>
                <w:b/>
                <w:spacing w:val="-10"/>
                <w:kern w:val="2"/>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eastAsia="Times New Roman" w:cs="Times New Roman"/>
                <w:b/>
                <w:b/>
                <w:spacing w:val="-10"/>
                <w:kern w:val="2"/>
                <w:sz w:val="24"/>
                <w:szCs w:val="24"/>
              </w:rPr>
            </w:pPr>
            <w:r>
              <w:rPr>
                <w:rFonts w:eastAsia="Times New Roman" w:cs="Times New Roman" w:ascii="Times New Roman" w:hAnsi="Times New Roman"/>
                <w:b/>
                <w:spacing w:val="-10"/>
                <w:kern w:val="2"/>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 xml:space="preserve">n = </w:t>
            </w:r>
            <w:r>
              <w:rPr>
                <w:rFonts w:cs="Times New Roman" w:ascii="Times New Roman" w:hAnsi="Times New Roman"/>
                <w:sz w:val="24"/>
                <w:szCs w:val="24"/>
                <w:lang w:val="en-US" w:eastAsia="en-US" w:bidi="ar-SA"/>
              </w:rPr>
              <w:t>30446</w:t>
            </w:r>
          </w:p>
        </w:tc>
        <w:tc>
          <w:tcPr>
            <w:tcW w:w="1530" w:type="dxa"/>
            <w:tcBorders/>
          </w:tcPr>
          <w:p>
            <w:pPr>
              <w:pStyle w:val="Normal"/>
              <w:widowControl/>
              <w:suppressAutoHyphens w:val="true"/>
              <w:spacing w:lineRule="auto" w:line="240" w:before="0" w:after="0"/>
              <w:contextualSpacing/>
              <w:jc w:val="left"/>
              <w:rPr>
                <w:rFonts w:ascii="Times New Roman" w:hAnsi="Times New Roman" w:eastAsia="Times New Roman" w:cs="Times New Roman"/>
                <w:b/>
                <w:b/>
                <w:spacing w:val="-10"/>
                <w:kern w:val="2"/>
                <w:sz w:val="24"/>
                <w:szCs w:val="24"/>
              </w:rPr>
            </w:pPr>
            <w:r>
              <w:rPr>
                <w:rFonts w:eastAsia="Times New Roman" w:cs="Times New Roman" w:ascii="Times New Roman" w:hAnsi="Times New Roman"/>
                <w:b/>
                <w:spacing w:val="-10"/>
                <w:kern w:val="2"/>
                <w:sz w:val="24"/>
                <w:szCs w:val="24"/>
                <w:lang w:val="en-US" w:eastAsia="en-US" w:bidi="ar-SA"/>
              </w:rPr>
              <w:t>ISS more than or equal to 16</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 xml:space="preserve">n = </w:t>
            </w:r>
            <w:r>
              <w:rPr>
                <w:rFonts w:cs="Times New Roman" w:ascii="Times New Roman" w:hAnsi="Times New Roman"/>
                <w:sz w:val="24"/>
                <w:szCs w:val="24"/>
                <w:lang w:val="en-US" w:eastAsia="en-US" w:bidi="ar-SA"/>
              </w:rPr>
              <w:t>775</w:t>
            </w:r>
          </w:p>
        </w:tc>
        <w:tc>
          <w:tcPr>
            <w:tcW w:w="2609" w:type="dxa"/>
            <w:tcBorders/>
          </w:tcPr>
          <w:p>
            <w:pPr>
              <w:pStyle w:val="Normal"/>
              <w:widowControl/>
              <w:suppressAutoHyphens w:val="true"/>
              <w:spacing w:lineRule="auto" w:line="240" w:before="0" w:after="0"/>
              <w:contextualSpacing/>
              <w:jc w:val="left"/>
              <w:rPr>
                <w:rFonts w:ascii="Times New Roman" w:hAnsi="Times New Roman" w:eastAsia="Times New Roman" w:cs="Times New Roman"/>
                <w:b/>
                <w:b/>
                <w:spacing w:val="-10"/>
                <w:kern w:val="2"/>
                <w:sz w:val="24"/>
                <w:szCs w:val="24"/>
              </w:rPr>
            </w:pPr>
            <w:r>
              <w:rPr>
                <w:rFonts w:eastAsia="Times New Roman" w:cs="Times New Roman" w:ascii="Times New Roman" w:hAnsi="Times New Roman"/>
                <w:b/>
                <w:spacing w:val="-10"/>
                <w:kern w:val="2"/>
                <w:sz w:val="24"/>
                <w:szCs w:val="24"/>
                <w:lang w:val="en-US" w:eastAsia="en-US" w:bidi="ar-SA"/>
              </w:rPr>
              <w:t xml:space="preserve">Unadjusted ORs </w:t>
            </w:r>
          </w:p>
          <w:p>
            <w:pPr>
              <w:pStyle w:val="Normal"/>
              <w:widowControl/>
              <w:suppressAutoHyphens w:val="true"/>
              <w:spacing w:lineRule="auto" w:line="240" w:before="0" w:after="0"/>
              <w:contextualSpacing/>
              <w:jc w:val="left"/>
              <w:rPr>
                <w:rFonts w:ascii="Times New Roman" w:hAnsi="Times New Roman" w:eastAsia="Times New Roman" w:cs="Times New Roman"/>
                <w:b/>
                <w:b/>
                <w:spacing w:val="-10"/>
                <w:kern w:val="2"/>
                <w:sz w:val="24"/>
                <w:szCs w:val="24"/>
              </w:rPr>
            </w:pPr>
            <w:r>
              <w:rPr>
                <w:rFonts w:eastAsia="Times New Roman" w:cs="Times New Roman" w:ascii="Times New Roman" w:hAnsi="Times New Roman"/>
                <w:b/>
                <w:spacing w:val="-10"/>
                <w:kern w:val="2"/>
                <w:sz w:val="24"/>
                <w:szCs w:val="24"/>
                <w:lang w:val="en-US" w:eastAsia="en-US" w:bidi="ar-SA"/>
              </w:rPr>
              <w:t>(95% CIs)</w:t>
            </w:r>
          </w:p>
        </w:tc>
        <w:tc>
          <w:tcPr>
            <w:tcW w:w="2341" w:type="dxa"/>
            <w:tcBorders/>
          </w:tcPr>
          <w:p>
            <w:pPr>
              <w:pStyle w:val="Normal"/>
              <w:widowControl/>
              <w:suppressAutoHyphens w:val="true"/>
              <w:spacing w:lineRule="auto" w:line="240" w:before="0" w:after="0"/>
              <w:contextualSpacing/>
              <w:jc w:val="left"/>
              <w:rPr>
                <w:rFonts w:ascii="Times New Roman" w:hAnsi="Times New Roman" w:eastAsia="Times New Roman" w:cs="Times New Roman"/>
                <w:b/>
                <w:b/>
                <w:spacing w:val="-10"/>
                <w:kern w:val="2"/>
                <w:sz w:val="24"/>
                <w:szCs w:val="24"/>
              </w:rPr>
            </w:pPr>
            <w:r>
              <w:rPr>
                <w:rFonts w:eastAsia="Times New Roman" w:cs="Times New Roman" w:ascii="Times New Roman" w:hAnsi="Times New Roman"/>
                <w:b/>
                <w:spacing w:val="-10"/>
                <w:kern w:val="2"/>
                <w:sz w:val="24"/>
                <w:szCs w:val="24"/>
                <w:lang w:val="en-US" w:eastAsia="en-US" w:bidi="ar-SA"/>
              </w:rPr>
              <w:t xml:space="preserve">Adjusted ORs </w:t>
            </w:r>
          </w:p>
          <w:p>
            <w:pPr>
              <w:pStyle w:val="Normal"/>
              <w:widowControl/>
              <w:suppressAutoHyphens w:val="true"/>
              <w:spacing w:lineRule="auto" w:line="240" w:before="0" w:after="0"/>
              <w:contextualSpacing/>
              <w:jc w:val="left"/>
              <w:rPr>
                <w:rFonts w:ascii="Times New Roman" w:hAnsi="Times New Roman" w:eastAsia="Times New Roman" w:cs="Times New Roman"/>
                <w:b/>
                <w:b/>
                <w:spacing w:val="-10"/>
                <w:kern w:val="2"/>
                <w:sz w:val="24"/>
                <w:szCs w:val="24"/>
              </w:rPr>
            </w:pPr>
            <w:r>
              <w:rPr>
                <w:rFonts w:eastAsia="Times New Roman" w:cs="Times New Roman" w:ascii="Times New Roman" w:hAnsi="Times New Roman"/>
                <w:b/>
                <w:spacing w:val="-10"/>
                <w:kern w:val="2"/>
                <w:sz w:val="24"/>
                <w:szCs w:val="24"/>
                <w:lang w:val="en-US" w:eastAsia="en-US" w:bidi="ar-SA"/>
              </w:rPr>
              <w:t>(95% CIs)</w:t>
            </w:r>
          </w:p>
        </w:tc>
      </w:tr>
      <w:tr>
        <w:trPr/>
        <w:tc>
          <w:tcPr>
            <w:tcW w:w="2610" w:type="dxa"/>
            <w:tcBorders/>
          </w:tcPr>
          <w:p>
            <w:pPr>
              <w:pStyle w:val="Normal"/>
              <w:widowControl/>
              <w:suppressAutoHyphens w:val="true"/>
              <w:spacing w:lineRule="auto" w:line="240" w:before="0" w:after="0"/>
              <w:jc w:val="left"/>
              <w:rPr>
                <w:rFonts w:ascii="Times New Roman" w:hAnsi="Times New Roman" w:eastAsia="Times New Roman" w:cs="Times New Roman"/>
                <w:b/>
                <w:b/>
                <w:sz w:val="24"/>
                <w:szCs w:val="24"/>
              </w:rPr>
            </w:pPr>
            <w:r>
              <w:rPr>
                <w:rFonts w:eastAsia="Times New Roman" w:cs="Times New Roman" w:ascii="Times New Roman" w:hAnsi="Times New Roman"/>
                <w:b/>
                <w:kern w:val="0"/>
                <w:sz w:val="24"/>
                <w:szCs w:val="24"/>
                <w:lang w:val="en-US" w:eastAsia="en-US" w:bidi="ar-SA"/>
              </w:rPr>
              <w:t>Age groups</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b/>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20-24 years</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18-19 years</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13-17 years</w:t>
            </w:r>
          </w:p>
        </w:tc>
        <w:tc>
          <w:tcPr>
            <w:tcW w:w="1800" w:type="dxa"/>
            <w:tcBorders/>
          </w:tcPr>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17247 (56.6)</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6575 (21.6)</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cs="Times New Roman" w:ascii="Times New Roman" w:hAnsi="Times New Roman"/>
                <w:kern w:val="0"/>
                <w:sz w:val="24"/>
                <w:szCs w:val="24"/>
                <w:lang w:val="en-US" w:eastAsia="en-US" w:bidi="ar-SA"/>
              </w:rPr>
              <w:t>6624 (21.8)</w:t>
            </w:r>
          </w:p>
        </w:tc>
        <w:tc>
          <w:tcPr>
            <w:tcW w:w="1530" w:type="dxa"/>
            <w:tcBorders/>
          </w:tcPr>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441 (56.9)</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182 (23.5)</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cs="Times New Roman" w:ascii="Times New Roman" w:hAnsi="Times New Roman"/>
                <w:kern w:val="0"/>
                <w:sz w:val="24"/>
                <w:szCs w:val="24"/>
                <w:lang w:val="en-US" w:eastAsia="en-US" w:bidi="ar-SA"/>
              </w:rPr>
              <w:t>152 (19.6)</w:t>
            </w:r>
          </w:p>
        </w:tc>
        <w:tc>
          <w:tcPr>
            <w:tcW w:w="2609" w:type="dxa"/>
            <w:tcBorders/>
          </w:tcPr>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1.08 (0.91, 1.29)</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0.9  (0.74, 1.08)</w:t>
            </w:r>
          </w:p>
        </w:tc>
        <w:tc>
          <w:tcPr>
            <w:tcW w:w="2341" w:type="dxa"/>
            <w:tcBorders/>
          </w:tcPr>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1.23 (0.95, 1.60)</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0.84 (0.63, 1.13)</w:t>
            </w:r>
          </w:p>
        </w:tc>
      </w:tr>
      <w:tr>
        <w:trPr/>
        <w:tc>
          <w:tcPr>
            <w:tcW w:w="2610" w:type="dxa"/>
            <w:tcBorders/>
          </w:tcPr>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Gender</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 xml:space="preserve">Male </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Female</w:t>
            </w:r>
          </w:p>
        </w:tc>
        <w:tc>
          <w:tcPr>
            <w:tcW w:w="1800" w:type="dxa"/>
            <w:tcBorders/>
          </w:tcPr>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30378 (99.8)</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cs="Times New Roman" w:ascii="Times New Roman" w:hAnsi="Times New Roman"/>
                <w:kern w:val="0"/>
                <w:sz w:val="24"/>
                <w:szCs w:val="24"/>
                <w:lang w:val="en-US" w:eastAsia="en-US" w:bidi="ar-SA"/>
              </w:rPr>
              <w:t>68 (0.2)</w:t>
            </w:r>
          </w:p>
        </w:tc>
        <w:tc>
          <w:tcPr>
            <w:tcW w:w="1530" w:type="dxa"/>
            <w:tcBorders/>
          </w:tcPr>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775 (100.0)</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cs="Times New Roman" w:ascii="Times New Roman" w:hAnsi="Times New Roman"/>
                <w:kern w:val="0"/>
                <w:sz w:val="24"/>
                <w:szCs w:val="24"/>
                <w:lang w:val="en-US" w:eastAsia="en-US" w:bidi="ar-SA"/>
              </w:rPr>
              <w:t>0 (0.0)</w:t>
            </w:r>
          </w:p>
        </w:tc>
        <w:tc>
          <w:tcPr>
            <w:tcW w:w="2609" w:type="dxa"/>
            <w:tcBorders/>
          </w:tcPr>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0 (0, 0)</w:t>
            </w:r>
          </w:p>
        </w:tc>
        <w:tc>
          <w:tcPr>
            <w:tcW w:w="2341" w:type="dxa"/>
            <w:tcBorders/>
          </w:tcPr>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0.00  (0.00, 0.18)</w:t>
            </w:r>
          </w:p>
        </w:tc>
      </w:tr>
      <w:tr>
        <w:trPr/>
        <w:tc>
          <w:tcPr>
            <w:tcW w:w="2610" w:type="dxa"/>
            <w:tcBorders/>
          </w:tcPr>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Profession</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Student</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Professional</w:t>
            </w:r>
          </w:p>
        </w:tc>
        <w:tc>
          <w:tcPr>
            <w:tcW w:w="1800" w:type="dxa"/>
            <w:tcBorders/>
          </w:tcPr>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13367 (43.9)</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cs="Times New Roman" w:ascii="Times New Roman" w:hAnsi="Times New Roman"/>
                <w:kern w:val="0"/>
                <w:sz w:val="24"/>
                <w:szCs w:val="24"/>
                <w:lang w:val="en-US" w:eastAsia="en-US" w:bidi="ar-SA"/>
              </w:rPr>
              <w:t>17079 (56.1)</w:t>
            </w:r>
          </w:p>
        </w:tc>
        <w:tc>
          <w:tcPr>
            <w:tcW w:w="1530" w:type="dxa"/>
            <w:tcBorders/>
          </w:tcPr>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335 (43.2)</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cs="Times New Roman" w:ascii="Times New Roman" w:hAnsi="Times New Roman"/>
                <w:kern w:val="0"/>
                <w:sz w:val="24"/>
                <w:szCs w:val="24"/>
                <w:lang w:val="en-US" w:eastAsia="en-US" w:bidi="ar-SA"/>
              </w:rPr>
              <w:t>440 (56.8)</w:t>
            </w:r>
          </w:p>
        </w:tc>
        <w:tc>
          <w:tcPr>
            <w:tcW w:w="2609" w:type="dxa"/>
            <w:tcBorders/>
          </w:tcPr>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1.03 (0.89, 1.19)</w:t>
            </w:r>
          </w:p>
        </w:tc>
        <w:tc>
          <w:tcPr>
            <w:tcW w:w="2341" w:type="dxa"/>
            <w:tcBorders/>
          </w:tcPr>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1.01 (0.80, 1.28)</w:t>
            </w:r>
          </w:p>
        </w:tc>
      </w:tr>
      <w:tr>
        <w:trPr/>
        <w:tc>
          <w:tcPr>
            <w:tcW w:w="2610" w:type="dxa"/>
            <w:tcBorders/>
          </w:tcPr>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Time of the day</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Daylight</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Night</w:t>
            </w:r>
          </w:p>
        </w:tc>
        <w:tc>
          <w:tcPr>
            <w:tcW w:w="1800" w:type="dxa"/>
            <w:tcBorders/>
          </w:tcPr>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16476 (54.1)</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cs="Times New Roman" w:ascii="Times New Roman" w:hAnsi="Times New Roman"/>
                <w:kern w:val="0"/>
                <w:sz w:val="24"/>
                <w:szCs w:val="24"/>
                <w:lang w:val="en-US" w:eastAsia="en-US" w:bidi="ar-SA"/>
              </w:rPr>
              <w:t>13970 (45.9)</w:t>
            </w:r>
          </w:p>
        </w:tc>
        <w:tc>
          <w:tcPr>
            <w:tcW w:w="1530" w:type="dxa"/>
            <w:tcBorders/>
          </w:tcPr>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448 (57.8)</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cs="Times New Roman" w:ascii="Times New Roman" w:hAnsi="Times New Roman"/>
                <w:kern w:val="0"/>
                <w:sz w:val="24"/>
                <w:szCs w:val="24"/>
                <w:lang w:val="en-US" w:eastAsia="en-US" w:bidi="ar-SA"/>
              </w:rPr>
              <w:t>327 (42.2)</w:t>
            </w:r>
          </w:p>
        </w:tc>
        <w:tc>
          <w:tcPr>
            <w:tcW w:w="2609" w:type="dxa"/>
            <w:tcBorders/>
          </w:tcPr>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z w:val="24"/>
                <w:szCs w:val="24"/>
                <w:lang w:val="en-US" w:eastAsia="en-US" w:bidi="ar-SA"/>
              </w:rPr>
              <w:t>0.86 (0.74, 0.99)</w:t>
            </w:r>
          </w:p>
        </w:tc>
        <w:tc>
          <w:tcPr>
            <w:tcW w:w="2341" w:type="dxa"/>
            <w:tcBorders/>
          </w:tcPr>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z w:val="24"/>
                <w:szCs w:val="24"/>
                <w:lang w:val="en-US" w:eastAsia="en-US" w:bidi="ar-SA"/>
              </w:rPr>
              <w:t>1.08 (0.88,1.33)</w:t>
            </w:r>
          </w:p>
        </w:tc>
      </w:tr>
      <w:tr>
        <w:trPr/>
        <w:tc>
          <w:tcPr>
            <w:tcW w:w="2610" w:type="dxa"/>
            <w:tcBorders/>
          </w:tcPr>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Days of the week</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Weekday</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Weekend</w:t>
            </w:r>
          </w:p>
        </w:tc>
        <w:tc>
          <w:tcPr>
            <w:tcW w:w="1800" w:type="dxa"/>
            <w:tcBorders/>
          </w:tcPr>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20059 (65.9)</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cs="Times New Roman" w:ascii="Times New Roman" w:hAnsi="Times New Roman"/>
                <w:kern w:val="0"/>
                <w:sz w:val="24"/>
                <w:szCs w:val="24"/>
                <w:lang w:val="en-US" w:eastAsia="en-US" w:bidi="ar-SA"/>
              </w:rPr>
              <w:t>10387 (34.1)</w:t>
            </w:r>
          </w:p>
        </w:tc>
        <w:tc>
          <w:tcPr>
            <w:tcW w:w="1530" w:type="dxa"/>
            <w:tcBorders/>
          </w:tcPr>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505 (65.2)</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cs="Times New Roman" w:ascii="Times New Roman" w:hAnsi="Times New Roman"/>
                <w:kern w:val="0"/>
                <w:sz w:val="24"/>
                <w:szCs w:val="24"/>
                <w:lang w:val="en-US" w:eastAsia="en-US" w:bidi="ar-SA"/>
              </w:rPr>
              <w:t>270 (34.8)</w:t>
            </w:r>
          </w:p>
        </w:tc>
        <w:tc>
          <w:tcPr>
            <w:tcW w:w="2609" w:type="dxa"/>
            <w:tcBorders/>
          </w:tcPr>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1.03 (0.89,   1.2)</w:t>
            </w:r>
          </w:p>
        </w:tc>
        <w:tc>
          <w:tcPr>
            <w:tcW w:w="2341" w:type="dxa"/>
            <w:tcBorders/>
          </w:tcPr>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0.99 (0.80, 1.22)</w:t>
            </w:r>
          </w:p>
        </w:tc>
      </w:tr>
      <w:tr>
        <w:trPr/>
        <w:tc>
          <w:tcPr>
            <w:tcW w:w="2610" w:type="dxa"/>
            <w:tcBorders/>
          </w:tcPr>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Season</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Winter months</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Summer months</w:t>
            </w:r>
          </w:p>
        </w:tc>
        <w:tc>
          <w:tcPr>
            <w:tcW w:w="1800" w:type="dxa"/>
            <w:tcBorders/>
          </w:tcPr>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9147 (30.0)</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cs="Times New Roman" w:ascii="Times New Roman" w:hAnsi="Times New Roman"/>
                <w:kern w:val="0"/>
                <w:sz w:val="24"/>
                <w:szCs w:val="24"/>
                <w:lang w:val="en-US" w:eastAsia="en-US" w:bidi="ar-SA"/>
              </w:rPr>
              <w:t>21299 (70.0)</w:t>
            </w:r>
          </w:p>
        </w:tc>
        <w:tc>
          <w:tcPr>
            <w:tcW w:w="1530" w:type="dxa"/>
            <w:tcBorders/>
          </w:tcPr>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252 (32.5)</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cs="Times New Roman" w:ascii="Times New Roman" w:hAnsi="Times New Roman"/>
                <w:kern w:val="0"/>
                <w:sz w:val="24"/>
                <w:szCs w:val="24"/>
                <w:lang w:val="en-US" w:eastAsia="en-US" w:bidi="ar-SA"/>
              </w:rPr>
              <w:t>523 (67.5)</w:t>
            </w:r>
          </w:p>
        </w:tc>
        <w:tc>
          <w:tcPr>
            <w:tcW w:w="2609" w:type="dxa"/>
            <w:tcBorders/>
          </w:tcPr>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0.89 (0.77, 1.04)</w:t>
            </w:r>
          </w:p>
        </w:tc>
        <w:tc>
          <w:tcPr>
            <w:tcW w:w="2341" w:type="dxa"/>
            <w:tcBorders/>
          </w:tcPr>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1.06 (0.86, 1.32)</w:t>
            </w:r>
          </w:p>
        </w:tc>
      </w:tr>
      <w:tr>
        <w:trPr/>
        <w:tc>
          <w:tcPr>
            <w:tcW w:w="2610" w:type="dxa"/>
            <w:tcBorders/>
          </w:tcPr>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Road Structure</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Intersection</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Midblock</w:t>
            </w:r>
          </w:p>
        </w:tc>
        <w:tc>
          <w:tcPr>
            <w:tcW w:w="1800" w:type="dxa"/>
            <w:tcBorders/>
          </w:tcPr>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8515 (28.0)</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cs="Times New Roman" w:ascii="Times New Roman" w:hAnsi="Times New Roman"/>
                <w:kern w:val="0"/>
                <w:sz w:val="24"/>
                <w:szCs w:val="24"/>
                <w:lang w:val="en-US" w:eastAsia="en-US" w:bidi="ar-SA"/>
              </w:rPr>
              <w:t>21931 (72.0)</w:t>
            </w:r>
          </w:p>
        </w:tc>
        <w:tc>
          <w:tcPr>
            <w:tcW w:w="1530" w:type="dxa"/>
            <w:tcBorders/>
          </w:tcPr>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125 (16.1)</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cs="Times New Roman" w:ascii="Times New Roman" w:hAnsi="Times New Roman"/>
                <w:kern w:val="0"/>
                <w:sz w:val="24"/>
                <w:szCs w:val="24"/>
                <w:lang w:val="en-US" w:eastAsia="en-US" w:bidi="ar-SA"/>
              </w:rPr>
              <w:t>650 (83.9)</w:t>
            </w:r>
          </w:p>
        </w:tc>
        <w:tc>
          <w:tcPr>
            <w:tcW w:w="2609" w:type="dxa"/>
            <w:tcBorders/>
          </w:tcPr>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2.02 (1.67, 2.46)</w:t>
            </w:r>
          </w:p>
        </w:tc>
        <w:tc>
          <w:tcPr>
            <w:tcW w:w="2341" w:type="dxa"/>
            <w:tcBorders/>
          </w:tcPr>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1.60 (1.24, 2.08)</w:t>
            </w:r>
          </w:p>
        </w:tc>
      </w:tr>
      <w:tr>
        <w:trPr/>
        <w:tc>
          <w:tcPr>
            <w:tcW w:w="2610" w:type="dxa"/>
            <w:tcBorders/>
          </w:tcPr>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District</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Central</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East</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Kemari</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Korangi</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Malir</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South</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West</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Out of city</w:t>
            </w:r>
          </w:p>
        </w:tc>
        <w:tc>
          <w:tcPr>
            <w:tcW w:w="1800" w:type="dxa"/>
            <w:tcBorders/>
          </w:tcPr>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7615 (25.0)</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4793 (15.7)</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1436 (4.7)</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3174 (10.4)</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1667 (5.5)</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9185 (30.2)</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1762 (5.8)</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cs="Times New Roman" w:ascii="Times New Roman" w:hAnsi="Times New Roman"/>
                <w:kern w:val="0"/>
                <w:sz w:val="24"/>
                <w:szCs w:val="24"/>
                <w:lang w:val="en-US" w:eastAsia="en-US" w:bidi="ar-SA"/>
              </w:rPr>
              <w:t>814 (2.7)</w:t>
            </w:r>
          </w:p>
        </w:tc>
        <w:tc>
          <w:tcPr>
            <w:tcW w:w="1530" w:type="dxa"/>
            <w:tcBorders/>
          </w:tcPr>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119 (15.4)</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130 (16.8)</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67 (8.6)</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95 (12.3)</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70 (9.0)</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151 (19.5)</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47 (6.1)</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cs="Times New Roman" w:ascii="Times New Roman" w:hAnsi="Times New Roman"/>
                <w:kern w:val="0"/>
                <w:sz w:val="24"/>
                <w:szCs w:val="24"/>
                <w:lang w:val="en-US" w:eastAsia="en-US" w:bidi="ar-SA"/>
              </w:rPr>
              <w:t>96 (12.4)</w:t>
            </w:r>
          </w:p>
        </w:tc>
        <w:tc>
          <w:tcPr>
            <w:tcW w:w="2609" w:type="dxa"/>
            <w:tcBorders/>
          </w:tcPr>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1.74 (1.35, 2.23)</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2.99 (2.19, 4.03)</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1.92 (1.46, 2.51)</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2.69 (1.98, 3.62)</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1.05 (0.83, 1.34)</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1.71 (1.2, 2.38)</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7.55 (5.7, 9.96)</w:t>
            </w:r>
          </w:p>
        </w:tc>
        <w:tc>
          <w:tcPr>
            <w:tcW w:w="2341" w:type="dxa"/>
            <w:tcBorders/>
          </w:tcPr>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0.64 (0.43, 0.97)</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1.35 (0.79, 2.28)</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0.53 (0.34, 0.82)</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0.70 (0.44, 1.10)</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0.94 (0.62, 1.43)</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1.25 (0.77, 2.01)</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1.14 (0.71,1.83)</w:t>
            </w:r>
          </w:p>
        </w:tc>
      </w:tr>
      <w:tr>
        <w:trPr/>
        <w:tc>
          <w:tcPr>
            <w:tcW w:w="2610" w:type="dxa"/>
            <w:tcBorders/>
          </w:tcPr>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Helmet use</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Yes</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No</w:t>
            </w:r>
          </w:p>
        </w:tc>
        <w:tc>
          <w:tcPr>
            <w:tcW w:w="1800" w:type="dxa"/>
            <w:tcBorders/>
          </w:tcPr>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1094 (3.6)</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cs="Times New Roman" w:ascii="Times New Roman" w:hAnsi="Times New Roman"/>
                <w:kern w:val="0"/>
                <w:sz w:val="24"/>
                <w:szCs w:val="24"/>
                <w:lang w:val="en-US" w:eastAsia="en-US" w:bidi="ar-SA"/>
              </w:rPr>
              <w:t>29352 (96.4)</w:t>
            </w:r>
          </w:p>
        </w:tc>
        <w:tc>
          <w:tcPr>
            <w:tcW w:w="1530" w:type="dxa"/>
            <w:tcBorders/>
          </w:tcPr>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32 (4.1)</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cs="Times New Roman" w:ascii="Times New Roman" w:hAnsi="Times New Roman"/>
                <w:kern w:val="0"/>
                <w:sz w:val="24"/>
                <w:szCs w:val="24"/>
                <w:lang w:val="en-US" w:eastAsia="en-US" w:bidi="ar-SA"/>
              </w:rPr>
              <w:t>743 (95.9)</w:t>
            </w:r>
          </w:p>
        </w:tc>
        <w:tc>
          <w:tcPr>
            <w:tcW w:w="2609" w:type="dxa"/>
            <w:tcBorders/>
          </w:tcPr>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z w:val="24"/>
                <w:szCs w:val="24"/>
                <w:lang w:val="en-US" w:eastAsia="en-US" w:bidi="ar-SA"/>
              </w:rPr>
              <w:t>0.87 (0.62,1.26)</w:t>
            </w:r>
          </w:p>
        </w:tc>
        <w:tc>
          <w:tcPr>
            <w:tcW w:w="2341" w:type="dxa"/>
            <w:tcBorders/>
          </w:tcPr>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2.70 (1.67, 4.47)</w:t>
            </w:r>
          </w:p>
        </w:tc>
      </w:tr>
      <w:tr>
        <w:trPr/>
        <w:tc>
          <w:tcPr>
            <w:tcW w:w="2610" w:type="dxa"/>
            <w:tcBorders/>
          </w:tcPr>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Patient transfer vehicle</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Ambulance</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Police</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Private</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Public</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Others</w:t>
            </w:r>
          </w:p>
        </w:tc>
        <w:tc>
          <w:tcPr>
            <w:tcW w:w="1800" w:type="dxa"/>
            <w:tcBorders/>
          </w:tcPr>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7109 (23.3)</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51 (0.2)</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22843 (75.0)</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394 (1.3)</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cs="Times New Roman" w:ascii="Times New Roman" w:hAnsi="Times New Roman"/>
                <w:kern w:val="0"/>
                <w:sz w:val="24"/>
                <w:szCs w:val="24"/>
                <w:lang w:val="en-US" w:eastAsia="en-US" w:bidi="ar-SA"/>
              </w:rPr>
              <w:t>49 (0.2)</w:t>
            </w:r>
          </w:p>
        </w:tc>
        <w:tc>
          <w:tcPr>
            <w:tcW w:w="1530" w:type="dxa"/>
            <w:tcBorders/>
          </w:tcPr>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612 (79.0)</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7 (0.9)</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133 (17.2)</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22 (2.8)</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cs="Times New Roman" w:ascii="Times New Roman" w:hAnsi="Times New Roman"/>
                <w:kern w:val="0"/>
                <w:sz w:val="24"/>
                <w:szCs w:val="24"/>
                <w:lang w:val="en-US" w:eastAsia="en-US" w:bidi="ar-SA"/>
              </w:rPr>
              <w:t>1 (0.1)</w:t>
            </w:r>
          </w:p>
        </w:tc>
        <w:tc>
          <w:tcPr>
            <w:tcW w:w="2609" w:type="dxa"/>
            <w:tcBorders/>
          </w:tcPr>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1.59 (0.66, 3.3)</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0.07 (0.06, 0.08)</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0.65 |0.41, 0.98)</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0.24 (0.01, 1.08)</w:t>
            </w:r>
          </w:p>
        </w:tc>
        <w:tc>
          <w:tcPr>
            <w:tcW w:w="2341" w:type="dxa"/>
            <w:tcBorders/>
          </w:tcPr>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2.44 (0.70, 7.00)</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0.32 (0.25, 0.40)</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0.96 (0.52, 1.69)</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0.59 (0.02, 5.04)</w:t>
            </w:r>
          </w:p>
        </w:tc>
      </w:tr>
      <w:tr>
        <w:trPr/>
        <w:tc>
          <w:tcPr>
            <w:tcW w:w="2610" w:type="dxa"/>
            <w:tcBorders/>
          </w:tcPr>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 xml:space="preserve">Hospital </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1</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2</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3</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4</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5</w:t>
            </w:r>
          </w:p>
        </w:tc>
        <w:tc>
          <w:tcPr>
            <w:tcW w:w="1800" w:type="dxa"/>
            <w:tcBorders/>
          </w:tcPr>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11366 (37.3)</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8413 (27.6)</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562 (1.8)</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21 (0.1)</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cs="Times New Roman" w:ascii="Times New Roman" w:hAnsi="Times New Roman"/>
                <w:kern w:val="0"/>
                <w:sz w:val="24"/>
                <w:szCs w:val="24"/>
                <w:lang w:val="en-US" w:eastAsia="en-US" w:bidi="ar-SA"/>
              </w:rPr>
              <w:t>10084 (33.1)</w:t>
            </w:r>
          </w:p>
        </w:tc>
        <w:tc>
          <w:tcPr>
            <w:tcW w:w="1530" w:type="dxa"/>
            <w:tcBorders/>
          </w:tcPr>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311 (40.1)</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119 (15.4)</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224 (28.9)</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6 (0.8)</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cs="Times New Roman" w:ascii="Times New Roman" w:hAnsi="Times New Roman"/>
                <w:kern w:val="0"/>
                <w:sz w:val="24"/>
                <w:szCs w:val="24"/>
                <w:lang w:val="en-US" w:eastAsia="en-US" w:bidi="ar-SA"/>
              </w:rPr>
              <w:t>115 (14.8)</w:t>
            </w:r>
          </w:p>
        </w:tc>
        <w:tc>
          <w:tcPr>
            <w:tcW w:w="2609" w:type="dxa"/>
            <w:tcBorders/>
          </w:tcPr>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0.52 (0.42, 0.64 )</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14.57 (12.02, 17.64)</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10.44 (3.81, 24.55)</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0.42 (0.33, 0.52)</w:t>
            </w:r>
          </w:p>
        </w:tc>
        <w:tc>
          <w:tcPr>
            <w:tcW w:w="2341" w:type="dxa"/>
            <w:tcBorders/>
          </w:tcPr>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0.49 (0.35, 0.68)</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10.44 (7.64, 14.26)</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1.15 (0.26, 5.33)</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pacing w:val="-10"/>
                <w:kern w:val="2"/>
                <w:sz w:val="24"/>
                <w:szCs w:val="24"/>
                <w:lang w:val="en-US" w:eastAsia="en-US" w:bidi="ar-SA"/>
              </w:rPr>
              <w:t>0.42 (0.29, 0.61)</w:t>
            </w:r>
          </w:p>
        </w:tc>
      </w:tr>
      <w:tr>
        <w:trPr/>
        <w:tc>
          <w:tcPr>
            <w:tcW w:w="2610" w:type="dxa"/>
            <w:tcBorders/>
          </w:tcPr>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GCS Score (%)</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13 to 15</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9 to 12</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6 to 8</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4 to 5</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4"/>
                <w:szCs w:val="24"/>
                <w:lang w:val="en-US" w:eastAsia="en-US" w:bidi="ar-SA"/>
              </w:rPr>
              <w:t>3</w:t>
            </w:r>
          </w:p>
        </w:tc>
        <w:tc>
          <w:tcPr>
            <w:tcW w:w="1800" w:type="dxa"/>
            <w:tcBorders/>
          </w:tcPr>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29228 (96.0)</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1021 (3.4)</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88 (0.3)</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25 (0.1)</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cs="Times New Roman" w:ascii="Times New Roman" w:hAnsi="Times New Roman"/>
                <w:kern w:val="0"/>
                <w:sz w:val="24"/>
                <w:szCs w:val="24"/>
                <w:lang w:val="en-US" w:eastAsia="en-US" w:bidi="ar-SA"/>
              </w:rPr>
              <w:t>84 (0.3)</w:t>
            </w:r>
          </w:p>
        </w:tc>
        <w:tc>
          <w:tcPr>
            <w:tcW w:w="1530" w:type="dxa"/>
            <w:tcBorders/>
          </w:tcPr>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162 (20.9)</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221 (28.5)</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111 (14.3)</w:t>
            </w:r>
          </w:p>
          <w:p>
            <w:pPr>
              <w:pStyle w:val="Normal"/>
              <w:widowControl/>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24 (3.1)</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cs="Times New Roman" w:ascii="Times New Roman" w:hAnsi="Times New Roman"/>
                <w:kern w:val="0"/>
                <w:sz w:val="24"/>
                <w:szCs w:val="24"/>
                <w:lang w:val="en-US" w:eastAsia="en-US" w:bidi="ar-SA"/>
              </w:rPr>
              <w:t>257 (33.2)</w:t>
            </w:r>
          </w:p>
        </w:tc>
        <w:tc>
          <w:tcPr>
            <w:tcW w:w="2609" w:type="dxa"/>
            <w:tcBorders/>
          </w:tcPr>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22.76 (18.81, 27.52)</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109.23 (82.19, 145.04)</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147 (90.17, 240.47)</w:t>
            </w:r>
          </w:p>
          <w:p>
            <w:pPr>
              <w:pStyle w:val="Normal"/>
              <w:widowControl/>
              <w:suppressAutoHyphens w:val="true"/>
              <w:spacing w:lineRule="auto" w:line="240"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351.01 (276.48, 448.33)</w:t>
            </w:r>
          </w:p>
        </w:tc>
        <w:tc>
          <w:tcPr>
            <w:tcW w:w="2341" w:type="dxa"/>
            <w:tcBorders/>
          </w:tcPr>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12.75   9.93  16.39</w:t>
            </w:r>
          </w:p>
          <w:p>
            <w:pPr>
              <w:pStyle w:val="Normal"/>
              <w:widowControl/>
              <w:suppressAutoHyphens w:val="true"/>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102.81  70.88 149.27</w:t>
            </w:r>
          </w:p>
          <w:p>
            <w:pPr>
              <w:pStyle w:val="Normal"/>
              <w:widowControl/>
              <w:suppressAutoHyphens w:val="true"/>
              <w:spacing w:lineRule="auto" w:line="240" w:before="0" w:after="0"/>
              <w:contextualSpacing/>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90.53  47.00 172.41</w:t>
            </w:r>
          </w:p>
          <w:p>
            <w:pPr>
              <w:pStyle w:val="Normal"/>
              <w:widowControl/>
              <w:suppressAutoHyphens w:val="true"/>
              <w:spacing w:lineRule="auto" w:line="240" w:before="0" w:after="0"/>
              <w:contextualSpacing/>
              <w:jc w:val="left"/>
              <w:rPr>
                <w:rFonts w:ascii="Times New Roman" w:hAnsi="Times New Roman" w:eastAsia="Times New Roman" w:cs="Times New Roman"/>
                <w:spacing w:val="-10"/>
                <w:kern w:val="2"/>
                <w:sz w:val="24"/>
                <w:szCs w:val="24"/>
              </w:rPr>
            </w:pPr>
            <w:r>
              <w:rPr>
                <w:rFonts w:eastAsia="Times New Roman" w:cs="Times New Roman" w:ascii="Times New Roman" w:hAnsi="Times New Roman"/>
                <w:sz w:val="24"/>
                <w:szCs w:val="24"/>
                <w:lang w:val="en-US" w:eastAsia="en-US" w:bidi="ar-SA"/>
              </w:rPr>
              <w:t>404.57 296.42 557.31</w:t>
            </w:r>
          </w:p>
        </w:tc>
      </w:tr>
    </w:tbl>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rPr>
        <w:t>Discussion</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before="0" w:after="0"/>
        <w:rPr>
          <w:rFonts w:ascii="Times New Roman" w:hAnsi="Times New Roman" w:eastAsia="Calibri" w:cs="Times New Roman"/>
          <w:sz w:val="24"/>
          <w:szCs w:val="24"/>
        </w:rPr>
      </w:pPr>
      <w:r>
        <w:rPr>
          <w:rFonts w:eastAsia="Calibri" w:cs="Times New Roman" w:ascii="Times New Roman" w:hAnsi="Times New Roman"/>
          <w:sz w:val="24"/>
          <w:szCs w:val="24"/>
        </w:rPr>
        <w:t xml:space="preserve">Our study shows </w:t>
      </w:r>
      <w:ins w:id="184" w:author="Martin Gerdin Wärnberg" w:date="2021-07-20T10:04:31Z">
        <w:r>
          <w:rPr>
            <w:rFonts w:eastAsia="Calibri" w:cs="Times New Roman" w:ascii="Times New Roman" w:hAnsi="Times New Roman"/>
            <w:sz w:val="24"/>
            <w:szCs w:val="24"/>
          </w:rPr>
          <w:t xml:space="preserve">that the </w:t>
        </w:r>
      </w:ins>
      <w:r>
        <w:rPr>
          <w:rFonts w:eastAsia="Calibri" w:cs="Times New Roman" w:ascii="Times New Roman" w:hAnsi="Times New Roman"/>
          <w:sz w:val="24"/>
          <w:szCs w:val="24"/>
        </w:rPr>
        <w:t>age of motorcyclists is not</w:t>
      </w:r>
      <w:ins w:id="185" w:author="Martin Gerdin Wärnberg" w:date="2021-07-20T10:04:40Z">
        <w:r>
          <w:rPr>
            <w:rFonts w:eastAsia="Calibri" w:cs="Times New Roman" w:ascii="Times New Roman" w:hAnsi="Times New Roman"/>
            <w:sz w:val="24"/>
            <w:szCs w:val="24"/>
          </w:rPr>
          <w:t xml:space="preserve"> </w:t>
        </w:r>
      </w:ins>
      <w:ins w:id="186" w:author="Martin Gerdin Wärnberg" w:date="2021-07-20T10:04:40Z">
        <w:r>
          <w:rPr>
            <w:rFonts w:eastAsia="Calibri" w:cs="Times New Roman" w:ascii="Times New Roman" w:hAnsi="Times New Roman"/>
            <w:sz w:val="24"/>
            <w:szCs w:val="24"/>
          </w:rPr>
          <w:t>significantly</w:t>
        </w:r>
      </w:ins>
      <w:r>
        <w:rPr>
          <w:rFonts w:eastAsia="Calibri" w:cs="Times New Roman" w:ascii="Times New Roman" w:hAnsi="Times New Roman"/>
          <w:sz w:val="24"/>
          <w:szCs w:val="24"/>
        </w:rPr>
        <w:t xml:space="preserve"> associated with </w:t>
      </w:r>
      <w:del w:id="187" w:author="Martin Gerdin Wärnberg" w:date="2021-07-20T10:04:48Z">
        <w:r>
          <w:rPr>
            <w:rFonts w:eastAsia="Calibri" w:cs="Times New Roman" w:ascii="Times New Roman" w:hAnsi="Times New Roman"/>
            <w:sz w:val="24"/>
            <w:szCs w:val="24"/>
          </w:rPr>
          <w:delText>severity</w:delText>
        </w:r>
      </w:del>
      <w:ins w:id="188" w:author="Martin Gerdin Wärnberg" w:date="2021-07-20T10:04:48Z">
        <w:r>
          <w:rPr>
            <w:rFonts w:eastAsia="Calibri" w:cs="Times New Roman" w:ascii="Times New Roman" w:hAnsi="Times New Roman"/>
            <w:sz w:val="24"/>
            <w:szCs w:val="24"/>
          </w:rPr>
          <w:t>severe injury</w:t>
        </w:r>
      </w:ins>
      <w:del w:id="189" w:author="Martin Gerdin Wärnberg" w:date="2021-07-20T10:04:55Z">
        <w:r>
          <w:rPr>
            <w:rFonts w:eastAsia="Calibri" w:cs="Times New Roman" w:ascii="Times New Roman" w:hAnsi="Times New Roman"/>
            <w:sz w:val="24"/>
            <w:szCs w:val="24"/>
          </w:rPr>
          <w:delText xml:space="preserve"> of injuries </w:delText>
        </w:r>
      </w:del>
      <w:ins w:id="190" w:author="Martin Gerdin Wärnberg" w:date="2021-07-20T10:05:03Z">
        <w:r>
          <w:rPr>
            <w:rFonts w:eastAsia="Calibri" w:cs="Times New Roman" w:ascii="Times New Roman" w:hAnsi="Times New Roman"/>
            <w:sz w:val="24"/>
            <w:szCs w:val="24"/>
          </w:rPr>
          <w:t xml:space="preserve"> </w:t>
        </w:r>
      </w:ins>
      <w:r>
        <w:rPr>
          <w:rFonts w:eastAsia="Calibri" w:cs="Times New Roman" w:ascii="Times New Roman" w:hAnsi="Times New Roman"/>
          <w:sz w:val="24"/>
          <w:szCs w:val="24"/>
        </w:rPr>
        <w:t xml:space="preserve">or </w:t>
      </w:r>
      <w:ins w:id="191" w:author="Martin Gerdin Wärnberg" w:date="2021-07-20T10:04:57Z">
        <w:r>
          <w:rPr>
            <w:rFonts w:eastAsia="Calibri" w:cs="Times New Roman" w:ascii="Times New Roman" w:hAnsi="Times New Roman"/>
            <w:sz w:val="24"/>
            <w:szCs w:val="24"/>
          </w:rPr>
          <w:t xml:space="preserve"> </w:t>
        </w:r>
      </w:ins>
      <w:ins w:id="192" w:author="Martin Gerdin Wärnberg" w:date="2021-07-20T10:04:57Z">
        <w:r>
          <w:rPr>
            <w:rFonts w:eastAsia="Calibri" w:cs="Times New Roman" w:ascii="Times New Roman" w:hAnsi="Times New Roman"/>
            <w:sz w:val="24"/>
            <w:szCs w:val="24"/>
          </w:rPr>
          <w:t>in hospit</w:t>
        </w:r>
      </w:ins>
      <w:ins w:id="193" w:author="Martin Gerdin Wärnberg" w:date="2021-07-20T10:05:00Z">
        <w:r>
          <w:rPr>
            <w:rFonts w:eastAsia="Calibri" w:cs="Times New Roman" w:ascii="Times New Roman" w:hAnsi="Times New Roman"/>
            <w:sz w:val="24"/>
            <w:szCs w:val="24"/>
          </w:rPr>
          <w:t xml:space="preserve">al </w:t>
        </w:r>
      </w:ins>
      <w:r>
        <w:rPr>
          <w:rFonts w:eastAsia="Calibri" w:cs="Times New Roman" w:ascii="Times New Roman" w:hAnsi="Times New Roman"/>
          <w:sz w:val="24"/>
          <w:szCs w:val="24"/>
        </w:rPr>
        <w:t>death</w:t>
      </w:r>
      <w:del w:id="194" w:author="Martin Gerdin Wärnberg" w:date="2021-07-20T10:05:06Z">
        <w:r>
          <w:rPr>
            <w:rFonts w:eastAsia="Calibri" w:cs="Times New Roman" w:ascii="Times New Roman" w:hAnsi="Times New Roman"/>
            <w:sz w:val="24"/>
            <w:szCs w:val="24"/>
          </w:rPr>
          <w:delText>s</w:delText>
        </w:r>
      </w:del>
      <w:r>
        <w:rPr>
          <w:rFonts w:eastAsia="Calibri" w:cs="Times New Roman" w:ascii="Times New Roman" w:hAnsi="Times New Roman"/>
          <w:sz w:val="24"/>
          <w:szCs w:val="24"/>
        </w:rPr>
        <w:t xml:space="preserve">. Type of vehicle that transports patients and hospital where they get treatment were associated with severity of injuries and deaths.  Helmet use, mid-blocks and district of city where crashes occurred are also associated with severity of injuries. </w:t>
      </w:r>
    </w:p>
    <w:p>
      <w:pPr>
        <w:pStyle w:val="Normal"/>
        <w:spacing w:lineRule="auto" w:line="480" w:before="0" w:after="0"/>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spacing w:lineRule="auto" w:line="480" w:before="0" w:after="0"/>
        <w:rPr>
          <w:rFonts w:ascii="Times New Roman" w:hAnsi="Times New Roman" w:eastAsia="Calibri" w:cs="Times New Roman"/>
          <w:ins w:id="206" w:author="Martin Gerdin Wärnberg" w:date="2021-07-20T10:09:12Z"/>
          <w:sz w:val="24"/>
          <w:szCs w:val="24"/>
        </w:rPr>
      </w:pPr>
      <w:r>
        <w:rPr>
          <w:rFonts w:eastAsia="Calibri" w:cs="Times New Roman" w:ascii="Times New Roman" w:hAnsi="Times New Roman"/>
          <w:sz w:val="24"/>
          <w:szCs w:val="24"/>
        </w:rPr>
        <w:t xml:space="preserve">The effect size of both age groups 17-18 and 13-17 years show higher odds of death compared to 20-24 years and age 13-17 years have higher odds than age 17-18 years. However, with severity of injuries as outcome, age 17-18 shows higher odds of severe injuries as opposed to age 13-17 years which has lower odds. The </w:t>
      </w:r>
      <w:del w:id="195" w:author="Martin Gerdin Wärnberg" w:date="2021-07-20T10:07:51Z">
        <w:r>
          <w:rPr>
            <w:rFonts w:eastAsia="Calibri" w:cs="Times New Roman" w:ascii="Times New Roman" w:hAnsi="Times New Roman"/>
            <w:sz w:val="24"/>
            <w:szCs w:val="24"/>
          </w:rPr>
          <w:delText>point estimates</w:delText>
        </w:r>
      </w:del>
      <w:ins w:id="196" w:author="Martin Gerdin Wärnberg" w:date="2021-07-20T10:07:51Z">
        <w:r>
          <w:rPr>
            <w:rFonts w:eastAsia="Calibri" w:cs="Times New Roman" w:ascii="Times New Roman" w:hAnsi="Times New Roman"/>
            <w:sz w:val="24"/>
            <w:szCs w:val="24"/>
          </w:rPr>
          <w:t>association</w:t>
        </w:r>
      </w:ins>
      <w:r>
        <w:rPr>
          <w:rFonts w:eastAsia="Calibri" w:cs="Times New Roman" w:ascii="Times New Roman" w:hAnsi="Times New Roman"/>
          <w:sz w:val="24"/>
          <w:szCs w:val="24"/>
        </w:rPr>
        <w:t xml:space="preserve"> of age </w:t>
      </w:r>
      <w:del w:id="197" w:author="Martin Gerdin Wärnberg" w:date="2021-07-20T10:07:56Z">
        <w:r>
          <w:rPr>
            <w:rFonts w:eastAsia="Calibri" w:cs="Times New Roman" w:ascii="Times New Roman" w:hAnsi="Times New Roman"/>
            <w:sz w:val="24"/>
            <w:szCs w:val="24"/>
          </w:rPr>
          <w:delText>are</w:delText>
        </w:r>
      </w:del>
      <w:ins w:id="198" w:author="Martin Gerdin Wärnberg" w:date="2021-07-20T10:07:56Z">
        <w:r>
          <w:rPr>
            <w:rFonts w:eastAsia="Calibri" w:cs="Times New Roman" w:ascii="Times New Roman" w:hAnsi="Times New Roman"/>
            <w:sz w:val="24"/>
            <w:szCs w:val="24"/>
          </w:rPr>
          <w:t>is</w:t>
        </w:r>
      </w:ins>
      <w:r>
        <w:rPr>
          <w:rFonts w:eastAsia="Calibri" w:cs="Times New Roman" w:ascii="Times New Roman" w:hAnsi="Times New Roman"/>
          <w:sz w:val="24"/>
          <w:szCs w:val="24"/>
        </w:rPr>
        <w:t xml:space="preserve"> uncertain due to </w:t>
      </w:r>
      <w:del w:id="199" w:author="Martin Gerdin Wärnberg" w:date="2021-07-20T10:07:41Z">
        <w:r>
          <w:rPr>
            <w:rFonts w:eastAsia="Calibri" w:cs="Times New Roman" w:ascii="Times New Roman" w:hAnsi="Times New Roman"/>
            <w:sz w:val="24"/>
            <w:szCs w:val="24"/>
          </w:rPr>
          <w:delText>overlapping</w:delText>
        </w:r>
      </w:del>
      <w:r>
        <w:rPr>
          <w:rFonts w:eastAsia="Calibri" w:cs="Times New Roman" w:ascii="Times New Roman" w:hAnsi="Times New Roman"/>
          <w:sz w:val="24"/>
          <w:szCs w:val="24"/>
        </w:rPr>
        <w:t xml:space="preserve"> confidence interval</w:t>
      </w:r>
      <w:ins w:id="200" w:author="Martin Gerdin Wärnberg" w:date="2021-07-20T10:08:02Z">
        <w:r>
          <w:rPr>
            <w:rFonts w:eastAsia="Calibri" w:cs="Times New Roman" w:ascii="Times New Roman" w:hAnsi="Times New Roman"/>
            <w:sz w:val="24"/>
            <w:szCs w:val="24"/>
          </w:rPr>
          <w:t>s that</w:t>
        </w:r>
      </w:ins>
      <w:r>
        <w:rPr>
          <w:rFonts w:eastAsia="Calibri" w:cs="Times New Roman" w:ascii="Times New Roman" w:hAnsi="Times New Roman"/>
          <w:sz w:val="24"/>
          <w:szCs w:val="24"/>
        </w:rPr>
        <w:t xml:space="preserve"> </w:t>
      </w:r>
      <w:del w:id="201" w:author="Martin Gerdin Wärnberg" w:date="2021-07-20T10:08:10Z">
        <w:r>
          <w:rPr>
            <w:rFonts w:eastAsia="Calibri" w:cs="Times New Roman" w:ascii="Times New Roman" w:hAnsi="Times New Roman"/>
            <w:sz w:val="24"/>
            <w:szCs w:val="24"/>
          </w:rPr>
          <w:delText>indicative</w:delText>
        </w:r>
      </w:del>
      <w:ins w:id="202" w:author="Martin Gerdin Wärnberg" w:date="2021-07-20T10:08:10Z">
        <w:r>
          <w:rPr>
            <w:rFonts w:eastAsia="Calibri" w:cs="Times New Roman" w:ascii="Times New Roman" w:hAnsi="Times New Roman"/>
            <w:sz w:val="24"/>
            <w:szCs w:val="24"/>
          </w:rPr>
          <w:t>are compatible with</w:t>
        </w:r>
      </w:ins>
      <w:r>
        <w:rPr>
          <w:rFonts w:eastAsia="Calibri" w:cs="Times New Roman" w:ascii="Times New Roman" w:hAnsi="Times New Roman"/>
          <w:sz w:val="24"/>
          <w:szCs w:val="24"/>
        </w:rPr>
        <w:t xml:space="preserve"> </w:t>
      </w:r>
      <w:del w:id="203" w:author="Martin Gerdin Wärnberg" w:date="2021-07-20T10:08:16Z">
        <w:r>
          <w:rPr>
            <w:rFonts w:eastAsia="Calibri" w:cs="Times New Roman" w:ascii="Times New Roman" w:hAnsi="Times New Roman"/>
            <w:sz w:val="24"/>
            <w:szCs w:val="24"/>
          </w:rPr>
          <w:delText xml:space="preserve">of </w:delText>
        </w:r>
      </w:del>
      <w:r>
        <w:rPr>
          <w:rFonts w:eastAsia="Calibri" w:cs="Times New Roman" w:ascii="Times New Roman" w:hAnsi="Times New Roman"/>
          <w:sz w:val="24"/>
          <w:szCs w:val="24"/>
        </w:rPr>
        <w:t>both protective and harmful association</w:t>
      </w:r>
      <w:ins w:id="204" w:author="Martin Gerdin Wärnberg" w:date="2021-07-20T10:08:24Z">
        <w:r>
          <w:rPr>
            <w:rFonts w:eastAsia="Calibri" w:cs="Times New Roman" w:ascii="Times New Roman" w:hAnsi="Times New Roman"/>
            <w:sz w:val="24"/>
            <w:szCs w:val="24"/>
          </w:rPr>
          <w:t>s</w:t>
        </w:r>
      </w:ins>
      <w:r>
        <w:rPr>
          <w:rFonts w:eastAsia="Calibri" w:cs="Times New Roman" w:ascii="Times New Roman" w:hAnsi="Times New Roman"/>
          <w:sz w:val="24"/>
          <w:szCs w:val="24"/>
        </w:rPr>
        <w:t xml:space="preserve"> with the outcomes. Our hypothesis that young drivers in early years of obtaining </w:t>
      </w:r>
      <w:del w:id="205" w:author="Martin Gerdin Wärnberg" w:date="2021-07-20T10:08:59Z">
        <w:r>
          <w:rPr>
            <w:rFonts w:eastAsia="Calibri" w:cs="Times New Roman" w:ascii="Times New Roman" w:hAnsi="Times New Roman"/>
            <w:sz w:val="24"/>
            <w:szCs w:val="24"/>
          </w:rPr>
          <w:delText xml:space="preserve"> </w:delText>
        </w:r>
      </w:del>
      <w:r>
        <w:rPr>
          <w:rFonts w:eastAsia="Calibri" w:cs="Times New Roman" w:ascii="Times New Roman" w:hAnsi="Times New Roman"/>
          <w:sz w:val="24"/>
          <w:szCs w:val="24"/>
        </w:rPr>
        <w:t>license might be more associated with severe injuries or deaths did not hold statistical significance however higher odds indicative of the same direction as of our hypothesis.</w:t>
      </w:r>
    </w:p>
    <w:p>
      <w:pPr>
        <w:pStyle w:val="Normal"/>
        <w:spacing w:lineRule="auto" w:line="480" w:before="0" w:after="0"/>
        <w:rPr>
          <w:rFonts w:ascii="Times New Roman" w:hAnsi="Times New Roman" w:eastAsia="Calibri" w:cs="Times New Roman"/>
          <w:sz w:val="24"/>
          <w:szCs w:val="24"/>
        </w:rPr>
      </w:pPr>
      <w:r>
        <w:rPr/>
      </w:r>
    </w:p>
    <w:p>
      <w:pPr>
        <w:pStyle w:val="Normal"/>
        <w:spacing w:lineRule="auto" w:line="480" w:before="0" w:after="0"/>
        <w:rPr>
          <w:rFonts w:ascii="Times New Roman" w:hAnsi="Times New Roman" w:eastAsia="Calibri" w:cs="Times New Roman"/>
          <w:sz w:val="24"/>
          <w:szCs w:val="24"/>
          <w:del w:id="210" w:author="Martin Gerdin Wärnberg" w:date="2021-07-20T10:09:22Z"/>
        </w:rPr>
      </w:pPr>
      <w:r>
        <w:rPr>
          <w:rFonts w:eastAsia="Calibri" w:cs="Times New Roman" w:ascii="Times New Roman" w:hAnsi="Times New Roman"/>
          <w:sz w:val="24"/>
          <w:szCs w:val="24"/>
        </w:rPr>
        <w:t>Age was used in our study as proxy of experience in driving. Although we did</w:t>
      </w:r>
      <w:ins w:id="207" w:author="Martin Gerdin Wärnberg" w:date="2021-07-20T10:06:03Z">
        <w:r>
          <w:rPr>
            <w:rFonts w:eastAsia="Calibri" w:cs="Times New Roman" w:ascii="Times New Roman" w:hAnsi="Times New Roman"/>
            <w:sz w:val="24"/>
            <w:szCs w:val="24"/>
          </w:rPr>
          <w:t xml:space="preserve"> </w:t>
        </w:r>
      </w:ins>
      <w:r>
        <w:rPr>
          <w:rFonts w:eastAsia="Calibri" w:cs="Times New Roman" w:ascii="Times New Roman" w:hAnsi="Times New Roman"/>
          <w:sz w:val="24"/>
          <w:szCs w:val="24"/>
        </w:rPr>
        <w:t>n</w:t>
      </w:r>
      <w:ins w:id="208" w:author="Martin Gerdin Wärnberg" w:date="2021-07-20T10:06:04Z">
        <w:r>
          <w:rPr>
            <w:rFonts w:eastAsia="Calibri" w:cs="Times New Roman" w:ascii="Times New Roman" w:hAnsi="Times New Roman"/>
            <w:sz w:val="24"/>
            <w:szCs w:val="24"/>
          </w:rPr>
          <w:t>o</w:t>
        </w:r>
      </w:ins>
      <w:del w:id="209" w:author="Martin Gerdin Wärnberg" w:date="2021-07-20T10:06:03Z">
        <w:r>
          <w:rPr>
            <w:rFonts w:eastAsia="Calibri" w:cs="Times New Roman" w:ascii="Times New Roman" w:hAnsi="Times New Roman"/>
            <w:sz w:val="24"/>
            <w:szCs w:val="24"/>
          </w:rPr>
          <w:delText>’</w:delText>
        </w:r>
      </w:del>
      <w:r>
        <w:rPr>
          <w:rFonts w:eastAsia="Calibri" w:cs="Times New Roman" w:ascii="Times New Roman" w:hAnsi="Times New Roman"/>
          <w:sz w:val="24"/>
          <w:szCs w:val="24"/>
        </w:rPr>
        <w:t>t know actual period of their driving experience. We also did not know whether our study participants had driving license. The legal age to obtain license in Pakistan is 18 years but many underage drivers start driving earlier than that as the enforcement of road safety laws is weak.</w:t>
      </w:r>
      <w:r>
        <w:fldChar w:fldCharType="begin"/>
      </w:r>
      <w:r>
        <w:rPr>
          <w:sz w:val="24"/>
          <w:szCs w:val="24"/>
          <w:rFonts w:eastAsia="Calibri" w:cs="Times New Roman" w:ascii="Times New Roman" w:hAnsi="Times New Roman"/>
        </w:rPr>
        <w:instrText>ADDIN EN.CITE &lt;EndNote&gt;&lt;Cite&gt;&lt;Author&gt;Pervez&lt;/Author&gt;&lt;Year&gt;2021&lt;/Year&gt;&lt;RecNum&gt;32&lt;/RecNum&gt;&lt;DisplayText&gt;(15, 32)&lt;/DisplayText&gt;&lt;record&gt;&lt;rec-number&gt;32&lt;/rec-number&gt;&lt;foreign-keys&gt;&lt;key app="EN" db-id="9pexzrwd6vtz2wepzzqxz9p7adx2etvt9rfx" timestamp="1624881797"&gt;32&lt;/key&gt;&lt;/foreign-keys&gt;&lt;ref-type name="Journal Article"&gt;17&lt;/ref-type&gt;&lt;contributors&gt;&lt;authors&gt;&lt;author&gt;Pervez, Amjad&lt;/author&gt;&lt;author&gt;Lee, Jaeyoung&lt;/author&gt;&lt;author&gt;Huang, Helai&lt;/author&gt;&lt;/authors&gt;&lt;/contributors&gt;&lt;titles&gt;&lt;title&gt;Identifying factors contributing to the motorcycle crash severity in Pakistan&lt;/title&gt;&lt;secondary-title&gt;Journal of advanced transportation&lt;/secondary-title&gt;&lt;/titles&gt;&lt;periodical&gt;&lt;full-title&gt;Journal of advanced transportation&lt;/full-title&gt;&lt;/periodical&gt;&lt;volume&gt;2021&lt;/volume&gt;&lt;dates&gt;&lt;year&gt;2021&lt;/year&gt;&lt;/dates&gt;&lt;isbn&gt;0197-6729&lt;/isbn&gt;&lt;urls&gt;&lt;/urls&gt;&lt;/record&gt;&lt;/Cite&gt;&lt;Cite&gt;&lt;Author&gt;Waseem&lt;/Author&gt;&lt;Year&gt;2019&lt;/Year&gt;&lt;RecNum&gt;40&lt;/RecNum&gt;&lt;record&gt;&lt;rec-number&gt;40&lt;/rec-number&gt;&lt;foreign-keys&gt;&lt;key app="EN" db-id="9pexzrwd6vtz2wepzzqxz9p7adx2etvt9rfx" timestamp="1626537832"&gt;40&lt;/key&gt;&lt;/foreign-keys&gt;&lt;ref-type name="Journal Article"&gt;17&lt;/ref-type&gt;&lt;contributors&gt;&lt;authors&gt;&lt;author&gt;Waseem, Muhammad&lt;/author&gt;&lt;author&gt;Ahmed, Anwaar&lt;/author&gt;&lt;author&gt;Saeed, Tariq Usman&lt;/author&gt;&lt;/authors&gt;&lt;/contributors&gt;&lt;titles&gt;&lt;title&gt;Factors affecting motorcyclists’ injury severities: An empirical assessment using random parameters logit model with heterogeneity in means and variances&lt;/title&gt;&lt;secondary-title&gt;Accident Analysis &amp;amp; Prevention&lt;/secondary-title&gt;&lt;/titles&gt;&lt;periodical&gt;&lt;full-title&gt;Accident Analysis &amp;amp; Prevention&lt;/full-title&gt;&lt;/periodical&gt;&lt;pages&gt;12-19&lt;/pages&gt;&lt;volume&gt;123&lt;/volume&gt;&lt;dates&gt;&lt;year&gt;2019&lt;/year&gt;&lt;/dates&gt;&lt;isbn&gt;0001-4575&lt;/isbn&gt;&lt;urls&gt;&lt;/urls&gt;&lt;/record&gt;&lt;/Cite&gt;&lt;/EndNote&gt;</w:instrText>
      </w:r>
      <w:r>
        <w:rPr>
          <w:rFonts w:eastAsia="Calibri" w:cs="Times New Roman" w:ascii="Times New Roman" w:hAnsi="Times New Roman"/>
          <w:sz w:val="24"/>
          <w:szCs w:val="24"/>
        </w:rPr>
      </w:r>
      <w:r>
        <w:rPr>
          <w:sz w:val="24"/>
          <w:szCs w:val="24"/>
          <w:rFonts w:eastAsia="Calibri" w:cs="Times New Roman" w:ascii="Times New Roman" w:hAnsi="Times New Roman"/>
        </w:rPr>
        <w:fldChar w:fldCharType="separate"/>
      </w:r>
      <w:r>
        <w:rPr>
          <w:rFonts w:eastAsia="Calibri" w:cs="Times New Roman" w:ascii="Times New Roman" w:hAnsi="Times New Roman"/>
          <w:sz w:val="24"/>
          <w:szCs w:val="24"/>
        </w:rPr>
        <w:t>(15, 32)</w:t>
      </w:r>
      <w:r>
        <w:rPr>
          <w:rFonts w:eastAsia="Calibri" w:cs="Times New Roman" w:ascii="Times New Roman" w:hAnsi="Times New Roman"/>
          <w:sz w:val="24"/>
          <w:szCs w:val="24"/>
        </w:rPr>
      </w:r>
      <w:r>
        <w:rPr>
          <w:sz w:val="24"/>
          <w:szCs w:val="24"/>
          <w:rFonts w:eastAsia="Calibri" w:cs="Times New Roman" w:ascii="Times New Roman" w:hAnsi="Times New Roman"/>
        </w:rPr>
        <w:fldChar w:fldCharType="end"/>
      </w:r>
      <w:r>
        <w:rPr>
          <w:rFonts w:eastAsia="Calibri" w:cs="Times New Roman" w:ascii="Times New Roman" w:hAnsi="Times New Roman"/>
          <w:sz w:val="24"/>
          <w:szCs w:val="24"/>
        </w:rPr>
        <w:t xml:space="preserve"> </w:t>
      </w:r>
    </w:p>
    <w:p>
      <w:pPr>
        <w:pStyle w:val="Normal"/>
        <w:widowControl/>
        <w:suppressAutoHyphens w:val="true"/>
        <w:bidi w:val="0"/>
        <w:spacing w:lineRule="auto" w:line="480" w:before="0" w:after="0"/>
        <w:jc w:val="left"/>
        <w:rPr>
          <w:rFonts w:ascii="Times New Roman" w:hAnsi="Times New Roman" w:eastAsia="Calibri" w:cs="Times New Roman"/>
          <w:sz w:val="24"/>
          <w:szCs w:val="24"/>
        </w:rPr>
      </w:pPr>
      <w:r>
        <w:rPr>
          <w:rFonts w:eastAsia="Calibri" w:cs="Times New Roman" w:ascii="Times New Roman" w:hAnsi="Times New Roman"/>
          <w:sz w:val="24"/>
          <w:szCs w:val="24"/>
        </w:rPr>
        <w:t>The previous study in New Zealand showed different result motorcyclists 15-19  years are at an increased risk of injury compared with older riders more than 25 years.</w:t>
      </w:r>
      <w:r>
        <w:fldChar w:fldCharType="begin"/>
      </w:r>
      <w:r>
        <w:rPr>
          <w:sz w:val="24"/>
          <w:szCs w:val="24"/>
          <w:rFonts w:eastAsia="Calibri" w:cs="Times New Roman" w:ascii="Times New Roman" w:hAnsi="Times New Roman"/>
        </w:rPr>
        <w:instrText>ADDIN EN.CITE &lt;EndNote&gt;&lt;Cite&gt;&lt;Author&gt;Mullin&lt;/Author&gt;&lt;Year&gt;2000&lt;/Year&gt;&lt;RecNum&gt;45&lt;/RecNum&gt;&lt;DisplayText&gt;(33)&lt;/DisplayText&gt;&lt;record&gt;&lt;rec-number&gt;45&lt;/rec-number&gt;&lt;foreign-keys&gt;&lt;key app="EN" db-id="9pexzrwd6vtz2wepzzqxz9p7adx2etvt9rfx" timestamp="1626545381"&gt;45&lt;/key&gt;&lt;/foreign-keys&gt;&lt;ref-type name="Journal Article"&gt;17&lt;/ref-type&gt;&lt;contributors&gt;&lt;authors&gt;&lt;author&gt;Mullin, Bernadette&lt;/author&gt;&lt;author&gt;Jackson, Rodney&lt;/author&gt;&lt;author&gt;Langley, John&lt;/author&gt;&lt;author&gt;Norton, Robyn&lt;/author&gt;&lt;/authors&gt;&lt;/contributors&gt;&lt;titles&gt;&lt;title&gt;Increasing age and experience: are both protective against motorcycle injury? A case-control study&lt;/title&gt;&lt;secondary-title&gt;Injury Prevention&lt;/secondary-title&gt;&lt;/titles&gt;&lt;periodical&gt;&lt;full-title&gt;Injury Prevention&lt;/full-title&gt;&lt;/periodical&gt;&lt;pages&gt;32-35&lt;/pages&gt;&lt;volume&gt;6&lt;/volume&gt;&lt;number&gt;1&lt;/number&gt;&lt;dates&gt;&lt;year&gt;2000&lt;/year&gt;&lt;/dates&gt;&lt;isbn&gt;1353-8047&lt;/isbn&gt;&lt;urls&gt;&lt;/urls&gt;&lt;/record&gt;&lt;/Cite&gt;&lt;/EndNote&gt;</w:instrText>
      </w:r>
      <w:r>
        <w:rPr>
          <w:rFonts w:eastAsia="Calibri" w:cs="Times New Roman" w:ascii="Times New Roman" w:hAnsi="Times New Roman"/>
          <w:sz w:val="24"/>
          <w:szCs w:val="24"/>
        </w:rPr>
      </w:r>
      <w:r>
        <w:rPr>
          <w:sz w:val="24"/>
          <w:szCs w:val="24"/>
          <w:rFonts w:eastAsia="Calibri" w:cs="Times New Roman" w:ascii="Times New Roman" w:hAnsi="Times New Roman"/>
        </w:rPr>
        <w:fldChar w:fldCharType="separate"/>
      </w:r>
      <w:r>
        <w:rPr>
          <w:rFonts w:eastAsia="Calibri" w:cs="Times New Roman" w:ascii="Times New Roman" w:hAnsi="Times New Roman"/>
          <w:sz w:val="24"/>
          <w:szCs w:val="24"/>
        </w:rPr>
        <w:t>(33)</w:t>
      </w:r>
      <w:r>
        <w:rPr>
          <w:rFonts w:eastAsia="Calibri" w:cs="Times New Roman" w:ascii="Times New Roman" w:hAnsi="Times New Roman"/>
          <w:sz w:val="24"/>
          <w:szCs w:val="24"/>
        </w:rPr>
      </w:r>
      <w:r>
        <w:rPr>
          <w:sz w:val="24"/>
          <w:szCs w:val="24"/>
          <w:rFonts w:eastAsia="Calibri" w:cs="Times New Roman" w:ascii="Times New Roman" w:hAnsi="Times New Roman"/>
        </w:rPr>
        <w:fldChar w:fldCharType="end"/>
      </w:r>
    </w:p>
    <w:p>
      <w:pPr>
        <w:pStyle w:val="Normal"/>
        <w:spacing w:lineRule="auto" w:line="480" w:before="0" w:after="0"/>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spacing w:lineRule="auto" w:line="480" w:before="0" w:after="0"/>
        <w:rPr>
          <w:rFonts w:ascii="Times New Roman" w:hAnsi="Times New Roman" w:eastAsia="Calibri" w:cs="Times New Roman"/>
          <w:sz w:val="24"/>
          <w:szCs w:val="24"/>
        </w:rPr>
      </w:pPr>
      <w:r>
        <w:rPr>
          <w:rFonts w:eastAsia="Calibri" w:cs="Times New Roman" w:ascii="Times New Roman" w:hAnsi="Times New Roman"/>
          <w:sz w:val="24"/>
          <w:szCs w:val="24"/>
        </w:rPr>
        <w:t>Prehospital and hospital care are important components of trauma care. In our setting, the ambulances are primarily carrier vehicles for patients without any paramedics /prehospital care. The overall usage of these ambulances is low around 9% in Karachi.</w:t>
      </w:r>
      <w:r>
        <w:fldChar w:fldCharType="begin"/>
      </w:r>
      <w:r>
        <w:rPr>
          <w:sz w:val="24"/>
          <w:szCs w:val="24"/>
          <w:rFonts w:eastAsia="Calibri" w:cs="Times New Roman" w:ascii="Times New Roman" w:hAnsi="Times New Roman"/>
        </w:rPr>
        <w:instrText>ADDIN EN.CITE &lt;EndNote&gt;&lt;Cite&gt;&lt;Author&gt;Zia&lt;/Author&gt;&lt;Year&gt;2015&lt;/Year&gt;&lt;RecNum&gt;47&lt;/RecNum&gt;&lt;DisplayText&gt;(34)&lt;/DisplayText&gt;&lt;record&gt;&lt;rec-number&gt;47&lt;/rec-number&gt;&lt;foreign-keys&gt;&lt;key app="EN" db-id="9pexzrwd6vtz2wepzzqxz9p7adx2etvt9rfx" timestamp="1626546347"&gt;47&lt;/key&gt;&lt;/foreign-keys&gt;&lt;ref-type name="Journal Article"&gt;17&lt;/ref-type&gt;&lt;contributors&gt;&lt;authors&gt;&lt;author&gt;Zia, Nukhba&lt;/author&gt;&lt;author&gt;Shahzad, Hira&lt;/author&gt;&lt;author&gt;Baqir, Syed Muhammad&lt;/author&gt;&lt;author&gt;Shaukat, Shahab&lt;/author&gt;&lt;author&gt;Ahmad, Haris&lt;/author&gt;&lt;author&gt;Robinson, Courtland&lt;/author&gt;&lt;author&gt;Hyder, Adnan A&lt;/author&gt;&lt;author&gt;Razzak, Junaid Abdul&lt;/author&gt;&lt;/authors&gt;&lt;/contributors&gt;&lt;titles&gt;&lt;title&gt;Ambulance use in Pakistan: an analysis of surveillance data from emergency departments in Pakistan&lt;/title&gt;&lt;secondary-title&gt;BMC emergency medicine&lt;/secondary-title&gt;&lt;/titles&gt;&lt;periodical&gt;&lt;full-title&gt;BMC emergency medicine&lt;/full-title&gt;&lt;/periodical&gt;&lt;pages&gt;1-6&lt;/pages&gt;&lt;volume&gt;15&lt;/volume&gt;&lt;number&gt;2&lt;/number&gt;&lt;dates&gt;&lt;year&gt;2015&lt;/year&gt;&lt;/dates&gt;&lt;isbn&gt;1471-227X&lt;/isbn&gt;&lt;urls&gt;&lt;/urls&gt;&lt;/record&gt;&lt;/Cite&gt;&lt;/EndNote&gt;</w:instrText>
      </w:r>
      <w:r>
        <w:rPr>
          <w:rFonts w:eastAsia="Calibri" w:cs="Times New Roman" w:ascii="Times New Roman" w:hAnsi="Times New Roman"/>
          <w:sz w:val="24"/>
          <w:szCs w:val="24"/>
        </w:rPr>
      </w:r>
      <w:r>
        <w:rPr>
          <w:sz w:val="24"/>
          <w:szCs w:val="24"/>
          <w:rFonts w:eastAsia="Calibri" w:cs="Times New Roman" w:ascii="Times New Roman" w:hAnsi="Times New Roman"/>
        </w:rPr>
        <w:fldChar w:fldCharType="separate"/>
      </w:r>
      <w:r>
        <w:rPr>
          <w:rFonts w:eastAsia="Calibri" w:cs="Times New Roman" w:ascii="Times New Roman" w:hAnsi="Times New Roman"/>
          <w:sz w:val="24"/>
          <w:szCs w:val="24"/>
        </w:rPr>
        <w:t>(34)</w:t>
      </w:r>
      <w:r>
        <w:rPr>
          <w:rFonts w:eastAsia="Calibri" w:cs="Times New Roman" w:ascii="Times New Roman" w:hAnsi="Times New Roman"/>
          <w:sz w:val="24"/>
          <w:szCs w:val="24"/>
        </w:rPr>
      </w:r>
      <w:r>
        <w:rPr>
          <w:sz w:val="24"/>
          <w:szCs w:val="24"/>
          <w:rFonts w:eastAsia="Calibri" w:cs="Times New Roman" w:ascii="Times New Roman" w:hAnsi="Times New Roman"/>
        </w:rPr>
        <w:fldChar w:fldCharType="end"/>
      </w:r>
      <w:r>
        <w:rPr>
          <w:rFonts w:eastAsia="Calibri" w:cs="Times New Roman" w:ascii="Times New Roman" w:hAnsi="Times New Roman"/>
          <w:sz w:val="24"/>
          <w:szCs w:val="24"/>
        </w:rPr>
        <w:t xml:space="preserve"> The usage of these ambulances is more for injuries in Pakistan and the odds of dying for patients brought in ambulances is seven times more than for non-ambulance patient.</w:t>
      </w:r>
      <w:r>
        <w:fldChar w:fldCharType="begin"/>
      </w:r>
      <w:r>
        <w:rPr>
          <w:sz w:val="24"/>
          <w:szCs w:val="24"/>
          <w:rFonts w:eastAsia="Calibri" w:cs="Times New Roman" w:ascii="Times New Roman" w:hAnsi="Times New Roman"/>
        </w:rPr>
        <w:instrText>ADDIN EN.CITE &lt;EndNote&gt;&lt;Cite&gt;&lt;Author&gt;Zia&lt;/Author&gt;&lt;Year&gt;2015&lt;/Year&gt;&lt;RecNum&gt;47&lt;/RecNum&gt;&lt;DisplayText&gt;(34)&lt;/DisplayText&gt;&lt;record&gt;&lt;rec-number&gt;47&lt;/rec-number&gt;&lt;foreign-keys&gt;&lt;key app="EN" db-id="9pexzrwd6vtz2wepzzqxz9p7adx2etvt9rfx" timestamp="1626546347"&gt;47&lt;/key&gt;&lt;/foreign-keys&gt;&lt;ref-type name="Journal Article"&gt;17&lt;/ref-type&gt;&lt;contributors&gt;&lt;authors&gt;&lt;author&gt;Zia, Nukhba&lt;/author&gt;&lt;author&gt;Shahzad, Hira&lt;/author&gt;&lt;author&gt;Baqir, Syed Muhammad&lt;/author&gt;&lt;author&gt;Shaukat, Shahab&lt;/author&gt;&lt;author&gt;Ahmad, Haris&lt;/author&gt;&lt;author&gt;Robinson, Courtland&lt;/author&gt;&lt;author&gt;Hyder, Adnan A&lt;/author&gt;&lt;author&gt;Razzak, Junaid Abdul&lt;/author&gt;&lt;/authors&gt;&lt;/contributors&gt;&lt;titles&gt;&lt;title&gt;Ambulance use in Pakistan: an analysis of surveillance data from emergency departments in Pakistan&lt;/title&gt;&lt;secondary-title&gt;BMC emergency medicine&lt;/secondary-title&gt;&lt;/titles&gt;&lt;periodical&gt;&lt;full-title&gt;BMC emergency medicine&lt;/full-title&gt;&lt;/periodical&gt;&lt;pages&gt;1-6&lt;/pages&gt;&lt;volume&gt;15&lt;/volume&gt;&lt;number&gt;2&lt;/number&gt;&lt;dates&gt;&lt;year&gt;2015&lt;/year&gt;&lt;/dates&gt;&lt;isbn&gt;1471-227X&lt;/isbn&gt;&lt;urls&gt;&lt;/urls&gt;&lt;/record&gt;&lt;/Cite&gt;&lt;/EndNote&gt;</w:instrText>
      </w:r>
      <w:r>
        <w:rPr>
          <w:rFonts w:eastAsia="Calibri" w:cs="Times New Roman" w:ascii="Times New Roman" w:hAnsi="Times New Roman"/>
          <w:sz w:val="24"/>
          <w:szCs w:val="24"/>
        </w:rPr>
      </w:r>
      <w:r>
        <w:rPr>
          <w:sz w:val="24"/>
          <w:szCs w:val="24"/>
          <w:rFonts w:eastAsia="Calibri" w:cs="Times New Roman" w:ascii="Times New Roman" w:hAnsi="Times New Roman"/>
        </w:rPr>
        <w:fldChar w:fldCharType="separate"/>
      </w:r>
      <w:r>
        <w:rPr>
          <w:rFonts w:eastAsia="Calibri" w:cs="Times New Roman" w:ascii="Times New Roman" w:hAnsi="Times New Roman"/>
          <w:sz w:val="24"/>
          <w:szCs w:val="24"/>
        </w:rPr>
        <w:t>(34)</w:t>
      </w:r>
      <w:r>
        <w:rPr>
          <w:rFonts w:eastAsia="Calibri" w:cs="Times New Roman" w:ascii="Times New Roman" w:hAnsi="Times New Roman"/>
          <w:sz w:val="24"/>
          <w:szCs w:val="24"/>
        </w:rPr>
      </w:r>
      <w:r>
        <w:rPr>
          <w:sz w:val="24"/>
          <w:szCs w:val="24"/>
          <w:rFonts w:eastAsia="Calibri" w:cs="Times New Roman" w:ascii="Times New Roman" w:hAnsi="Times New Roman"/>
        </w:rPr>
        <w:fldChar w:fldCharType="end"/>
      </w:r>
      <w:r>
        <w:rPr>
          <w:rFonts w:eastAsia="Calibri" w:cs="Times New Roman" w:ascii="Times New Roman" w:hAnsi="Times New Roman"/>
          <w:sz w:val="24"/>
          <w:szCs w:val="24"/>
        </w:rPr>
        <w:t xml:space="preserve"> In our setting we had three public tertiary care hospitals and two private hospitals. Almost 98% of study patients were enrolled from three public hospitals. Our study result showed difference in care as odds were lower for deaths in hospital which is private. While odds of same hospital is higher for severe injuries. The two public hospitals have lower odds of severe injuries. Another publication from same database used for this study reported hospital as the determinant of survival after road injury of any road user after adjusting for age, type of injury, injury severity, and time since injury and mode of transport.</w:t>
      </w:r>
      <w:r>
        <w:fldChar w:fldCharType="begin"/>
      </w:r>
      <w:r>
        <w:rPr>
          <w:sz w:val="24"/>
          <w:szCs w:val="24"/>
          <w:rFonts w:eastAsia="Calibri" w:cs="Times New Roman" w:ascii="Times New Roman" w:hAnsi="Times New Roman"/>
        </w:rPr>
        <w:instrText>ADDIN EN.CITE &lt;EndNote&gt;&lt;Cite&gt;&lt;Author&gt;Mehmood&lt;/Author&gt;&lt;Year&gt;2015&lt;/Year&gt;&lt;RecNum&gt;48&lt;/RecNum&gt;&lt;DisplayText&gt;(35)&lt;/DisplayText&gt;&lt;record&gt;&lt;rec-number&gt;48&lt;/rec-number&gt;&lt;foreign-keys&gt;&lt;key app="EN" db-id="9pexzrwd6vtz2wepzzqxz9p7adx2etvt9rfx" timestamp="1626546502"&gt;48&lt;/key&gt;&lt;/foreign-keys&gt;&lt;ref-type name="Journal Article"&gt;17&lt;/ref-type&gt;&lt;contributors&gt;&lt;authors&gt;&lt;author&gt;Mehmood, Amber&lt;/author&gt;&lt;author&gt;Razzak, Junaid Abdul&lt;/author&gt;&lt;author&gt;Mir, Mohammed Umer&lt;/author&gt;&lt;author&gt;Jooma, Rashid&lt;/author&gt;&lt;/authors&gt;&lt;/contributors&gt;&lt;titles&gt;&lt;title&gt;Differences in risk-adjusted outcome of road traffic injuries in urban tertiary care centers of Pakistan&lt;/title&gt;&lt;secondary-title&gt;JPMA. The Journal of the Pakistan Medical Association&lt;/secondary-title&gt;&lt;/titles&gt;&lt;periodical&gt;&lt;full-title&gt;JPMA. The Journal of the Pakistan Medical Association&lt;/full-title&gt;&lt;/periodical&gt;&lt;pages&gt;984&lt;/pages&gt;&lt;volume&gt;65&lt;/volume&gt;&lt;number&gt;9&lt;/number&gt;&lt;dates&gt;&lt;year&gt;2015&lt;/year&gt;&lt;/dates&gt;&lt;urls&gt;&lt;/urls&gt;&lt;/record&gt;&lt;/Cite&gt;&lt;/EndNote&gt;</w:instrText>
      </w:r>
      <w:r>
        <w:rPr>
          <w:rFonts w:eastAsia="Calibri" w:cs="Times New Roman" w:ascii="Times New Roman" w:hAnsi="Times New Roman"/>
          <w:sz w:val="24"/>
          <w:szCs w:val="24"/>
        </w:rPr>
      </w:r>
      <w:r>
        <w:rPr>
          <w:sz w:val="24"/>
          <w:szCs w:val="24"/>
          <w:rFonts w:eastAsia="Calibri" w:cs="Times New Roman" w:ascii="Times New Roman" w:hAnsi="Times New Roman"/>
        </w:rPr>
        <w:fldChar w:fldCharType="separate"/>
      </w:r>
      <w:r>
        <w:rPr>
          <w:rFonts w:eastAsia="Calibri" w:cs="Times New Roman" w:ascii="Times New Roman" w:hAnsi="Times New Roman"/>
          <w:sz w:val="24"/>
          <w:szCs w:val="24"/>
        </w:rPr>
        <w:t>(35)</w:t>
      </w:r>
      <w:r>
        <w:rPr>
          <w:rFonts w:eastAsia="Calibri" w:cs="Times New Roman" w:ascii="Times New Roman" w:hAnsi="Times New Roman"/>
          <w:sz w:val="24"/>
          <w:szCs w:val="24"/>
        </w:rPr>
      </w:r>
      <w:r>
        <w:rPr>
          <w:sz w:val="24"/>
          <w:szCs w:val="24"/>
          <w:rFonts w:eastAsia="Calibri" w:cs="Times New Roman" w:ascii="Times New Roman" w:hAnsi="Times New Roman"/>
        </w:rPr>
        <w:fldChar w:fldCharType="end"/>
      </w:r>
    </w:p>
    <w:p>
      <w:pPr>
        <w:pStyle w:val="Normal"/>
        <w:spacing w:lineRule="auto" w:line="480" w:before="0" w:after="0"/>
        <w:rPr>
          <w:rFonts w:ascii="Times New Roman" w:hAnsi="Times New Roman" w:eastAsia="Calibri" w:cs="Times New Roman"/>
          <w:sz w:val="24"/>
          <w:szCs w:val="24"/>
        </w:rPr>
      </w:pPr>
      <w:r>
        <w:rPr>
          <w:rFonts w:eastAsia="Calibri" w:cs="Times New Roman" w:ascii="Times New Roman" w:hAnsi="Times New Roman"/>
          <w:sz w:val="24"/>
          <w:szCs w:val="24"/>
        </w:rPr>
        <w:t>These hospitals are located in three districts and geographical spread is not very diverse across city of 3780 kilometers square. It is situated not more than 11 km at maximum to each other.  Some of the districts have lower odds of severity of injuries. One such district has public tertiary care hospital that is included in this paper that showed lower odds of severity. Odds of midblock crashes are higher for severity of injuries. Previous study also showed that crashes in intersections involving children and adolescents have slighter injury outcomes.</w:t>
      </w:r>
      <w:r>
        <w:fldChar w:fldCharType="begin"/>
      </w:r>
      <w:r>
        <w:rPr>
          <w:sz w:val="24"/>
          <w:szCs w:val="24"/>
          <w:rFonts w:eastAsia="Calibri" w:cs="Times New Roman" w:ascii="Times New Roman" w:hAnsi="Times New Roman"/>
        </w:rPr>
        <w:instrText>ADDIN EN.CITE &lt;EndNote&gt;&lt;Cite&gt;&lt;Author&gt;Theofilatos&lt;/Author&gt;&lt;Year&gt;2020&lt;/Year&gt;&lt;RecNum&gt;49&lt;/RecNum&gt;&lt;DisplayText&gt;(36)&lt;/DisplayText&gt;&lt;record&gt;&lt;rec-number&gt;49&lt;/rec-number&gt;&lt;foreign-keys&gt;&lt;key app="EN" db-id="9pexzrwd6vtz2wepzzqxz9p7adx2etvt9rfx" timestamp="1626546702"&gt;49&lt;/key&gt;&lt;/foreign-keys&gt;&lt;ref-type name="Journal Article"&gt;17&lt;/ref-type&gt;&lt;contributors&gt;&lt;authors&gt;&lt;author&gt;Theofilatos, Athanasios&lt;/author&gt;&lt;author&gt;Antoniou, Constantinos&lt;/author&gt;&lt;author&gt;Yannis, George&lt;/author&gt;&lt;/authors&gt;&lt;/contributors&gt;&lt;titles&gt;&lt;title&gt;Exploring injury severity of children and adolescents involved in traffic crashes in Greece&lt;/title&gt;&lt;secondary-title&gt;Journal of Traffic and Transportation Engineering (English Edition)&lt;/secondary-title&gt;&lt;/titles&gt;&lt;periodical&gt;&lt;full-title&gt;Journal of Traffic and Transportation Engineering (English Edition)&lt;/full-title&gt;&lt;/periodical&gt;&lt;dates&gt;&lt;year&gt;2020&lt;/year&gt;&lt;/dates&gt;&lt;isbn&gt;2095-7564&lt;/isbn&gt;&lt;urls&gt;&lt;/urls&gt;&lt;/record&gt;&lt;/Cite&gt;&lt;/EndNote&gt;</w:instrText>
      </w:r>
      <w:r>
        <w:rPr>
          <w:rFonts w:eastAsia="Calibri" w:cs="Times New Roman" w:ascii="Times New Roman" w:hAnsi="Times New Roman"/>
          <w:sz w:val="24"/>
          <w:szCs w:val="24"/>
        </w:rPr>
      </w:r>
      <w:r>
        <w:rPr>
          <w:sz w:val="24"/>
          <w:szCs w:val="24"/>
          <w:rFonts w:eastAsia="Calibri" w:cs="Times New Roman" w:ascii="Times New Roman" w:hAnsi="Times New Roman"/>
        </w:rPr>
        <w:fldChar w:fldCharType="separate"/>
      </w:r>
      <w:r>
        <w:rPr>
          <w:rFonts w:eastAsia="Calibri" w:cs="Times New Roman" w:ascii="Times New Roman" w:hAnsi="Times New Roman"/>
          <w:sz w:val="24"/>
          <w:szCs w:val="24"/>
        </w:rPr>
        <w:t>(36)</w:t>
      </w:r>
      <w:r>
        <w:rPr>
          <w:rFonts w:eastAsia="Calibri" w:cs="Times New Roman" w:ascii="Times New Roman" w:hAnsi="Times New Roman"/>
          <w:sz w:val="24"/>
          <w:szCs w:val="24"/>
        </w:rPr>
      </w:r>
      <w:r>
        <w:rPr>
          <w:sz w:val="24"/>
          <w:szCs w:val="24"/>
          <w:rFonts w:eastAsia="Calibri" w:cs="Times New Roman" w:ascii="Times New Roman" w:hAnsi="Times New Roman"/>
        </w:rPr>
        <w:fldChar w:fldCharType="end"/>
      </w:r>
      <w:r>
        <w:rPr>
          <w:rFonts w:eastAsia="Calibri" w:cs="Times New Roman" w:ascii="Times New Roman" w:hAnsi="Times New Roman"/>
          <w:sz w:val="24"/>
          <w:szCs w:val="24"/>
        </w:rPr>
        <w:t xml:space="preserve"> Another study showed front seated passengers in cars had higher odds of severity of injuries.</w:t>
      </w:r>
      <w:r>
        <w:fldChar w:fldCharType="begin"/>
      </w:r>
      <w:r>
        <w:rPr>
          <w:sz w:val="24"/>
          <w:szCs w:val="24"/>
          <w:rFonts w:eastAsia="Calibri" w:cs="Times New Roman" w:ascii="Times New Roman" w:hAnsi="Times New Roman"/>
        </w:rPr>
        <w:instrText>ADDIN EN.CITE &lt;EndNote&gt;&lt;Cite&gt;&lt;Author&gt;Roudsari&lt;/Author&gt;&lt;Year&gt;2007&lt;/Year&gt;&lt;RecNum&gt;50&lt;/RecNum&gt;&lt;DisplayText&gt;(37)&lt;/DisplayText&gt;&lt;record&gt;&lt;rec-number&gt;50&lt;/rec-number&gt;&lt;foreign-keys&gt;&lt;key app="EN" db-id="9pexzrwd6vtz2wepzzqxz9p7adx2etvt9rfx" timestamp="1626546771"&gt;50&lt;/key&gt;&lt;/foreign-keys&gt;&lt;ref-type name="Journal Article"&gt;17&lt;/ref-type&gt;&lt;contributors&gt;&lt;authors&gt;&lt;author&gt;Roudsari, Bahman&lt;/author&gt;&lt;author&gt;Kaufman, Robert&lt;/author&gt;&lt;author&gt;Nirula, Raminder&lt;/author&gt;&lt;/authors&gt;&lt;/contributors&gt;&lt;titles&gt;&lt;title&gt;Comparison of mid-block and intersection-related left turn collisions&lt;/title&gt;&lt;secondary-title&gt;Traffic injury prevention&lt;/secondary-title&gt;&lt;/titles&gt;&lt;periodical&gt;&lt;full-title&gt;Traffic injury prevention&lt;/full-title&gt;&lt;/periodical&gt;&lt;pages&gt;393-397&lt;/pages&gt;&lt;volume&gt;8&lt;/volume&gt;&lt;number&gt;4&lt;/number&gt;&lt;dates&gt;&lt;year&gt;2007&lt;/year&gt;&lt;/dates&gt;&lt;isbn&gt;1538-9588&lt;/isbn&gt;&lt;urls&gt;&lt;/urls&gt;&lt;/record&gt;&lt;/Cite&gt;&lt;/EndNote&gt;</w:instrText>
      </w:r>
      <w:r>
        <w:rPr>
          <w:rFonts w:eastAsia="Calibri" w:cs="Times New Roman" w:ascii="Times New Roman" w:hAnsi="Times New Roman"/>
          <w:sz w:val="24"/>
          <w:szCs w:val="24"/>
        </w:rPr>
      </w:r>
      <w:r>
        <w:rPr>
          <w:sz w:val="24"/>
          <w:szCs w:val="24"/>
          <w:rFonts w:eastAsia="Calibri" w:cs="Times New Roman" w:ascii="Times New Roman" w:hAnsi="Times New Roman"/>
        </w:rPr>
        <w:fldChar w:fldCharType="separate"/>
      </w:r>
      <w:r>
        <w:rPr>
          <w:rFonts w:eastAsia="Calibri" w:cs="Times New Roman" w:ascii="Times New Roman" w:hAnsi="Times New Roman"/>
          <w:sz w:val="24"/>
          <w:szCs w:val="24"/>
        </w:rPr>
        <w:t>(37)</w:t>
      </w:r>
      <w:r>
        <w:rPr>
          <w:rFonts w:eastAsia="Calibri" w:cs="Times New Roman" w:ascii="Times New Roman" w:hAnsi="Times New Roman"/>
          <w:sz w:val="24"/>
          <w:szCs w:val="24"/>
        </w:rPr>
      </w:r>
      <w:r>
        <w:rPr>
          <w:sz w:val="24"/>
          <w:szCs w:val="24"/>
          <w:rFonts w:eastAsia="Calibri" w:cs="Times New Roman" w:ascii="Times New Roman" w:hAnsi="Times New Roman"/>
        </w:rPr>
        <w:fldChar w:fldCharType="end"/>
      </w:r>
      <w:r>
        <w:rPr>
          <w:rFonts w:eastAsia="Calibri" w:cs="Times New Roman" w:ascii="Times New Roman" w:hAnsi="Times New Roman"/>
          <w:sz w:val="24"/>
          <w:szCs w:val="24"/>
        </w:rPr>
        <w:t xml:space="preserve"> Low speed in intersections could be reason for less severity than mid- block crash.</w:t>
      </w:r>
    </w:p>
    <w:p>
      <w:pPr>
        <w:pStyle w:val="Normal"/>
        <w:spacing w:lineRule="auto" w:line="480" w:before="0" w:after="0"/>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spacing w:lineRule="auto" w:line="480" w:before="0" w:after="0"/>
        <w:rPr>
          <w:rFonts w:ascii="Times New Roman" w:hAnsi="Times New Roman" w:eastAsia="Calibri" w:cs="Times New Roman"/>
          <w:sz w:val="24"/>
          <w:szCs w:val="24"/>
        </w:rPr>
      </w:pPr>
      <w:r>
        <w:rPr>
          <w:rFonts w:eastAsia="Calibri" w:cs="Times New Roman" w:ascii="Times New Roman" w:hAnsi="Times New Roman"/>
          <w:sz w:val="24"/>
          <w:szCs w:val="24"/>
        </w:rPr>
        <w:t>Helmet use is known to reduce head injury by 69% and death by 42%. In our study, no helmet use by motorcyclists has higher odds of severe injuries with statistical significance but higher odds of deaths with no use of helmet have overlapping confidence interval. However paper from same data showed decrease likelihood of death with helmet use in all age motorcyclists irrespective of driver or passenger. As we discussed above, survival is dependent on many other factors including hospital care and severity. Lack of resources, high volume, lack of treatment protocols and limited audit of quality of care are some of the barriers in hospitals. Helmet use is very low in our country due to many reasons such as tropical weather, lack of safety and lenient enforcement.</w:t>
      </w:r>
      <w:r>
        <w:fldChar w:fldCharType="begin"/>
      </w:r>
      <w:r>
        <w:rPr>
          <w:sz w:val="24"/>
          <w:szCs w:val="24"/>
          <w:rFonts w:eastAsia="Calibri" w:cs="Times New Roman" w:ascii="Times New Roman" w:hAnsi="Times New Roman"/>
        </w:rPr>
        <w:instrText>ADDIN EN.CITE &lt;EndNote&gt;&lt;Cite&gt;&lt;Author&gt;Khan&lt;/Author&gt;&lt;Year&gt;2008&lt;/Year&gt;&lt;RecNum&gt;51&lt;/RecNum&gt;&lt;DisplayText&gt;(38, 39)&lt;/DisplayText&gt;&lt;record&gt;&lt;rec-number&gt;51&lt;/rec-number&gt;&lt;foreign-keys&gt;&lt;key app="EN" db-id="9pexzrwd6vtz2wepzzqxz9p7adx2etvt9rfx" timestamp="1626546932"&gt;51&lt;/key&gt;&lt;/foreign-keys&gt;&lt;ref-type name="Journal Article"&gt;17&lt;/ref-type&gt;&lt;contributors&gt;&lt;authors&gt;&lt;author&gt;Khan, Imran&lt;/author&gt;&lt;author&gt;Khan, Abdullah&lt;/author&gt;&lt;author&gt;Aziz, Fatima&lt;/author&gt;&lt;author&gt;Islam, Muhammad&lt;/author&gt;&lt;author&gt;Shafqat, Saad&lt;/author&gt;&lt;/authors&gt;&lt;/contributors&gt;&lt;titles&gt;&lt;title&gt;Factors associated with helmet use among motorcycle users in Karachi, Pakistan&lt;/title&gt;&lt;secondary-title&gt;Academic emergency medicine&lt;/secondary-title&gt;&lt;/titles&gt;&lt;periodical&gt;&lt;full-title&gt;Academic emergency medicine&lt;/full-title&gt;&lt;/periodical&gt;&lt;pages&gt;384-387&lt;/pages&gt;&lt;volume&gt;15&lt;/volume&gt;&lt;number&gt;4&lt;/number&gt;&lt;dates&gt;&lt;year&gt;2008&lt;/year&gt;&lt;/dates&gt;&lt;isbn&gt;1069-6563&lt;/isbn&gt;&lt;urls&gt;&lt;/urls&gt;&lt;/record&gt;&lt;/Cite&gt;&lt;Cite&gt;&lt;Author&gt;Bhatti&lt;/Author&gt;&lt;Year&gt;2018&lt;/Year&gt;&lt;RecNum&gt;52&lt;/RecNum&gt;&lt;record&gt;&lt;rec-number&gt;52&lt;/rec-number&gt;&lt;foreign-keys&gt;&lt;key app="EN" db-id="9pexzrwd6vtz2wepzzqxz9p7adx2etvt9rfx" timestamp="1626547003"&gt;52&lt;/key&gt;&lt;/foreign-keys&gt;&lt;ref-type name="Journal Article"&gt;17&lt;/ref-type&gt;&lt;contributors&gt;&lt;authors&gt;&lt;author&gt;Bhatti, Junaid A&lt;/author&gt;&lt;author&gt;Razzak, Junaid A&lt;/author&gt;&lt;author&gt;Khan, Uzma R&lt;/author&gt;&lt;author&gt;Jooma, Rashid&lt;/author&gt;&lt;/authors&gt;&lt;/contributors&gt;&lt;titles&gt;&lt;title&gt;Helmets and traffic injury outcomes: Findings from a setting lacking legislation on proper wearing and quality assessment&lt;/title&gt;&lt;secondary-title&gt;Cogent Medicine&lt;/secondary-title&gt;&lt;/titles&gt;&lt;periodical&gt;&lt;full-title&gt;Cogent Medicine&lt;/full-title&gt;&lt;/periodical&gt;&lt;pages&gt;1434031&lt;/pages&gt;&lt;volume&gt;5&lt;/volume&gt;&lt;number&gt;1&lt;/number&gt;&lt;dates&gt;&lt;year&gt;2018&lt;/year&gt;&lt;/dates&gt;&lt;isbn&gt;2331-205X&lt;/isbn&gt;&lt;urls&gt;&lt;/urls&gt;&lt;/record&gt;&lt;/Cite&gt;&lt;/EndNote&gt;</w:instrText>
      </w:r>
      <w:r>
        <w:rPr>
          <w:rFonts w:eastAsia="Calibri" w:cs="Times New Roman" w:ascii="Times New Roman" w:hAnsi="Times New Roman"/>
          <w:sz w:val="24"/>
          <w:szCs w:val="24"/>
        </w:rPr>
      </w:r>
      <w:r>
        <w:rPr>
          <w:sz w:val="24"/>
          <w:szCs w:val="24"/>
          <w:rFonts w:eastAsia="Calibri" w:cs="Times New Roman" w:ascii="Times New Roman" w:hAnsi="Times New Roman"/>
        </w:rPr>
        <w:fldChar w:fldCharType="separate"/>
      </w:r>
      <w:r>
        <w:rPr>
          <w:rFonts w:eastAsia="Calibri" w:cs="Times New Roman" w:ascii="Times New Roman" w:hAnsi="Times New Roman"/>
          <w:sz w:val="24"/>
          <w:szCs w:val="24"/>
        </w:rPr>
        <w:t>(38, 39)</w:t>
      </w:r>
      <w:r>
        <w:rPr>
          <w:rFonts w:eastAsia="Calibri" w:cs="Times New Roman" w:ascii="Times New Roman" w:hAnsi="Times New Roman"/>
          <w:sz w:val="24"/>
          <w:szCs w:val="24"/>
        </w:rPr>
      </w:r>
      <w:r>
        <w:rPr>
          <w:sz w:val="24"/>
          <w:szCs w:val="24"/>
          <w:rFonts w:eastAsia="Calibri" w:cs="Times New Roman" w:ascii="Times New Roman" w:hAnsi="Times New Roman"/>
        </w:rPr>
        <w:fldChar w:fldCharType="end"/>
      </w:r>
      <w:r>
        <w:rPr>
          <w:rFonts w:eastAsia="Calibri" w:cs="Times New Roman" w:ascii="Times New Roman" w:hAnsi="Times New Roman"/>
          <w:sz w:val="24"/>
          <w:szCs w:val="24"/>
        </w:rPr>
        <w:t xml:space="preserve"> Our study did not show significant odds of night time, weekends and season however another paper from the same database that included all age motorcycle riders and passengers’ analysis showed higher odds of fatal injuries. Their eligibility criteria and the way they categorized season and time were different than ours.</w:t>
      </w:r>
      <w:r>
        <w:fldChar w:fldCharType="begin"/>
      </w:r>
      <w:r>
        <w:rPr>
          <w:sz w:val="24"/>
          <w:szCs w:val="24"/>
          <w:rFonts w:eastAsia="Calibri" w:cs="Times New Roman" w:ascii="Times New Roman" w:hAnsi="Times New Roman"/>
        </w:rPr>
        <w:instrText>ADDIN EN.CITE &lt;EndNote&gt;&lt;Cite&gt;&lt;Author&gt;Pervez&lt;/Author&gt;&lt;Year&gt;2021&lt;/Year&gt;&lt;RecNum&gt;32&lt;/RecNum&gt;&lt;DisplayText&gt;(15)&lt;/DisplayText&gt;&lt;record&gt;&lt;rec-number&gt;32&lt;/rec-number&gt;&lt;foreign-keys&gt;&lt;key app="EN" db-id="9pexzrwd6vtz2wepzzqxz9p7adx2etvt9rfx" timestamp="1624881797"&gt;32&lt;/key&gt;&lt;/foreign-keys&gt;&lt;ref-type name="Journal Article"&gt;17&lt;/ref-type&gt;&lt;contributors&gt;&lt;authors&gt;&lt;author&gt;Pervez, Amjad&lt;/author&gt;&lt;author&gt;Lee, Jaeyoung&lt;/author&gt;&lt;author&gt;Huang, Helai&lt;/author&gt;&lt;/authors&gt;&lt;/contributors&gt;&lt;titles&gt;&lt;title&gt;Identifying factors contributing to the motorcycle crash severity in Pakistan&lt;/title&gt;&lt;secondary-title&gt;Journal of advanced transportation&lt;/secondary-title&gt;&lt;/titles&gt;&lt;periodical&gt;&lt;full-title&gt;Journal of advanced transportation&lt;/full-title&gt;&lt;/periodical&gt;&lt;volume&gt;2021&lt;/volume&gt;&lt;dates&gt;&lt;year&gt;2021&lt;/year&gt;&lt;/dates&gt;&lt;isbn&gt;0197-6729&lt;/isbn&gt;&lt;urls&gt;&lt;/urls&gt;&lt;/record&gt;&lt;/Cite&gt;&lt;/EndNote&gt;</w:instrText>
      </w:r>
      <w:r>
        <w:rPr>
          <w:rFonts w:eastAsia="Calibri" w:cs="Times New Roman" w:ascii="Times New Roman" w:hAnsi="Times New Roman"/>
          <w:sz w:val="24"/>
          <w:szCs w:val="24"/>
        </w:rPr>
      </w:r>
      <w:r>
        <w:rPr>
          <w:sz w:val="24"/>
          <w:szCs w:val="24"/>
          <w:rFonts w:eastAsia="Calibri" w:cs="Times New Roman" w:ascii="Times New Roman" w:hAnsi="Times New Roman"/>
        </w:rPr>
        <w:fldChar w:fldCharType="separate"/>
      </w:r>
      <w:r>
        <w:rPr>
          <w:rFonts w:eastAsia="Calibri" w:cs="Times New Roman" w:ascii="Times New Roman" w:hAnsi="Times New Roman"/>
          <w:sz w:val="24"/>
          <w:szCs w:val="24"/>
        </w:rPr>
        <w:t>(15)</w:t>
      </w:r>
      <w:r>
        <w:rPr>
          <w:rFonts w:eastAsia="Calibri" w:cs="Times New Roman" w:ascii="Times New Roman" w:hAnsi="Times New Roman"/>
          <w:sz w:val="24"/>
          <w:szCs w:val="24"/>
        </w:rPr>
      </w:r>
      <w:r>
        <w:rPr>
          <w:sz w:val="24"/>
          <w:szCs w:val="24"/>
          <w:rFonts w:eastAsia="Calibri" w:cs="Times New Roman" w:ascii="Times New Roman" w:hAnsi="Times New Roman"/>
        </w:rPr>
        <w:fldChar w:fldCharType="end"/>
      </w:r>
      <w:r>
        <w:rPr>
          <w:rFonts w:eastAsia="Calibri" w:cs="Times New Roman" w:ascii="Times New Roman" w:hAnsi="Times New Roman"/>
          <w:sz w:val="24"/>
          <w:szCs w:val="24"/>
        </w:rPr>
        <w:t xml:space="preserve"> Another paper from another city of Pakistan reported weekday crashes of motorcycles had higher likelihood of fatal injuries.</w:t>
      </w:r>
      <w:r>
        <w:fldChar w:fldCharType="begin"/>
      </w:r>
      <w:r>
        <w:rPr>
          <w:sz w:val="24"/>
          <w:szCs w:val="24"/>
          <w:rFonts w:eastAsia="Calibri" w:cs="Times New Roman" w:ascii="Times New Roman" w:hAnsi="Times New Roman"/>
        </w:rPr>
        <w:instrText>ADDIN EN.CITE &lt;EndNote&gt;&lt;Cite&gt;&lt;Author&gt;Waseem&lt;/Author&gt;&lt;Year&gt;2019&lt;/Year&gt;&lt;RecNum&gt;40&lt;/RecNum&gt;&lt;DisplayText&gt;(32)&lt;/DisplayText&gt;&lt;record&gt;&lt;rec-number&gt;40&lt;/rec-number&gt;&lt;foreign-keys&gt;&lt;key app="EN" db-id="9pexzrwd6vtz2wepzzqxz9p7adx2etvt9rfx" timestamp="1626537832"&gt;40&lt;/key&gt;&lt;/foreign-keys&gt;&lt;ref-type name="Journal Article"&gt;17&lt;/ref-type&gt;&lt;contributors&gt;&lt;authors&gt;&lt;author&gt;Waseem, Muhammad&lt;/author&gt;&lt;author&gt;Ahmed, Anwaar&lt;/author&gt;&lt;author&gt;Saeed, Tariq Usman&lt;/author&gt;&lt;/authors&gt;&lt;/contributors&gt;&lt;titles&gt;&lt;title&gt;Factors affecting motorcyclists’ injury severities: An empirical assessment using random parameters logit model with heterogeneity in means and variances&lt;/title&gt;&lt;secondary-title&gt;Accident Analysis &amp;amp; Prevention&lt;/secondary-title&gt;&lt;/titles&gt;&lt;periodical&gt;&lt;full-title&gt;Accident Analysis &amp;amp; Prevention&lt;/full-title&gt;&lt;/periodical&gt;&lt;pages&gt;12-19&lt;/pages&gt;&lt;volume&gt;123&lt;/volume&gt;&lt;dates&gt;&lt;year&gt;2019&lt;/year&gt;&lt;/dates&gt;&lt;isbn&gt;0001-4575&lt;/isbn&gt;&lt;urls&gt;&lt;/urls&gt;&lt;/record&gt;&lt;/Cite&gt;&lt;/EndNote&gt;</w:instrText>
      </w:r>
      <w:r>
        <w:rPr>
          <w:rFonts w:eastAsia="Calibri" w:cs="Times New Roman" w:ascii="Times New Roman" w:hAnsi="Times New Roman"/>
          <w:sz w:val="24"/>
          <w:szCs w:val="24"/>
        </w:rPr>
      </w:r>
      <w:r>
        <w:rPr>
          <w:sz w:val="24"/>
          <w:szCs w:val="24"/>
          <w:rFonts w:eastAsia="Calibri" w:cs="Times New Roman" w:ascii="Times New Roman" w:hAnsi="Times New Roman"/>
        </w:rPr>
        <w:fldChar w:fldCharType="separate"/>
      </w:r>
      <w:r>
        <w:rPr>
          <w:rFonts w:eastAsia="Calibri" w:cs="Times New Roman" w:ascii="Times New Roman" w:hAnsi="Times New Roman"/>
          <w:sz w:val="24"/>
          <w:szCs w:val="24"/>
        </w:rPr>
        <w:t>(32)</w:t>
      </w:r>
      <w:r>
        <w:rPr>
          <w:rFonts w:eastAsia="Calibri" w:cs="Times New Roman" w:ascii="Times New Roman" w:hAnsi="Times New Roman"/>
          <w:sz w:val="24"/>
          <w:szCs w:val="24"/>
        </w:rPr>
      </w:r>
      <w:r>
        <w:rPr>
          <w:sz w:val="24"/>
          <w:szCs w:val="24"/>
          <w:rFonts w:eastAsia="Calibri" w:cs="Times New Roman" w:ascii="Times New Roman" w:hAnsi="Times New Roman"/>
        </w:rPr>
        <w:fldChar w:fldCharType="end"/>
      </w:r>
      <w:r>
        <w:rPr>
          <w:rFonts w:eastAsia="Calibri" w:cs="Times New Roman" w:ascii="Times New Roman" w:hAnsi="Times New Roman"/>
          <w:sz w:val="24"/>
          <w:szCs w:val="24"/>
        </w:rPr>
        <w:t xml:space="preserve"> </w:t>
      </w:r>
    </w:p>
    <w:p>
      <w:pPr>
        <w:pStyle w:val="Normal"/>
        <w:spacing w:lineRule="auto" w:line="480" w:before="0" w:after="0"/>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spacing w:lineRule="auto" w:line="480" w:before="0" w:after="0"/>
        <w:rPr>
          <w:rFonts w:ascii="Times New Roman" w:hAnsi="Times New Roman" w:eastAsia="Calibri" w:cs="Times New Roman"/>
          <w:sz w:val="24"/>
          <w:szCs w:val="24"/>
        </w:rPr>
      </w:pPr>
      <w:r>
        <w:rPr>
          <w:rFonts w:eastAsia="Calibri" w:cs="Times New Roman" w:ascii="Times New Roman" w:hAnsi="Times New Roman"/>
          <w:sz w:val="24"/>
          <w:szCs w:val="24"/>
        </w:rPr>
        <w:t>We believe lot can be done to prevent unlawful acts of driving such as underage driving or driving without a license. Motorcycle is transport for low and lower middle class so underage driving might be due to need within a family. The society of Pakistan is conservative and woman driving a motorcycle is very rare. The women use motorcycle as passengers, sit with legs on one side as deemed modest way of sitting. In such households sometime underage boys drive motorcycle to help commute women of the house. In addition, there is the thrill of driving as well as a teenager. There is a need to debate how to make laws that are easy to follow in local context such as early licensing age with mandatory helmet use and licensing test for new riders should with mandatory helmet possession to encourage safety. The emphasis on quality and timely provision of trauma care systems that include prehospital care.</w:t>
      </w:r>
    </w:p>
    <w:p>
      <w:pPr>
        <w:pStyle w:val="Normal"/>
        <w:spacing w:lineRule="auto" w:line="240" w:before="0" w:after="0"/>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spacing w:lineRule="auto" w:line="480" w:before="0" w:after="0"/>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spacing w:lineRule="auto" w:line="480" w:before="0" w:after="0"/>
        <w:rPr>
          <w:rFonts w:ascii="Times New Roman" w:hAnsi="Times New Roman" w:eastAsia="Calibri" w:cs="Times New Roman"/>
          <w:sz w:val="24"/>
          <w:szCs w:val="24"/>
        </w:rPr>
      </w:pPr>
      <w:r>
        <w:rPr>
          <w:rFonts w:eastAsia="Calibri" w:cs="Times New Roman" w:ascii="Times New Roman" w:hAnsi="Times New Roman"/>
          <w:sz w:val="24"/>
          <w:szCs w:val="24"/>
        </w:rPr>
        <w:t xml:space="preserve">Limitations: Missing data was a challenge and we missed around 15, 000 entries however the analysis of this study would contribute to literature of young road users. The details related to license was not available so age groups based on our assumptions related to license according to legal age could be misclassified. For example adolescent 18 years old might not receive license despite of legal age.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Conclusion: The age groups of young motorcyclists that were based on legal driving age and driving experience is not associated with increased risk of road deaths or severity of injuries but underage driving .has high volume in Pakistan. Helmet use, road structure, transporting vehicle, hospital, district of crash, GCS were related to deaths and injury severity.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References</w:t>
      </w:r>
    </w:p>
    <w:p>
      <w:pPr>
        <w:pStyle w:val="EndNoteBibliography"/>
        <w:rPr>
          <w:szCs w:val="24"/>
        </w:rPr>
      </w:pPr>
      <w:r>
        <w:rPr>
          <w:szCs w:val="24"/>
        </w:rPr>
      </w:r>
    </w:p>
    <w:p>
      <w:pPr>
        <w:pStyle w:val="EndNoteBibliography"/>
        <w:spacing w:before="0" w:after="0"/>
        <w:rPr/>
      </w:pPr>
      <w:r>
        <w:fldChar w:fldCharType="begin"/>
      </w:r>
      <w:r>
        <w:rPr/>
        <w:instrText>ADDIN EN.REFLIST</w:instrText>
      </w:r>
      <w:r>
        <w:rPr/>
      </w:r>
      <w:r>
        <w:rPr/>
        <w:fldChar w:fldCharType="separate"/>
      </w:r>
      <w:r>
        <w:rPr/>
        <w:t>1.</w:t>
        <w:tab/>
        <w:t>Global burden of disease study 2019 (GBD 2019) data resources.: Institute for Health Metrics and Evaluation; [Internet]. 2019 [cited July 17, 2021].</w:t>
      </w:r>
    </w:p>
    <w:p>
      <w:pPr>
        <w:pStyle w:val="EndNoteBibliography"/>
        <w:spacing w:before="0" w:after="0"/>
        <w:rPr/>
      </w:pPr>
      <w:r>
        <w:rPr/>
        <w:t>2.</w:t>
        <w:tab/>
        <w:t>Walshe EA, Ward McIntosh C, Romer D, Winston FK. Executive function capacities, negative driving behavior and crashes in young drivers. International journal of environmental research and public health. 2017;14(11):1314.</w:t>
      </w:r>
    </w:p>
    <w:p>
      <w:pPr>
        <w:pStyle w:val="EndNoteBibliography"/>
        <w:spacing w:before="0" w:after="0"/>
        <w:rPr/>
      </w:pPr>
      <w:r>
        <w:rPr/>
        <w:t>3.</w:t>
        <w:tab/>
        <w:t>Banz BC, Fell JC, Vaca FE. Focus: Death: Complexities of Young Driver Injury and Fatal Motor Vehicle Crashes. The Yale journal of biology and medicine. 2019;92(4):725.</w:t>
      </w:r>
    </w:p>
    <w:p>
      <w:pPr>
        <w:pStyle w:val="EndNoteBibliography"/>
        <w:spacing w:before="0" w:after="0"/>
        <w:rPr/>
      </w:pPr>
      <w:r>
        <w:rPr/>
        <w:t>4.</w:t>
        <w:tab/>
        <w:t>Sarkar S, Andreas M. Acceptance of and engagement in risky driving behaviors by teenagers. Adolescence. 2004;39(156):687.</w:t>
      </w:r>
    </w:p>
    <w:p>
      <w:pPr>
        <w:pStyle w:val="EndNoteBibliography"/>
        <w:spacing w:before="0" w:after="0"/>
        <w:rPr/>
      </w:pPr>
      <w:r>
        <w:rPr/>
        <w:t>5.</w:t>
        <w:tab/>
        <w:t>Gershon P, Ehsani JP, Zhu C, Sita KR, Klauer S, Dingus T, et al. Crash risk and risky driving behavior among adolescents during learner and independent driving periods. Journal of Adolescent Health. 2018;63(5):568-74.</w:t>
      </w:r>
    </w:p>
    <w:p>
      <w:pPr>
        <w:pStyle w:val="EndNoteBibliography"/>
        <w:spacing w:before="0" w:after="0"/>
        <w:rPr/>
      </w:pPr>
      <w:r>
        <w:rPr/>
        <w:t>6.</w:t>
        <w:tab/>
        <w:t>Shults RA, Banerjee T, Perry T. Who's not driving among US high school seniors: A closer look at race/ethnicity, socioeconomic factors, and driving status. Traffic injury prevention. 2016;17(8):803-9.</w:t>
      </w:r>
    </w:p>
    <w:p>
      <w:pPr>
        <w:pStyle w:val="EndNoteBibliography"/>
        <w:spacing w:before="0" w:after="0"/>
        <w:rPr/>
      </w:pPr>
      <w:r>
        <w:rPr/>
        <w:t>7.</w:t>
        <w:tab/>
        <w:t>Zamani-Alavijeh F, Niknami S, Bazargan M, Mohamadi E, Montazeri A, Ghofranipour F, et al. Risk-taking behaviors among motorcyclists in middle east countries: a case of islamic republic of Iran. Traffic injury prevention. 2010;11(1):25-34.</w:t>
      </w:r>
    </w:p>
    <w:p>
      <w:pPr>
        <w:pStyle w:val="EndNoteBibliography"/>
        <w:spacing w:before="0" w:after="0"/>
        <w:rPr/>
      </w:pPr>
      <w:r>
        <w:rPr/>
        <w:t>8.</w:t>
        <w:tab/>
        <w:t>Alderman EM, Johnston BD. The teen driver. Pediatrics. 2018;142(4).</w:t>
      </w:r>
    </w:p>
    <w:p>
      <w:pPr>
        <w:pStyle w:val="EndNoteBibliography"/>
        <w:spacing w:before="0" w:after="0"/>
        <w:rPr/>
      </w:pPr>
      <w:r>
        <w:rPr/>
        <w:t>9.</w:t>
        <w:tab/>
        <w:t>Hanna CL, Hasselberg M, Laflamme L, Möller J. Road traffic crash circumstances and consequences among young unlicensed drivers: a Swedish cohort study on socioeconomic disparities. BMC Public Health. 2010;10(1):1-8.</w:t>
      </w:r>
    </w:p>
    <w:p>
      <w:pPr>
        <w:pStyle w:val="EndNoteBibliography"/>
        <w:spacing w:before="0" w:after="0"/>
        <w:rPr/>
      </w:pPr>
      <w:r>
        <w:rPr/>
        <w:t>10.</w:t>
        <w:tab/>
        <w:t>Bates LJ, Davey J, Watson B, King MJ, Armstrong K. Factors contributing to crashes among young drivers. Sultan Qaboos university medical journal. 2014;14(3):e297.</w:t>
      </w:r>
    </w:p>
    <w:p>
      <w:pPr>
        <w:pStyle w:val="EndNoteBibliography"/>
        <w:spacing w:before="0" w:after="0"/>
        <w:rPr/>
      </w:pPr>
      <w:r>
        <w:rPr/>
        <w:t>11.</w:t>
        <w:tab/>
        <w:t>Boulagouas W, García-Herrero S, Chaib R, Febres JD, Mariscal MÁ, Djebabra M. An investigation into unsafe behaviors and traffic accidents involving unlicensed drivers: a perspective for alignment measurement. International Journal of Environmental Research and Public Health. 2020;17(18):6743.</w:t>
      </w:r>
    </w:p>
    <w:p>
      <w:pPr>
        <w:pStyle w:val="EndNoteBibliography"/>
        <w:spacing w:before="0" w:after="0"/>
        <w:rPr/>
      </w:pPr>
      <w:r>
        <w:rPr/>
        <w:t>12.</w:t>
        <w:tab/>
        <w:t>Jewett A, Shults RA, Bhat G. Parental perceptions of teen driving: Restrictions, worry and influence. Journal of safety research. 2016;59:119-23.</w:t>
      </w:r>
    </w:p>
    <w:p>
      <w:pPr>
        <w:pStyle w:val="EndNoteBibliography"/>
        <w:spacing w:before="0" w:after="0"/>
        <w:rPr/>
      </w:pPr>
      <w:r>
        <w:rPr/>
        <w:t>13.</w:t>
        <w:tab/>
        <w:t>Tefft BC, Williams AF, Grabowski JG. Driver licensing and reasons for delaying licensure among young adults ages 18-20, United States, 2012. Injury epidemiology. 2014;1(1):1-8.</w:t>
      </w:r>
    </w:p>
    <w:p>
      <w:pPr>
        <w:pStyle w:val="EndNoteBibliography"/>
        <w:spacing w:before="0" w:after="0"/>
        <w:rPr/>
      </w:pPr>
      <w:r>
        <w:rPr/>
        <w:t>14.</w:t>
        <w:tab/>
        <w:t>Lutfi AZ. The Phenomenon of Underage Motorbike Riders in Junior High School Students: A Critical Review of Juvenile Delinquency. Journal of Indonesian Social Sciences and Humanities. 2020;10(2):121-34.</w:t>
      </w:r>
    </w:p>
    <w:p>
      <w:pPr>
        <w:pStyle w:val="EndNoteBibliography"/>
        <w:spacing w:before="0" w:after="0"/>
        <w:rPr/>
      </w:pPr>
      <w:r>
        <w:rPr/>
        <w:t>15.</w:t>
        <w:tab/>
        <w:t>Pervez A, Lee J, Huang H. Identifying factors contributing to the motorcycle crash severity in Pakistan. Journal of advanced transportation. 2021;2021.</w:t>
      </w:r>
    </w:p>
    <w:p>
      <w:pPr>
        <w:pStyle w:val="EndNoteBibliography"/>
        <w:spacing w:before="0" w:after="0"/>
        <w:rPr/>
      </w:pPr>
      <w:r>
        <w:rPr/>
        <w:t>16.</w:t>
        <w:tab/>
        <w:t>Piyapromdee U, Adulyanukosol V, Lewsirirat S. Increasing Road Traffic Injuries in Underage Motorcyclists. The Thai Journal of Orthopaedic Surgery. 2015;39(1-2):3-7.</w:t>
      </w:r>
    </w:p>
    <w:p>
      <w:pPr>
        <w:pStyle w:val="EndNoteBibliography"/>
        <w:spacing w:before="0" w:after="0"/>
        <w:rPr/>
      </w:pPr>
      <w:r>
        <w:rPr/>
        <w:t>17.</w:t>
        <w:tab/>
        <w:t>Rathinam C, Nair N, Gupta A, Joshi S, Bansal S. Self-reported motorcycle riding behaviour among school children in India. Accident Analysis &amp; Prevention. 2007;39(2):334-9.</w:t>
      </w:r>
    </w:p>
    <w:p>
      <w:pPr>
        <w:pStyle w:val="EndNoteBibliography"/>
        <w:spacing w:before="0" w:after="0"/>
        <w:rPr/>
      </w:pPr>
      <w:r>
        <w:rPr/>
        <w:t>18.</w:t>
        <w:tab/>
        <w:t>Rahman NH, Rainis R, Noor SH, Mohamad SMS. The Buffering analysis to identify common geographical factors within the vicinity of severe injury related to motor vehicle crash in Malaysia. World journal of emergency medicine. 2016;7(4):278.</w:t>
      </w:r>
    </w:p>
    <w:p>
      <w:pPr>
        <w:pStyle w:val="EndNoteBibliography"/>
        <w:spacing w:before="0" w:after="0"/>
        <w:rPr/>
      </w:pPr>
      <w:r>
        <w:rPr/>
        <w:t>19.</w:t>
        <w:tab/>
        <w:t>Nantulya VM, Reich MR. Equity dimensions of road traffic injuries in low-and middle-income countries. Injury control and safety promotion. 2003;10(1-2):13-20.</w:t>
      </w:r>
    </w:p>
    <w:p>
      <w:pPr>
        <w:pStyle w:val="EndNoteBibliography"/>
        <w:spacing w:before="0" w:after="0"/>
        <w:rPr/>
      </w:pPr>
      <w:r>
        <w:rPr/>
        <w:t>20.</w:t>
        <w:tab/>
        <w:t>Ehsani JP, Bingham CR, Shope JT. The effect of the learner license Graduated Driver Licensing components on teen drivers’ crashes. Accident Analysis &amp; Prevention. 2013;59:327-36.</w:t>
      </w:r>
    </w:p>
    <w:p>
      <w:pPr>
        <w:pStyle w:val="EndNoteBibliography"/>
        <w:spacing w:before="0" w:after="0"/>
        <w:rPr/>
      </w:pPr>
      <w:r>
        <w:rPr/>
        <w:t>21.</w:t>
        <w:tab/>
        <w:t>Masten SV, Foss RD, Marshall SW. Graduated driver licensing and fatal crashes involving 16-to 19-year-old drivers. Jama. 2011;306(10):1098-103.</w:t>
      </w:r>
    </w:p>
    <w:p>
      <w:pPr>
        <w:pStyle w:val="EndNoteBibliography"/>
        <w:spacing w:before="0" w:after="0"/>
        <w:rPr/>
      </w:pPr>
      <w:r>
        <w:rPr/>
        <w:t>22.</w:t>
        <w:tab/>
        <w:t>Mayhew DR, Simpson HM, Pak A. Changes in collision rates among novice drivers during the first months of driving. Accident Analysis &amp; Prevention. 2003;35(5):683-91.</w:t>
      </w:r>
    </w:p>
    <w:p>
      <w:pPr>
        <w:pStyle w:val="EndNoteBibliography"/>
        <w:spacing w:before="0" w:after="0"/>
        <w:rPr/>
      </w:pPr>
      <w:r>
        <w:rPr/>
        <w:t>23.</w:t>
        <w:tab/>
        <w:t>Lewis-Evans B. Crash involvement during the different phases of the New Zealand Graduated Driver Licensing System (GDLS). Journal of safety research. 2010;41(4):359-65.</w:t>
      </w:r>
    </w:p>
    <w:p>
      <w:pPr>
        <w:pStyle w:val="EndNoteBibliography"/>
        <w:spacing w:before="0" w:after="0"/>
        <w:rPr/>
      </w:pPr>
      <w:r>
        <w:rPr/>
        <w:t>24.</w:t>
        <w:tab/>
        <w:t>McCartt AT, Shabanova VI, Leaf WA. Driving experience, crashes and traffic citations of teenage beginning drivers. Accident Analysis &amp; Prevention. 2003;35(3):311-20.</w:t>
      </w:r>
    </w:p>
    <w:p>
      <w:pPr>
        <w:pStyle w:val="EndNoteBibliography"/>
        <w:spacing w:before="0" w:after="0"/>
        <w:rPr/>
      </w:pPr>
      <w:r>
        <w:rPr/>
        <w:t>25.</w:t>
        <w:tab/>
        <w:t>Simons-Morton BG, Ouimet MC, Zhang Z, Klauer SE, Lee SE, Wang J, et al. Crash and risky driving involvement among novice adolescent drivers and their parents. American journal of public health. 2011;101(12):2362-7.</w:t>
      </w:r>
    </w:p>
    <w:p>
      <w:pPr>
        <w:pStyle w:val="EndNoteBibliography"/>
        <w:spacing w:before="0" w:after="0"/>
        <w:rPr/>
      </w:pPr>
      <w:r>
        <w:rPr/>
        <w:t>26.</w:t>
        <w:tab/>
        <w:t>Curry AE, Metzger KB, Williams AF, Tefft BC. Comparison of older and younger novice driver crash rates: Informing the need for extended Graduated Driver Licensing restrictions. Accident Analysis &amp; Prevention. 2017;108:66-73.</w:t>
      </w:r>
    </w:p>
    <w:p>
      <w:pPr>
        <w:pStyle w:val="EndNoteBibliography"/>
        <w:spacing w:before="0" w:after="0"/>
        <w:rPr/>
      </w:pPr>
      <w:r>
        <w:rPr/>
        <w:t>27.</w:t>
        <w:tab/>
        <w:t>Razzak JA, Shamim MS, Mehmood A, Hussain SA, Ali MS, Jooma R. A successful model of road traffic injury surveillance in a developing country: process and lessons learnt. BMC public health. 2012;12(1):1-5.</w:t>
      </w:r>
    </w:p>
    <w:p>
      <w:pPr>
        <w:pStyle w:val="EndNoteBibliography"/>
        <w:spacing w:before="0" w:after="0"/>
        <w:rPr/>
      </w:pPr>
      <w:r>
        <w:rPr/>
        <w:t>28.</w:t>
        <w:tab/>
        <w:t>Schröter C, Urbanek F, Frömke C, Winkelmann M, Mommsen P, Krettek C, et al. Injury severity in polytrauma patients is underestimated using the injury severity score: a single-center correlation study in air rescue. European journal of trauma and emergency surgery. 2019;45(1):83-9.</w:t>
      </w:r>
    </w:p>
    <w:p>
      <w:pPr>
        <w:pStyle w:val="EndNoteBibliography"/>
        <w:spacing w:before="0" w:after="0"/>
        <w:rPr/>
      </w:pPr>
      <w:r>
        <w:rPr/>
        <w:t>29.</w:t>
        <w:tab/>
        <w:t>VanDerHeyden N, Cox TB. TRAUMA SCORING.  Current Therapy of Trauma and Surgical Critical Care: Elsevier; 2008. p. 26-32.</w:t>
      </w:r>
    </w:p>
    <w:p>
      <w:pPr>
        <w:pStyle w:val="EndNoteBibliography"/>
        <w:spacing w:before="0" w:after="0"/>
        <w:rPr/>
      </w:pPr>
      <w:r>
        <w:rPr/>
        <w:t>30.</w:t>
        <w:tab/>
        <w:t>Quistberg DA, Howard EJ, Ebel BE, Moudon AV, Saelens BE, Hurvitz PM, et al. Multilevel models for evaluating the risk of pedestrian–motor vehicle collisions at intersections and mid-blocks. Accident Analysis &amp; Prevention. 2015;84:99-111.</w:t>
      </w:r>
    </w:p>
    <w:p>
      <w:pPr>
        <w:pStyle w:val="EndNoteBibliography"/>
        <w:spacing w:before="0" w:after="0"/>
        <w:rPr/>
      </w:pPr>
      <w:r>
        <w:rPr/>
        <w:t>31.</w:t>
        <w:tab/>
        <w:t>Team R Core. R: a language and environment for statistical computing [Internet]. Vienna, Austria: R Foundation for Statistical Computing; 2020. 2017.</w:t>
      </w:r>
    </w:p>
    <w:p>
      <w:pPr>
        <w:pStyle w:val="EndNoteBibliography"/>
        <w:spacing w:before="0" w:after="0"/>
        <w:rPr/>
      </w:pPr>
      <w:r>
        <w:rPr/>
        <w:t>32.</w:t>
        <w:tab/>
        <w:t>Waseem M, Ahmed A, Saeed TU. Factors affecting motorcyclists’ injury severities: An empirical assessment using random parameters logit model with heterogeneity in means and variances. Accident Analysis &amp; Prevention. 2019;123:12-9.</w:t>
      </w:r>
    </w:p>
    <w:p>
      <w:pPr>
        <w:pStyle w:val="EndNoteBibliography"/>
        <w:spacing w:before="0" w:after="0"/>
        <w:rPr/>
      </w:pPr>
      <w:r>
        <w:rPr/>
        <w:t>33.</w:t>
        <w:tab/>
        <w:t>Mullin B, Jackson R, Langley J, Norton R. Increasing age and experience: are both protective against motorcycle injury? A case-control study. Injury Prevention. 2000;6(1):32-5.</w:t>
      </w:r>
    </w:p>
    <w:p>
      <w:pPr>
        <w:pStyle w:val="EndNoteBibliography"/>
        <w:spacing w:before="0" w:after="0"/>
        <w:rPr/>
      </w:pPr>
      <w:r>
        <w:rPr/>
        <w:t>34.</w:t>
        <w:tab/>
        <w:t>Zia N, Shahzad H, Baqir SM, Shaukat S, Ahmad H, Robinson C, et al. Ambulance use in Pakistan: an analysis of surveillance data from emergency departments in Pakistan. BMC emergency medicine. 2015;15(2):1-6.</w:t>
      </w:r>
    </w:p>
    <w:p>
      <w:pPr>
        <w:pStyle w:val="EndNoteBibliography"/>
        <w:spacing w:before="0" w:after="0"/>
        <w:rPr/>
      </w:pPr>
      <w:r>
        <w:rPr/>
        <w:t>35.</w:t>
        <w:tab/>
        <w:t>Mehmood A, Razzak JA, Mir MU, Jooma R. Differences in risk-adjusted outcome of road traffic injuries in urban tertiary care centers of Pakistan. JPMA The Journal of the Pakistan Medical Association. 2015;65(9):984.</w:t>
      </w:r>
    </w:p>
    <w:p>
      <w:pPr>
        <w:pStyle w:val="EndNoteBibliography"/>
        <w:spacing w:before="0" w:after="0"/>
        <w:rPr/>
      </w:pPr>
      <w:r>
        <w:rPr/>
        <w:t>36.</w:t>
        <w:tab/>
        <w:t>Theofilatos A, Antoniou C, Yannis G. Exploring injury severity of children and adolescents involved in traffic crashes in Greece. Journal of Traffic and Transportation Engineering (English Edition). 2020.</w:t>
      </w:r>
    </w:p>
    <w:p>
      <w:pPr>
        <w:pStyle w:val="EndNoteBibliography"/>
        <w:spacing w:before="0" w:after="0"/>
        <w:rPr/>
      </w:pPr>
      <w:r>
        <w:rPr/>
        <w:t>37.</w:t>
        <w:tab/>
        <w:t>Roudsari B, Kaufman R, Nirula R. Comparison of mid-block and intersection-related left turn collisions. Traffic injury prevention. 2007;8(4):393-7.</w:t>
      </w:r>
    </w:p>
    <w:p>
      <w:pPr>
        <w:pStyle w:val="EndNoteBibliography"/>
        <w:spacing w:before="0" w:after="0"/>
        <w:rPr/>
      </w:pPr>
      <w:r>
        <w:rPr/>
        <w:t>38.</w:t>
        <w:tab/>
        <w:t>Khan I, Khan A, Aziz F, Islam M, Shafqat S. Factors associated with helmet use among motorcycle users in Karachi, Pakistan. Academic emergency medicine. 2008;15(4):384-7.</w:t>
      </w:r>
    </w:p>
    <w:p>
      <w:pPr>
        <w:pStyle w:val="EndNoteBibliography"/>
        <w:rPr/>
      </w:pPr>
      <w:r>
        <w:rPr/>
        <w:t>39.</w:t>
        <w:tab/>
        <w:t>Bhatti JA, Razzak JA, Khan UR, Jooma R. Helmets and traffic injury outcomes: Findings from a setting lacking legislation on proper wearing and quality assessment. Cogent Medicine. 2018;5(1):1434031.</w:t>
      </w:r>
    </w:p>
    <w:p>
      <w:pPr>
        <w:pStyle w:val="EndNoteBibliography"/>
        <w:spacing w:before="0" w:after="160"/>
        <w:rPr>
          <w:szCs w:val="24"/>
        </w:rPr>
      </w:pPr>
      <w:r>
        <w:rPr/>
      </w:r>
      <w:r>
        <w:rPr/>
        <w:fldChar w:fldCharType="end"/>
      </w:r>
    </w:p>
    <w:sectPr>
      <w:footerReference w:type="default" r:id="rId2"/>
      <w:type w:val="nextPage"/>
      <w:pgSz w:w="11906" w:h="16838"/>
      <w:pgMar w:left="1440" w:right="1440" w:header="0" w:top="1440" w:footer="720" w:bottom="1440" w:gutter="0"/>
      <w:pgNumType w:fmt="decimal"/>
      <w:formProt w:val="false"/>
      <w:textDirection w:val="lrTb"/>
      <w:docGrid w:type="default" w:linePitch="360" w:charSpace="1228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artin Gerdin Wärnberg" w:date="2021-07-20T09:18:07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Revise. Do you mean that the burden from deaths of motorcyclists is high in low- and middle income countries?</w:t>
      </w:r>
    </w:p>
  </w:comment>
  <w:comment w:id="1" w:author="Martin Gerdin Wärnberg" w:date="2021-07-20T09:20:44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Perhaps: assess how underage driving of motorcycles is associated with death and injury severity compared with young motorcyclists of legal driving age.</w:t>
      </w:r>
    </w:p>
  </w:comment>
  <w:comment w:id="2" w:author="Martin Gerdin Wärnberg" w:date="2021-07-20T09:26:05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Use the same wording and order here and in the aim. In my opinion severe injury and in hospital death sounds better.</w:t>
      </w:r>
    </w:p>
  </w:comment>
  <w:comment w:id="3" w:author="Martin Gerdin Wärnberg" w:date="2021-07-20T09:29:40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Make sure that you report the results in the same order as you mention the outcomes in the aim and methods.</w:t>
      </w:r>
    </w:p>
  </w:comment>
  <w:comment w:id="4" w:author="Martin Gerdin Wärnberg" w:date="2021-07-20T09:27:54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You already say adjusted odds ratios.</w:t>
      </w:r>
    </w:p>
  </w:comment>
  <w:comment w:id="5" w:author="Martin Gerdin Wärnberg" w:date="2021-07-20T09:28:21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It’s rare to say that confidence interval are statistically significant, they can however indicate statistical significance.</w:t>
      </w:r>
    </w:p>
  </w:comment>
  <w:comment w:id="6" w:author="Martin Gerdin Wärnberg" w:date="2021-07-20T09:31:39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I think you can remove this from the abstract, and focus on the key results instead.</w:t>
      </w:r>
    </w:p>
  </w:comment>
  <w:comment w:id="7" w:author="Martin Gerdin Wärnberg" w:date="2021-07-20T09:32:47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What do you mean by burden here?</w:t>
      </w:r>
    </w:p>
  </w:comment>
  <w:comment w:id="8" w:author="Martin Gerdin Wärnberg" w:date="2021-07-20T09:34:50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Use either “road injuries” or “road traffic injuries”.</w:t>
      </w:r>
    </w:p>
  </w:comment>
  <w:comment w:id="9" w:author="Martin Gerdin Wärnberg" w:date="2021-07-20T09:39:58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See my suggestion in the abstract.</w:t>
      </w:r>
    </w:p>
  </w:comment>
  <w:comment w:id="10" w:author="Martin Gerdin Wärnberg" w:date="2021-07-20T09:42:09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You call them research assistants in the abstract.</w:t>
      </w:r>
    </w:p>
  </w:comment>
  <w:comment w:id="11" w:author="Martin Gerdin Wärnberg" w:date="2021-07-20T09:43:14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Not true anymore, right?</w:t>
      </w:r>
    </w:p>
  </w:comment>
  <w:comment w:id="12" w:author="Martin Gerdin Wärnberg" w:date="2021-07-20T09:43:54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Is this a citation?</w:t>
      </w:r>
    </w:p>
  </w:comment>
  <w:comment w:id="13" w:author="Martin Gerdin Wärnberg" w:date="2021-07-20T09:44:20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We don’t know that, right? They could have died from something else.</w:t>
      </w:r>
    </w:p>
  </w:comment>
  <w:comment w:id="14" w:author="Martin Gerdin Wärnberg" w:date="2021-07-20T09:44:52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I think the citations are enough.</w:t>
      </w:r>
    </w:p>
  </w:comment>
  <w:comment w:id="15" w:author="Martin Gerdin Wärnberg" w:date="2021-07-20T09:46:58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Maybe co-variates would be better? One can argue that both the outcomes and exposure are study variables as well.</w:t>
      </w:r>
    </w:p>
  </w:comment>
  <w:comment w:id="16" w:author="Martin Gerdin Wärnberg" w:date="2021-07-20T09:48:01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Do you mean were two or more roads cross?</w:t>
      </w:r>
    </w:p>
  </w:comment>
  <w:comment w:id="17" w:author="Martin Gerdin Wärnberg" w:date="2021-07-20T09:48:32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I still don’t get this.</w:t>
      </w:r>
    </w:p>
  </w:comment>
  <w:comment w:id="18" w:author="Martin Gerdin Wärnberg" w:date="2021-07-20T09:49:31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How are continuous variables described?</w:t>
      </w:r>
    </w:p>
  </w:comment>
  <w:comment w:id="19" w:author="Martin Gerdin Wärnberg" w:date="2021-07-20T09:53:28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Make sure you refer to these groups the same way every time.</w:t>
      </w:r>
    </w:p>
  </w:comment>
  <w:comment w:id="20" w:author="Martin Gerdin Wärnberg" w:date="2021-07-20T09:54:10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Report these numbers in the same order as you report the order of the groups, i.e. 13/17 years first.</w:t>
      </w:r>
    </w:p>
  </w:comment>
  <w:comment w:id="21" w:author="Martin Gerdin Wärnberg" w:date="2021-07-20T09:55:20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Use percentages instead.</w:t>
      </w:r>
    </w:p>
  </w:comment>
  <w:comment w:id="22" w:author="Martin Gerdin Wärnberg" w:date="2021-07-20T09:55:39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Report this group after the 13-17 years age group.</w:t>
      </w:r>
    </w:p>
  </w:comment>
  <w:comment w:id="23" w:author="Martin Gerdin Wärnberg" w:date="2021-07-20T10:01:42Z" w:initials="MGW">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Revise the order.</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19937623"/>
    </w:sdtPr>
    <w:sdtContent>
      <w:p>
        <w:pPr>
          <w:pStyle w:val="Footer"/>
          <w:jc w:val="right"/>
          <w:rPr/>
        </w:pPr>
        <w:r>
          <w:rPr/>
          <w:fldChar w:fldCharType="begin"/>
        </w:r>
        <w:r>
          <w:rPr/>
          <w:instrText> PAGE </w:instrText>
        </w:r>
        <w:r>
          <w:rPr/>
          <w:fldChar w:fldCharType="separate"/>
        </w:r>
        <w:r>
          <w:rPr/>
          <w:t>21</w:t>
        </w:r>
        <w:r>
          <w:rPr/>
          <w:fldChar w:fldCharType="end"/>
        </w:r>
      </w:p>
    </w:sdtContent>
  </w:sdt>
  <w:p>
    <w:pPr>
      <w:pStyle w:val="Footer"/>
      <w:rPr/>
    </w:pPr>
    <w:r>
      <w:rPr/>
    </w:r>
  </w:p>
</w:ftr>
</file>

<file path=word/settings.xml><?xml version="1.0" encoding="utf-8"?>
<w:settings xmlns:w="http://schemas.openxmlformats.org/wordprocessingml/2006/main">
  <w:zoom w:percent="120"/>
  <w:trackRevision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805a88"/>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link w:val="Heading2Char"/>
    <w:uiPriority w:val="9"/>
    <w:qFormat/>
    <w:rsid w:val="00805a88"/>
    <w:pPr>
      <w:suppressAutoHyphens w:val="false"/>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unhideWhenUsed/>
    <w:qFormat/>
    <w:rPr/>
  </w:style>
  <w:style w:type="character" w:styleId="EndNoteBibliographyTitleChar" w:customStyle="1">
    <w:name w:val="EndNote Bibliography Title Char"/>
    <w:basedOn w:val="DefaultParagraphFont"/>
    <w:link w:val="EndNoteBibliographyTitle"/>
    <w:qFormat/>
    <w:rsid w:val="005875e6"/>
    <w:rPr>
      <w:rFonts w:ascii="Times New Roman" w:hAnsi="Times New Roman" w:cs="Times New Roman"/>
      <w:sz w:val="24"/>
    </w:rPr>
  </w:style>
  <w:style w:type="character" w:styleId="EndNoteBibliographyChar" w:customStyle="1">
    <w:name w:val="EndNote Bibliography Char"/>
    <w:basedOn w:val="DefaultParagraphFont"/>
    <w:link w:val="EndNoteBibliography"/>
    <w:qFormat/>
    <w:rsid w:val="005875e6"/>
    <w:rPr>
      <w:rFonts w:ascii="Times New Roman" w:hAnsi="Times New Roman" w:cs="Times New Roman"/>
      <w:sz w:val="24"/>
    </w:rPr>
  </w:style>
  <w:style w:type="character" w:styleId="HeaderChar" w:customStyle="1">
    <w:name w:val="Header Char"/>
    <w:basedOn w:val="DefaultParagraphFont"/>
    <w:link w:val="Header"/>
    <w:uiPriority w:val="99"/>
    <w:qFormat/>
    <w:rsid w:val="00af1767"/>
    <w:rPr/>
  </w:style>
  <w:style w:type="character" w:styleId="FooterChar" w:customStyle="1">
    <w:name w:val="Footer Char"/>
    <w:basedOn w:val="DefaultParagraphFont"/>
    <w:link w:val="Footer"/>
    <w:uiPriority w:val="99"/>
    <w:qFormat/>
    <w:rsid w:val="00af1767"/>
    <w:rPr/>
  </w:style>
  <w:style w:type="character" w:styleId="Annotationreference">
    <w:name w:val="annotation reference"/>
    <w:basedOn w:val="DefaultParagraphFont"/>
    <w:uiPriority w:val="99"/>
    <w:semiHidden/>
    <w:unhideWhenUsed/>
    <w:qFormat/>
    <w:rsid w:val="00562a03"/>
    <w:rPr>
      <w:sz w:val="16"/>
      <w:szCs w:val="16"/>
    </w:rPr>
  </w:style>
  <w:style w:type="character" w:styleId="CommentTextChar" w:customStyle="1">
    <w:name w:val="Comment Text Char"/>
    <w:basedOn w:val="DefaultParagraphFont"/>
    <w:link w:val="CommentText"/>
    <w:uiPriority w:val="99"/>
    <w:qFormat/>
    <w:rsid w:val="00562a03"/>
    <w:rPr>
      <w:sz w:val="20"/>
      <w:szCs w:val="20"/>
    </w:rPr>
  </w:style>
  <w:style w:type="character" w:styleId="CommentSubjectChar" w:customStyle="1">
    <w:name w:val="Comment Subject Char"/>
    <w:basedOn w:val="CommentTextChar"/>
    <w:link w:val="CommentSubject"/>
    <w:uiPriority w:val="99"/>
    <w:semiHidden/>
    <w:qFormat/>
    <w:rsid w:val="00562a03"/>
    <w:rPr>
      <w:b/>
      <w:bCs/>
      <w:sz w:val="20"/>
      <w:szCs w:val="20"/>
    </w:rPr>
  </w:style>
  <w:style w:type="character" w:styleId="BalloonTextChar" w:customStyle="1">
    <w:name w:val="Balloon Text Char"/>
    <w:basedOn w:val="DefaultParagraphFont"/>
    <w:link w:val="BalloonText"/>
    <w:uiPriority w:val="99"/>
    <w:semiHidden/>
    <w:qFormat/>
    <w:rsid w:val="00562a03"/>
    <w:rPr>
      <w:rFonts w:ascii="Segoe UI" w:hAnsi="Segoe UI" w:cs="Segoe UI"/>
      <w:sz w:val="18"/>
      <w:szCs w:val="18"/>
    </w:rPr>
  </w:style>
  <w:style w:type="character" w:styleId="BodyTextChar" w:customStyle="1">
    <w:name w:val="Body Text Char"/>
    <w:basedOn w:val="DefaultParagraphFont"/>
    <w:link w:val="BodyText"/>
    <w:uiPriority w:val="99"/>
    <w:semiHidden/>
    <w:qFormat/>
    <w:rsid w:val="00526b96"/>
    <w:rPr/>
  </w:style>
  <w:style w:type="character" w:styleId="Heading2Char" w:customStyle="1">
    <w:name w:val="Heading 2 Char"/>
    <w:basedOn w:val="DefaultParagraphFont"/>
    <w:link w:val="Heading2"/>
    <w:uiPriority w:val="9"/>
    <w:qFormat/>
    <w:rsid w:val="00805a88"/>
    <w:rPr>
      <w:rFonts w:ascii="Times New Roman" w:hAnsi="Times New Roman" w:eastAsia="Times New Roman" w:cs="Times New Roman"/>
      <w:b/>
      <w:bCs/>
      <w:sz w:val="36"/>
      <w:szCs w:val="36"/>
    </w:rPr>
  </w:style>
  <w:style w:type="character" w:styleId="Anchortext" w:customStyle="1">
    <w:name w:val="anchor-text"/>
    <w:basedOn w:val="DefaultParagraphFont"/>
    <w:qFormat/>
    <w:rsid w:val="00805a88"/>
    <w:rPr/>
  </w:style>
  <w:style w:type="character" w:styleId="Heading1Char" w:customStyle="1">
    <w:name w:val="Heading 1 Char"/>
    <w:basedOn w:val="DefaultParagraphFont"/>
    <w:link w:val="Heading1"/>
    <w:uiPriority w:val="9"/>
    <w:qFormat/>
    <w:rsid w:val="00805a88"/>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 w:customStyle="1">
    <w:name w:val="Heading"/>
    <w:basedOn w:val="Normal"/>
    <w:next w:val="TextBody"/>
    <w:qFormat/>
    <w:pPr>
      <w:keepNext w:val="true"/>
      <w:spacing w:before="240" w:after="120"/>
    </w:pPr>
    <w:rPr>
      <w:rFonts w:ascii="Liberation Sans" w:hAnsi="Liberation Sans" w:eastAsia="AR PL KaitiM GB" w:cs="FreeSans"/>
      <w:sz w:val="28"/>
      <w:szCs w:val="28"/>
    </w:rPr>
  </w:style>
  <w:style w:type="paragraph" w:styleId="TextBody">
    <w:name w:val="Body Text"/>
    <w:basedOn w:val="Normal"/>
    <w:link w:val="BodyTextChar"/>
    <w:uiPriority w:val="99"/>
    <w:semiHidden/>
    <w:unhideWhenUsed/>
    <w:rsid w:val="00526b96"/>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EndNoteBibliographyTitle" w:customStyle="1">
    <w:name w:val="EndNote Bibliography Title"/>
    <w:basedOn w:val="Normal"/>
    <w:link w:val="EndNoteBibliographyTitleChar"/>
    <w:qFormat/>
    <w:rsid w:val="005875e6"/>
    <w:pPr>
      <w:spacing w:before="0" w:after="0"/>
      <w:jc w:val="center"/>
    </w:pPr>
    <w:rPr>
      <w:rFonts w:ascii="Times New Roman" w:hAnsi="Times New Roman" w:cs="Times New Roman"/>
      <w:sz w:val="24"/>
    </w:rPr>
  </w:style>
  <w:style w:type="paragraph" w:styleId="EndNoteBibliography" w:customStyle="1">
    <w:name w:val="EndNote Bibliography"/>
    <w:basedOn w:val="Normal"/>
    <w:link w:val="EndNoteBibliographyChar"/>
    <w:qFormat/>
    <w:rsid w:val="005875e6"/>
    <w:pPr>
      <w:spacing w:lineRule="auto" w:line="240"/>
    </w:pPr>
    <w:rPr>
      <w:rFonts w:ascii="Times New Roman" w:hAnsi="Times New Roman" w:cs="Times New Roman"/>
      <w:sz w:val="24"/>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af1767"/>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af1767"/>
    <w:pPr>
      <w:tabs>
        <w:tab w:val="clear" w:pos="720"/>
        <w:tab w:val="center" w:pos="4513" w:leader="none"/>
        <w:tab w:val="right" w:pos="9026" w:leader="none"/>
      </w:tabs>
      <w:spacing w:lineRule="auto" w:line="240" w:before="0" w:after="0"/>
    </w:pPr>
    <w:rPr/>
  </w:style>
  <w:style w:type="paragraph" w:styleId="Annotationtext">
    <w:name w:val="annotation text"/>
    <w:basedOn w:val="Normal"/>
    <w:link w:val="CommentTextChar"/>
    <w:uiPriority w:val="99"/>
    <w:unhideWhenUsed/>
    <w:qFormat/>
    <w:rsid w:val="00562a03"/>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562a03"/>
    <w:pPr/>
    <w:rPr>
      <w:b/>
      <w:bCs/>
    </w:rPr>
  </w:style>
  <w:style w:type="paragraph" w:styleId="BalloonText">
    <w:name w:val="Balloon Text"/>
    <w:basedOn w:val="Normal"/>
    <w:link w:val="BalloonTextChar"/>
    <w:uiPriority w:val="99"/>
    <w:semiHidden/>
    <w:unhideWhenUsed/>
    <w:qFormat/>
    <w:rsid w:val="00562a03"/>
    <w:pPr>
      <w:spacing w:lineRule="auto" w:line="240" w:before="0" w:after="0"/>
    </w:pPr>
    <w:rPr>
      <w:rFonts w:ascii="Segoe UI" w:hAnsi="Segoe UI" w:cs="Segoe UI"/>
      <w:sz w:val="18"/>
      <w:szCs w:val="18"/>
    </w:rPr>
  </w:style>
  <w:style w:type="paragraph" w:styleId="NoSpacing">
    <w:name w:val="No Spacing"/>
    <w:uiPriority w:val="1"/>
    <w:qFormat/>
    <w:rsid w:val="00b802dc"/>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Compact" w:customStyle="1">
    <w:name w:val="Compact"/>
    <w:basedOn w:val="TextBody"/>
    <w:qFormat/>
    <w:rsid w:val="00526b96"/>
    <w:pPr>
      <w:spacing w:lineRule="auto" w:line="240" w:before="36" w:after="36"/>
    </w:pPr>
    <w:rPr>
      <w:sz w:val="24"/>
      <w:szCs w:val="24"/>
    </w:rPr>
  </w:style>
  <w:style w:type="paragraph" w:styleId="NormalWeb">
    <w:name w:val="Normal (Web)"/>
    <w:basedOn w:val="Normal"/>
    <w:uiPriority w:val="99"/>
    <w:semiHidden/>
    <w:unhideWhenUsed/>
    <w:qFormat/>
    <w:rsid w:val="00805a88"/>
    <w:pPr>
      <w:suppressAutoHyphens w:val="false"/>
      <w:spacing w:lineRule="auto" w:line="240" w:beforeAutospacing="1" w:afterAutospacing="1"/>
    </w:pPr>
    <w:rPr>
      <w:rFonts w:ascii="Times New Roman" w:hAnsi="Times New Roman" w:eastAsia="Times New Roman" w:cs="Times New Roman"/>
      <w:sz w:val="24"/>
      <w:szCs w:val="24"/>
    </w:rPr>
  </w:style>
  <w:style w:type="paragraph" w:styleId="Default" w:customStyle="1">
    <w:name w:val="Default"/>
    <w:qFormat/>
    <w:rsid w:val="00060bea"/>
    <w:pPr>
      <w:widowControl/>
      <w:suppressAutoHyphens w:val="false"/>
      <w:bidi w:val="0"/>
      <w:spacing w:before="0" w:after="0"/>
      <w:jc w:val="left"/>
    </w:pPr>
    <w:rPr>
      <w:rFonts w:ascii="Times New Roman" w:hAnsi="Times New Roman" w:cs="Times New Roman" w:eastAsia="Calibri"/>
      <w:color w:val="000000"/>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c77f8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3">
    <w:name w:val="Plain Table 3"/>
    <w:basedOn w:val="TableNormal"/>
    <w:uiPriority w:val="43"/>
    <w:rsid w:val="00c77f83"/>
    <w:tblPr>
      <w:tblStyleRowBandSize w:val="1"/>
      <w:tblStyleColBandSize w:val="1"/>
    </w:tblPr>
    <w:tblStylePr w:type="firstRow">
      <w:rPr>
        <w:b/>
        <w:bCs/>
        <w:caps/>
      </w:rPr>
      <w:tblPr/>
      <w:tcPr>
        <w:tcBorders>
          <w:bottom w:val="single" w:color="000000" w:themeColor="text1" w:sz="4" w:space="0"/>
        </w:tcBorders>
      </w:tcPr>
    </w:tblStylePr>
    <w:tblStylePr w:type="lastRow">
      <w:rPr>
        <w:b/>
        <w:bCs/>
        <w:caps/>
      </w:rPr>
      <w:tblPr/>
      <w:tcPr>
        <w:tcBorders>
          <w:top w:val="nil"/>
        </w:tcBorders>
      </w:tcPr>
    </w:tblStylePr>
    <w:tblStylePr w:type="firstCol">
      <w:rPr>
        <w:b/>
        <w:bCs/>
        <w:caps/>
      </w:rPr>
      <w:tblPr/>
      <w:tcPr>
        <w:tcBorders>
          <w:right w:val="single" w:color="000000"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3">
    <w:name w:val="Grid Table 5 Dark Accent 3"/>
    <w:basedOn w:val="TableNormal"/>
    <w:uiPriority w:val="50"/>
    <w:rsid w:val="00c77f8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EDED"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1">
    <w:name w:val="Grid Table 5 Dark Accent 1"/>
    <w:basedOn w:val="TableNormal"/>
    <w:uiPriority w:val="50"/>
    <w:rsid w:val="003a7c3f"/>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1Light">
    <w:name w:val="Grid Table 1 Light"/>
    <w:basedOn w:val="TableNormal"/>
    <w:uiPriority w:val="46"/>
    <w:rsid w:val="003a7c3f"/>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000000" w:themeColor="text1" w:sz="12" w:space="0"/>
        </w:tcBorders>
      </w:tcPr>
    </w:tblStylePr>
    <w:tblStylePr w:type="lastRow">
      <w:rPr>
        <w:b/>
        <w:bCs/>
      </w:rPr>
      <w:tblPr/>
      <w:tcPr>
        <w:tcBorders>
          <w:top w:val="double" w:color="000000" w:themeColor="text1" w:sz="2" w:space="0"/>
        </w:tcBorders>
      </w:tcPr>
    </w:tblStylePr>
    <w:tblStylePr w:type="firstCol">
      <w:rPr>
        <w:b/>
        <w:bCs/>
      </w:rPr>
      <w:tblPr/>
    </w:tblStylePr>
    <w:tblStylePr w:type="lastCol">
      <w:rPr>
        <w:b/>
        <w:bCs/>
      </w:rPr>
      <w:tblPr/>
    </w:tblStylePr>
  </w:style>
  <w:style w:type="table" w:customStyle="1" w:styleId="TableGrid1">
    <w:name w:val="Table Grid1"/>
    <w:basedOn w:val="TableNormal"/>
    <w:uiPriority w:val="39"/>
    <w:rsid w:val="00c91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
    <w:name w:val="Table"/>
    <w:semiHidden/>
    <w:unhideWhenUsed/>
    <w:qFormat/>
    <w:rsid w:val="00526b96"/>
    <w:pPr>
      <w:spacing w:after="200"/>
    </w:pPr>
    <w:rPr>
      <w:sz w:val="24"/>
      <w:szCs w:val="24"/>
    </w:rPr>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08AA0-63A1-469C-B26C-E0EBC8797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Application>LibreOffice/7.0.4.2$Linux_X86_64 LibreOffice_project/00$Build-2</Application>
  <AppVersion>15.0000</AppVersion>
  <Pages>21</Pages>
  <Words>5698</Words>
  <Characters>29330</Characters>
  <CharactersWithSpaces>34821</CharactersWithSpaces>
  <Paragraphs>816</Paragraphs>
  <Company>HP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2021-07-17T18:46:00Z</dcterms:created>
  <dc:creator>Uzma Khan</dc:creator>
  <dc:description/>
  <dc:language>en-GB</dc:language>
  <cp:lastModifiedBy>Martin Gerdin Wärnberg</cp:lastModifiedBy>
  <dcterms:modified xsi:type="dcterms:W3CDTF">2021-07-20T10:09:32Z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